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B6FE9" w14:textId="77777777" w:rsidR="004F7D16" w:rsidRDefault="004F7D16" w:rsidP="004F7D16">
      <w:pPr>
        <w:pStyle w:val="berschrift"/>
        <w:rPr>
          <w:rFonts w:cs="Arial"/>
        </w:rPr>
      </w:pPr>
      <w:proofErr w:type="spellStart"/>
      <w:r>
        <w:rPr>
          <w:rFonts w:cs="Arial"/>
        </w:rPr>
        <w:t>Dokumentenhistorie</w:t>
      </w:r>
      <w:proofErr w:type="spellEnd"/>
      <w:r>
        <w:rPr>
          <w:rFonts w:cs="Arial"/>
        </w:rPr>
        <w:t xml:space="preserve"> / </w:t>
      </w:r>
      <w:r w:rsidR="006F43B5">
        <w:rPr>
          <w:rFonts w:cs="Arial"/>
        </w:rPr>
        <w:t>U</w:t>
      </w:r>
      <w:r>
        <w:rPr>
          <w:rFonts w:cs="Arial"/>
        </w:rPr>
        <w:t>C-Lifecycle</w:t>
      </w:r>
    </w:p>
    <w:tbl>
      <w:tblPr>
        <w:tblW w:w="500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28"/>
        <w:gridCol w:w="4204"/>
        <w:gridCol w:w="1472"/>
        <w:gridCol w:w="1316"/>
        <w:gridCol w:w="1943"/>
      </w:tblGrid>
      <w:tr w:rsidR="00DF3F62" w14:paraId="53DFB853" w14:textId="77777777" w:rsidTr="00146D1B">
        <w:tc>
          <w:tcPr>
            <w:tcW w:w="424" w:type="pct"/>
            <w:tcBorders>
              <w:top w:val="single" w:sz="6" w:space="0" w:color="auto"/>
              <w:left w:val="single" w:sz="6" w:space="0" w:color="auto"/>
              <w:bottom w:val="single" w:sz="6" w:space="0" w:color="auto"/>
              <w:right w:val="single" w:sz="6" w:space="0" w:color="auto"/>
            </w:tcBorders>
            <w:shd w:val="clear" w:color="auto" w:fill="E0E0E0"/>
          </w:tcPr>
          <w:p w14:paraId="1DA10A60" w14:textId="77777777" w:rsidR="00DF3F62" w:rsidRDefault="00DF3F62">
            <w:pPr>
              <w:pStyle w:val="Verzeichnis1"/>
              <w:rPr>
                <w:rFonts w:cs="Arial"/>
                <w:lang w:val="de-DE"/>
              </w:rPr>
            </w:pPr>
            <w:proofErr w:type="spellStart"/>
            <w:r>
              <w:rPr>
                <w:rFonts w:cs="Arial"/>
                <w:lang w:val="de-DE"/>
              </w:rPr>
              <w:t>Ver-sion</w:t>
            </w:r>
            <w:proofErr w:type="spellEnd"/>
          </w:p>
        </w:tc>
        <w:tc>
          <w:tcPr>
            <w:tcW w:w="2153" w:type="pct"/>
            <w:tcBorders>
              <w:top w:val="single" w:sz="6" w:space="0" w:color="auto"/>
              <w:left w:val="single" w:sz="6" w:space="0" w:color="auto"/>
              <w:bottom w:val="single" w:sz="6" w:space="0" w:color="auto"/>
              <w:right w:val="single" w:sz="6" w:space="0" w:color="auto"/>
            </w:tcBorders>
            <w:shd w:val="clear" w:color="auto" w:fill="E0E0E0"/>
          </w:tcPr>
          <w:p w14:paraId="4617B85A" w14:textId="77777777" w:rsidR="00DF3F62" w:rsidRDefault="00DF3F62">
            <w:pPr>
              <w:pStyle w:val="Verzeichnis1"/>
              <w:rPr>
                <w:rFonts w:cs="Arial"/>
                <w:lang w:val="de-DE"/>
              </w:rPr>
            </w:pPr>
            <w:r>
              <w:rPr>
                <w:rFonts w:cs="Arial"/>
                <w:lang w:val="de-DE"/>
              </w:rPr>
              <w:t>Aktivität</w:t>
            </w:r>
          </w:p>
        </w:tc>
        <w:tc>
          <w:tcPr>
            <w:tcW w:w="754" w:type="pct"/>
            <w:tcBorders>
              <w:top w:val="single" w:sz="6" w:space="0" w:color="auto"/>
              <w:left w:val="single" w:sz="6" w:space="0" w:color="auto"/>
              <w:bottom w:val="single" w:sz="6" w:space="0" w:color="auto"/>
              <w:right w:val="single" w:sz="6" w:space="0" w:color="auto"/>
            </w:tcBorders>
            <w:shd w:val="clear" w:color="auto" w:fill="E0E0E0"/>
          </w:tcPr>
          <w:p w14:paraId="1708265F" w14:textId="77777777" w:rsidR="00DF3F62" w:rsidRDefault="00DF3F62">
            <w:pPr>
              <w:pStyle w:val="Verzeichnis1"/>
              <w:rPr>
                <w:rFonts w:cs="Arial"/>
                <w:lang w:val="de-DE"/>
              </w:rPr>
            </w:pPr>
            <w:r>
              <w:rPr>
                <w:rFonts w:cs="Arial"/>
                <w:lang w:val="de-DE"/>
              </w:rPr>
              <w:t>Autor</w:t>
            </w:r>
          </w:p>
        </w:tc>
        <w:tc>
          <w:tcPr>
            <w:tcW w:w="674" w:type="pct"/>
            <w:tcBorders>
              <w:top w:val="single" w:sz="6" w:space="0" w:color="auto"/>
              <w:left w:val="single" w:sz="6" w:space="0" w:color="auto"/>
              <w:bottom w:val="single" w:sz="6" w:space="0" w:color="auto"/>
              <w:right w:val="single" w:sz="6" w:space="0" w:color="auto"/>
            </w:tcBorders>
            <w:shd w:val="clear" w:color="auto" w:fill="E0E0E0"/>
          </w:tcPr>
          <w:p w14:paraId="2EB4BD8A" w14:textId="77777777" w:rsidR="00DF3F62" w:rsidRDefault="00DF3F62">
            <w:pPr>
              <w:pStyle w:val="Verzeichnis1"/>
              <w:rPr>
                <w:rFonts w:cs="Arial"/>
                <w:lang w:val="de-DE"/>
              </w:rPr>
            </w:pPr>
            <w:r>
              <w:rPr>
                <w:rFonts w:cs="Arial"/>
                <w:lang w:val="de-DE"/>
              </w:rPr>
              <w:t>Datum</w:t>
            </w:r>
          </w:p>
        </w:tc>
        <w:tc>
          <w:tcPr>
            <w:tcW w:w="995" w:type="pct"/>
            <w:tcBorders>
              <w:top w:val="single" w:sz="6" w:space="0" w:color="auto"/>
              <w:left w:val="single" w:sz="6" w:space="0" w:color="auto"/>
              <w:bottom w:val="single" w:sz="6" w:space="0" w:color="auto"/>
              <w:right w:val="single" w:sz="6" w:space="0" w:color="auto"/>
            </w:tcBorders>
            <w:shd w:val="clear" w:color="auto" w:fill="E0E0E0"/>
          </w:tcPr>
          <w:p w14:paraId="66D8255B" w14:textId="77777777" w:rsidR="00DF3F62" w:rsidRDefault="00DF3F62">
            <w:pPr>
              <w:pStyle w:val="Verzeichnis1"/>
              <w:rPr>
                <w:rFonts w:cs="Arial"/>
                <w:lang w:val="de-DE"/>
              </w:rPr>
            </w:pPr>
            <w:r>
              <w:rPr>
                <w:rFonts w:cs="Arial"/>
                <w:lang w:val="de-DE"/>
              </w:rPr>
              <w:t>Folgeaktion/</w:t>
            </w:r>
          </w:p>
          <w:p w14:paraId="0D1E062E" w14:textId="77777777" w:rsidR="00DF3F62" w:rsidRDefault="00DF3F62">
            <w:pPr>
              <w:pStyle w:val="Verzeichnis1"/>
              <w:rPr>
                <w:rFonts w:cs="Arial"/>
                <w:lang w:val="de-DE"/>
              </w:rPr>
            </w:pPr>
            <w:r>
              <w:rPr>
                <w:rFonts w:cs="Arial"/>
                <w:lang w:val="de-DE"/>
              </w:rPr>
              <w:t>Ergebnis</w:t>
            </w:r>
          </w:p>
        </w:tc>
      </w:tr>
      <w:tr w:rsidR="00DF3F62" w14:paraId="7617A2A4" w14:textId="77777777" w:rsidTr="00146D1B">
        <w:tc>
          <w:tcPr>
            <w:tcW w:w="424" w:type="pct"/>
            <w:tcBorders>
              <w:top w:val="single" w:sz="6" w:space="0" w:color="auto"/>
              <w:left w:val="single" w:sz="6" w:space="0" w:color="auto"/>
              <w:bottom w:val="single" w:sz="6" w:space="0" w:color="auto"/>
              <w:right w:val="single" w:sz="6" w:space="0" w:color="auto"/>
            </w:tcBorders>
          </w:tcPr>
          <w:p w14:paraId="48AF2909" w14:textId="77777777" w:rsidR="00DF3F62" w:rsidRDefault="000D6B12">
            <w:pPr>
              <w:widowControl w:val="0"/>
              <w:suppressAutoHyphens/>
              <w:rPr>
                <w:rFonts w:cs="Arial"/>
                <w:bCs/>
              </w:rPr>
            </w:pPr>
            <w:r>
              <w:rPr>
                <w:rFonts w:cs="Arial"/>
                <w:bCs/>
              </w:rPr>
              <w:t>0.1</w:t>
            </w:r>
          </w:p>
        </w:tc>
        <w:tc>
          <w:tcPr>
            <w:tcW w:w="2153" w:type="pct"/>
            <w:tcBorders>
              <w:top w:val="single" w:sz="6" w:space="0" w:color="auto"/>
              <w:left w:val="single" w:sz="6" w:space="0" w:color="auto"/>
              <w:bottom w:val="single" w:sz="6" w:space="0" w:color="auto"/>
              <w:right w:val="single" w:sz="6" w:space="0" w:color="auto"/>
            </w:tcBorders>
          </w:tcPr>
          <w:p w14:paraId="02C612CB" w14:textId="77777777" w:rsidR="00DF3F62" w:rsidRPr="003873B4" w:rsidRDefault="00C421A6">
            <w:pPr>
              <w:widowControl w:val="0"/>
              <w:suppressAutoHyphens/>
              <w:rPr>
                <w:rFonts w:cs="Arial"/>
                <w:bCs/>
                <w:lang w:val="de-DE"/>
              </w:rPr>
            </w:pPr>
            <w:r>
              <w:rPr>
                <w:rFonts w:cs="Arial"/>
                <w:bCs/>
                <w:lang w:val="de-DE"/>
              </w:rPr>
              <w:t>Initial</w:t>
            </w:r>
            <w:r w:rsidR="00091B91">
              <w:rPr>
                <w:rFonts w:cs="Arial"/>
                <w:bCs/>
                <w:lang w:val="de-DE"/>
              </w:rPr>
              <w:t>e</w:t>
            </w:r>
            <w:r>
              <w:rPr>
                <w:rFonts w:cs="Arial"/>
                <w:bCs/>
                <w:lang w:val="de-DE"/>
              </w:rPr>
              <w:t xml:space="preserve"> Erstellung</w:t>
            </w:r>
          </w:p>
        </w:tc>
        <w:tc>
          <w:tcPr>
            <w:tcW w:w="754" w:type="pct"/>
            <w:tcBorders>
              <w:top w:val="single" w:sz="6" w:space="0" w:color="auto"/>
              <w:left w:val="single" w:sz="6" w:space="0" w:color="auto"/>
              <w:bottom w:val="single" w:sz="6" w:space="0" w:color="auto"/>
              <w:right w:val="single" w:sz="6" w:space="0" w:color="auto"/>
            </w:tcBorders>
          </w:tcPr>
          <w:p w14:paraId="03CBA508" w14:textId="77777777" w:rsidR="00DF3F62" w:rsidRDefault="00C421A6">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3686C8A0" w14:textId="77777777" w:rsidR="00DF3F62" w:rsidRDefault="00C421A6">
            <w:pPr>
              <w:widowControl w:val="0"/>
              <w:suppressAutoHyphens/>
              <w:rPr>
                <w:rFonts w:cs="Arial"/>
                <w:bCs/>
                <w:lang w:val="en-GB"/>
              </w:rPr>
            </w:pPr>
            <w:r>
              <w:rPr>
                <w:rFonts w:cs="Arial"/>
                <w:bCs/>
                <w:lang w:val="en-GB"/>
              </w:rPr>
              <w:t>05.12.2018</w:t>
            </w:r>
          </w:p>
        </w:tc>
        <w:tc>
          <w:tcPr>
            <w:tcW w:w="995" w:type="pct"/>
            <w:tcBorders>
              <w:top w:val="single" w:sz="6" w:space="0" w:color="auto"/>
              <w:left w:val="single" w:sz="6" w:space="0" w:color="auto"/>
              <w:bottom w:val="single" w:sz="6" w:space="0" w:color="auto"/>
              <w:right w:val="single" w:sz="6" w:space="0" w:color="auto"/>
            </w:tcBorders>
          </w:tcPr>
          <w:p w14:paraId="6BCB6CBE" w14:textId="77777777" w:rsidR="00DF3F62" w:rsidRDefault="00C421A6">
            <w:pPr>
              <w:widowControl w:val="0"/>
              <w:suppressAutoHyphens/>
              <w:rPr>
                <w:rFonts w:cs="Arial"/>
                <w:bCs/>
                <w:lang w:val="en-GB"/>
              </w:rPr>
            </w:pPr>
            <w:r>
              <w:rPr>
                <w:rFonts w:cs="Arial"/>
                <w:bCs/>
                <w:lang w:val="en-GB"/>
              </w:rPr>
              <w:t>Review GF</w:t>
            </w:r>
          </w:p>
        </w:tc>
      </w:tr>
      <w:tr w:rsidR="00EF0158" w14:paraId="6974AEC0" w14:textId="77777777" w:rsidTr="00146D1B">
        <w:tc>
          <w:tcPr>
            <w:tcW w:w="424" w:type="pct"/>
            <w:tcBorders>
              <w:top w:val="single" w:sz="6" w:space="0" w:color="auto"/>
              <w:left w:val="single" w:sz="6" w:space="0" w:color="auto"/>
              <w:bottom w:val="single" w:sz="6" w:space="0" w:color="auto"/>
              <w:right w:val="single" w:sz="6" w:space="0" w:color="auto"/>
            </w:tcBorders>
          </w:tcPr>
          <w:p w14:paraId="03C763E5" w14:textId="77777777" w:rsidR="00EF0158" w:rsidRDefault="00EF0158">
            <w:pPr>
              <w:widowControl w:val="0"/>
              <w:suppressAutoHyphens/>
              <w:rPr>
                <w:rFonts w:cs="Arial"/>
                <w:bCs/>
              </w:rPr>
            </w:pPr>
            <w:r>
              <w:rPr>
                <w:rFonts w:cs="Arial"/>
                <w:bCs/>
              </w:rPr>
              <w:t>0.2</w:t>
            </w:r>
          </w:p>
        </w:tc>
        <w:tc>
          <w:tcPr>
            <w:tcW w:w="2153" w:type="pct"/>
            <w:tcBorders>
              <w:top w:val="single" w:sz="6" w:space="0" w:color="auto"/>
              <w:left w:val="single" w:sz="6" w:space="0" w:color="auto"/>
              <w:bottom w:val="single" w:sz="6" w:space="0" w:color="auto"/>
              <w:right w:val="single" w:sz="6" w:space="0" w:color="auto"/>
            </w:tcBorders>
          </w:tcPr>
          <w:p w14:paraId="134FF47A" w14:textId="77777777" w:rsidR="00EF0158" w:rsidRDefault="00EF0158" w:rsidP="00EF0158">
            <w:pPr>
              <w:widowControl w:val="0"/>
              <w:suppressAutoHyphens/>
              <w:rPr>
                <w:rFonts w:cs="Arial"/>
                <w:bCs/>
                <w:lang w:val="de-DE"/>
              </w:rPr>
            </w:pPr>
            <w:r>
              <w:rPr>
                <w:rFonts w:cs="Arial"/>
                <w:bCs/>
                <w:lang w:val="de-DE"/>
              </w:rPr>
              <w:t>Diagramm für Freigabeprozess ergänzt</w:t>
            </w:r>
          </w:p>
        </w:tc>
        <w:tc>
          <w:tcPr>
            <w:tcW w:w="754" w:type="pct"/>
            <w:tcBorders>
              <w:top w:val="single" w:sz="6" w:space="0" w:color="auto"/>
              <w:left w:val="single" w:sz="6" w:space="0" w:color="auto"/>
              <w:bottom w:val="single" w:sz="6" w:space="0" w:color="auto"/>
              <w:right w:val="single" w:sz="6" w:space="0" w:color="auto"/>
            </w:tcBorders>
          </w:tcPr>
          <w:p w14:paraId="7D62AD34" w14:textId="77777777" w:rsidR="00EF0158" w:rsidRDefault="00EF0158">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4D9BAFA2" w14:textId="77777777" w:rsidR="00EF0158" w:rsidRDefault="00EF0158">
            <w:pPr>
              <w:widowControl w:val="0"/>
              <w:suppressAutoHyphens/>
              <w:rPr>
                <w:rFonts w:cs="Arial"/>
                <w:bCs/>
                <w:lang w:val="en-GB"/>
              </w:rPr>
            </w:pPr>
            <w:r>
              <w:rPr>
                <w:rFonts w:cs="Arial"/>
                <w:bCs/>
                <w:lang w:val="en-GB"/>
              </w:rPr>
              <w:t>07.12.2018</w:t>
            </w:r>
          </w:p>
        </w:tc>
        <w:tc>
          <w:tcPr>
            <w:tcW w:w="995" w:type="pct"/>
            <w:tcBorders>
              <w:top w:val="single" w:sz="6" w:space="0" w:color="auto"/>
              <w:left w:val="single" w:sz="6" w:space="0" w:color="auto"/>
              <w:bottom w:val="single" w:sz="6" w:space="0" w:color="auto"/>
              <w:right w:val="single" w:sz="6" w:space="0" w:color="auto"/>
            </w:tcBorders>
          </w:tcPr>
          <w:p w14:paraId="68ADAA8C" w14:textId="77777777" w:rsidR="00EF0158" w:rsidRDefault="00EF0158">
            <w:pPr>
              <w:widowControl w:val="0"/>
              <w:suppressAutoHyphens/>
              <w:rPr>
                <w:rFonts w:cs="Arial"/>
                <w:bCs/>
                <w:lang w:val="en-GB"/>
              </w:rPr>
            </w:pPr>
            <w:r>
              <w:rPr>
                <w:rFonts w:cs="Arial"/>
                <w:bCs/>
                <w:lang w:val="en-GB"/>
              </w:rPr>
              <w:t>Review GF</w:t>
            </w:r>
          </w:p>
        </w:tc>
      </w:tr>
      <w:tr w:rsidR="0054364D" w14:paraId="0D953964" w14:textId="77777777" w:rsidTr="00146D1B">
        <w:tc>
          <w:tcPr>
            <w:tcW w:w="424" w:type="pct"/>
            <w:tcBorders>
              <w:top w:val="single" w:sz="6" w:space="0" w:color="auto"/>
              <w:left w:val="single" w:sz="6" w:space="0" w:color="auto"/>
              <w:bottom w:val="single" w:sz="6" w:space="0" w:color="auto"/>
              <w:right w:val="single" w:sz="6" w:space="0" w:color="auto"/>
            </w:tcBorders>
          </w:tcPr>
          <w:p w14:paraId="6BC34071" w14:textId="2C80731E" w:rsidR="0054364D" w:rsidRDefault="0054364D">
            <w:pPr>
              <w:widowControl w:val="0"/>
              <w:suppressAutoHyphens/>
              <w:rPr>
                <w:rFonts w:cs="Arial"/>
                <w:bCs/>
              </w:rPr>
            </w:pPr>
            <w:r>
              <w:rPr>
                <w:rFonts w:cs="Arial"/>
                <w:bCs/>
              </w:rPr>
              <w:t>0.3</w:t>
            </w:r>
          </w:p>
        </w:tc>
        <w:tc>
          <w:tcPr>
            <w:tcW w:w="2153" w:type="pct"/>
            <w:tcBorders>
              <w:top w:val="single" w:sz="6" w:space="0" w:color="auto"/>
              <w:left w:val="single" w:sz="6" w:space="0" w:color="auto"/>
              <w:bottom w:val="single" w:sz="6" w:space="0" w:color="auto"/>
              <w:right w:val="single" w:sz="6" w:space="0" w:color="auto"/>
            </w:tcBorders>
          </w:tcPr>
          <w:p w14:paraId="3C8C1973" w14:textId="7EA16F06" w:rsidR="0054364D" w:rsidRDefault="0054364D" w:rsidP="00EF0158">
            <w:pPr>
              <w:widowControl w:val="0"/>
              <w:suppressAutoHyphens/>
              <w:rPr>
                <w:rFonts w:cs="Arial"/>
                <w:bCs/>
                <w:lang w:val="de-DE"/>
              </w:rPr>
            </w:pPr>
            <w:r>
              <w:rPr>
                <w:rFonts w:cs="Arial"/>
                <w:bCs/>
                <w:lang w:val="de-DE"/>
              </w:rPr>
              <w:t xml:space="preserve">Kommentare von Andreas eingearbeitet </w:t>
            </w:r>
            <w:r w:rsidRPr="0054364D">
              <w:rPr>
                <w:rFonts w:cs="Arial"/>
                <w:bCs/>
                <w:lang w:val="de-DE"/>
              </w:rPr>
              <w:sym w:font="Wingdings" w:char="F0E0"/>
            </w:r>
            <w:r>
              <w:rPr>
                <w:rFonts w:cs="Arial"/>
                <w:bCs/>
                <w:lang w:val="de-DE"/>
              </w:rPr>
              <w:t xml:space="preserve"> offene Punkte damit erledigt</w:t>
            </w:r>
          </w:p>
        </w:tc>
        <w:tc>
          <w:tcPr>
            <w:tcW w:w="754" w:type="pct"/>
            <w:tcBorders>
              <w:top w:val="single" w:sz="6" w:space="0" w:color="auto"/>
              <w:left w:val="single" w:sz="6" w:space="0" w:color="auto"/>
              <w:bottom w:val="single" w:sz="6" w:space="0" w:color="auto"/>
              <w:right w:val="single" w:sz="6" w:space="0" w:color="auto"/>
            </w:tcBorders>
          </w:tcPr>
          <w:p w14:paraId="65B927EB" w14:textId="122D3A36" w:rsidR="0054364D" w:rsidRDefault="0054364D">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0B3D45BB" w14:textId="6C1ED500" w:rsidR="0054364D" w:rsidRDefault="0054364D">
            <w:pPr>
              <w:widowControl w:val="0"/>
              <w:suppressAutoHyphens/>
              <w:rPr>
                <w:rFonts w:cs="Arial"/>
                <w:bCs/>
                <w:lang w:val="en-GB"/>
              </w:rPr>
            </w:pPr>
            <w:r>
              <w:rPr>
                <w:rFonts w:cs="Arial"/>
                <w:bCs/>
                <w:lang w:val="en-GB"/>
              </w:rPr>
              <w:t>10.12.2018</w:t>
            </w:r>
          </w:p>
        </w:tc>
        <w:tc>
          <w:tcPr>
            <w:tcW w:w="995" w:type="pct"/>
            <w:tcBorders>
              <w:top w:val="single" w:sz="6" w:space="0" w:color="auto"/>
              <w:left w:val="single" w:sz="6" w:space="0" w:color="auto"/>
              <w:bottom w:val="single" w:sz="6" w:space="0" w:color="auto"/>
              <w:right w:val="single" w:sz="6" w:space="0" w:color="auto"/>
            </w:tcBorders>
          </w:tcPr>
          <w:p w14:paraId="48A8C4DD" w14:textId="75DE415B" w:rsidR="0054364D" w:rsidRDefault="0054364D">
            <w:pPr>
              <w:widowControl w:val="0"/>
              <w:suppressAutoHyphens/>
              <w:rPr>
                <w:rFonts w:cs="Arial"/>
                <w:bCs/>
                <w:lang w:val="en-GB"/>
              </w:rPr>
            </w:pPr>
            <w:r>
              <w:rPr>
                <w:rFonts w:cs="Arial"/>
                <w:bCs/>
                <w:lang w:val="en-GB"/>
              </w:rPr>
              <w:t>Review GF</w:t>
            </w:r>
          </w:p>
        </w:tc>
      </w:tr>
      <w:tr w:rsidR="00370F4A" w14:paraId="5AE958FF" w14:textId="77777777" w:rsidTr="00146D1B">
        <w:tc>
          <w:tcPr>
            <w:tcW w:w="424" w:type="pct"/>
            <w:tcBorders>
              <w:top w:val="single" w:sz="6" w:space="0" w:color="auto"/>
              <w:left w:val="single" w:sz="6" w:space="0" w:color="auto"/>
              <w:bottom w:val="single" w:sz="6" w:space="0" w:color="auto"/>
              <w:right w:val="single" w:sz="6" w:space="0" w:color="auto"/>
            </w:tcBorders>
          </w:tcPr>
          <w:p w14:paraId="160F47AA" w14:textId="450822DA" w:rsidR="00370F4A" w:rsidRDefault="00370F4A">
            <w:pPr>
              <w:widowControl w:val="0"/>
              <w:suppressAutoHyphens/>
              <w:rPr>
                <w:rFonts w:cs="Arial"/>
                <w:bCs/>
              </w:rPr>
            </w:pPr>
            <w:r>
              <w:rPr>
                <w:rFonts w:cs="Arial"/>
                <w:bCs/>
              </w:rPr>
              <w:t>0.4</w:t>
            </w:r>
          </w:p>
        </w:tc>
        <w:tc>
          <w:tcPr>
            <w:tcW w:w="2153" w:type="pct"/>
            <w:tcBorders>
              <w:top w:val="single" w:sz="6" w:space="0" w:color="auto"/>
              <w:left w:val="single" w:sz="6" w:space="0" w:color="auto"/>
              <w:bottom w:val="single" w:sz="6" w:space="0" w:color="auto"/>
              <w:right w:val="single" w:sz="6" w:space="0" w:color="auto"/>
            </w:tcBorders>
          </w:tcPr>
          <w:p w14:paraId="633CFF33" w14:textId="3370FD5C" w:rsidR="00370F4A" w:rsidRDefault="00370F4A">
            <w:pPr>
              <w:widowControl w:val="0"/>
              <w:suppressAutoHyphens/>
              <w:rPr>
                <w:rFonts w:cs="Arial"/>
                <w:bCs/>
                <w:lang w:val="de-DE"/>
              </w:rPr>
            </w:pPr>
            <w:r>
              <w:rPr>
                <w:rFonts w:cs="Arial"/>
                <w:bCs/>
                <w:lang w:val="de-DE"/>
              </w:rPr>
              <w:t>Kommentare von Christian eingearbeitet. Details noch nicht alle geklärt</w:t>
            </w:r>
          </w:p>
        </w:tc>
        <w:tc>
          <w:tcPr>
            <w:tcW w:w="754" w:type="pct"/>
            <w:tcBorders>
              <w:top w:val="single" w:sz="6" w:space="0" w:color="auto"/>
              <w:left w:val="single" w:sz="6" w:space="0" w:color="auto"/>
              <w:bottom w:val="single" w:sz="6" w:space="0" w:color="auto"/>
              <w:right w:val="single" w:sz="6" w:space="0" w:color="auto"/>
            </w:tcBorders>
          </w:tcPr>
          <w:p w14:paraId="36173B71" w14:textId="10B47230" w:rsidR="00370F4A" w:rsidRDefault="00370F4A">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345037D1" w14:textId="758D6504" w:rsidR="00370F4A" w:rsidRDefault="00370F4A">
            <w:pPr>
              <w:widowControl w:val="0"/>
              <w:suppressAutoHyphens/>
              <w:rPr>
                <w:rFonts w:cs="Arial"/>
                <w:bCs/>
                <w:lang w:val="en-GB"/>
              </w:rPr>
            </w:pPr>
            <w:r>
              <w:rPr>
                <w:rFonts w:cs="Arial"/>
                <w:bCs/>
                <w:lang w:val="en-GB"/>
              </w:rPr>
              <w:t>10.12.2018</w:t>
            </w:r>
          </w:p>
        </w:tc>
        <w:tc>
          <w:tcPr>
            <w:tcW w:w="995" w:type="pct"/>
            <w:tcBorders>
              <w:top w:val="single" w:sz="6" w:space="0" w:color="auto"/>
              <w:left w:val="single" w:sz="6" w:space="0" w:color="auto"/>
              <w:bottom w:val="single" w:sz="6" w:space="0" w:color="auto"/>
              <w:right w:val="single" w:sz="6" w:space="0" w:color="auto"/>
            </w:tcBorders>
          </w:tcPr>
          <w:p w14:paraId="047A17A2" w14:textId="4C693287" w:rsidR="00370F4A" w:rsidRDefault="00370F4A">
            <w:pPr>
              <w:widowControl w:val="0"/>
              <w:suppressAutoHyphens/>
              <w:rPr>
                <w:rFonts w:cs="Arial"/>
                <w:bCs/>
                <w:lang w:val="en-GB"/>
              </w:rPr>
            </w:pPr>
            <w:r>
              <w:rPr>
                <w:rFonts w:cs="Arial"/>
                <w:bCs/>
                <w:lang w:val="en-GB"/>
              </w:rPr>
              <w:t>Review GF</w:t>
            </w:r>
          </w:p>
        </w:tc>
      </w:tr>
      <w:tr w:rsidR="00673C31" w14:paraId="69F8A757" w14:textId="77777777" w:rsidTr="00146D1B">
        <w:tc>
          <w:tcPr>
            <w:tcW w:w="424" w:type="pct"/>
            <w:tcBorders>
              <w:top w:val="single" w:sz="6" w:space="0" w:color="auto"/>
              <w:left w:val="single" w:sz="6" w:space="0" w:color="auto"/>
              <w:bottom w:val="single" w:sz="6" w:space="0" w:color="auto"/>
              <w:right w:val="single" w:sz="6" w:space="0" w:color="auto"/>
            </w:tcBorders>
          </w:tcPr>
          <w:p w14:paraId="626D8965" w14:textId="0338AB72" w:rsidR="00673C31" w:rsidRDefault="00673C31">
            <w:pPr>
              <w:widowControl w:val="0"/>
              <w:suppressAutoHyphens/>
              <w:rPr>
                <w:rFonts w:cs="Arial"/>
                <w:bCs/>
              </w:rPr>
            </w:pPr>
            <w:r>
              <w:rPr>
                <w:rFonts w:cs="Arial"/>
                <w:bCs/>
              </w:rPr>
              <w:t>0.5</w:t>
            </w:r>
          </w:p>
        </w:tc>
        <w:tc>
          <w:tcPr>
            <w:tcW w:w="2153" w:type="pct"/>
            <w:tcBorders>
              <w:top w:val="single" w:sz="6" w:space="0" w:color="auto"/>
              <w:left w:val="single" w:sz="6" w:space="0" w:color="auto"/>
              <w:bottom w:val="single" w:sz="6" w:space="0" w:color="auto"/>
              <w:right w:val="single" w:sz="6" w:space="0" w:color="auto"/>
            </w:tcBorders>
          </w:tcPr>
          <w:p w14:paraId="1F3CE1C0" w14:textId="341C58C5" w:rsidR="00673C31" w:rsidRDefault="00673C31">
            <w:pPr>
              <w:widowControl w:val="0"/>
              <w:suppressAutoHyphens/>
              <w:rPr>
                <w:rFonts w:cs="Arial"/>
                <w:bCs/>
                <w:lang w:val="de-DE"/>
              </w:rPr>
            </w:pPr>
            <w:r>
              <w:rPr>
                <w:rFonts w:cs="Arial"/>
                <w:bCs/>
                <w:lang w:val="de-DE"/>
              </w:rPr>
              <w:t>Verallgemeinerung „auswählbare Versionen“</w:t>
            </w:r>
            <w:r w:rsidR="008E3DA6">
              <w:rPr>
                <w:rFonts w:cs="Arial"/>
                <w:bCs/>
                <w:lang w:val="de-DE"/>
              </w:rPr>
              <w:t>, zusätzliche Tabellenspalte</w:t>
            </w:r>
          </w:p>
        </w:tc>
        <w:tc>
          <w:tcPr>
            <w:tcW w:w="754" w:type="pct"/>
            <w:tcBorders>
              <w:top w:val="single" w:sz="6" w:space="0" w:color="auto"/>
              <w:left w:val="single" w:sz="6" w:space="0" w:color="auto"/>
              <w:bottom w:val="single" w:sz="6" w:space="0" w:color="auto"/>
              <w:right w:val="single" w:sz="6" w:space="0" w:color="auto"/>
            </w:tcBorders>
          </w:tcPr>
          <w:p w14:paraId="7DAD5877" w14:textId="781DBA47" w:rsidR="00673C31" w:rsidRDefault="00673C31">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7E27C5A3" w14:textId="27802A29" w:rsidR="00673C31" w:rsidRDefault="00673C31">
            <w:pPr>
              <w:widowControl w:val="0"/>
              <w:suppressAutoHyphens/>
              <w:rPr>
                <w:rFonts w:cs="Arial"/>
                <w:bCs/>
                <w:lang w:val="en-GB"/>
              </w:rPr>
            </w:pPr>
            <w:r>
              <w:rPr>
                <w:rFonts w:cs="Arial"/>
                <w:bCs/>
                <w:lang w:val="en-GB"/>
              </w:rPr>
              <w:t>11.12.2018</w:t>
            </w:r>
          </w:p>
        </w:tc>
        <w:tc>
          <w:tcPr>
            <w:tcW w:w="995" w:type="pct"/>
            <w:tcBorders>
              <w:top w:val="single" w:sz="6" w:space="0" w:color="auto"/>
              <w:left w:val="single" w:sz="6" w:space="0" w:color="auto"/>
              <w:bottom w:val="single" w:sz="6" w:space="0" w:color="auto"/>
              <w:right w:val="single" w:sz="6" w:space="0" w:color="auto"/>
            </w:tcBorders>
          </w:tcPr>
          <w:p w14:paraId="56D5FA85" w14:textId="7ADE1DD0" w:rsidR="00673C31" w:rsidRDefault="00673C31">
            <w:pPr>
              <w:widowControl w:val="0"/>
              <w:suppressAutoHyphens/>
              <w:rPr>
                <w:rFonts w:cs="Arial"/>
                <w:bCs/>
                <w:lang w:val="en-GB"/>
              </w:rPr>
            </w:pPr>
            <w:r>
              <w:rPr>
                <w:rFonts w:cs="Arial"/>
                <w:bCs/>
                <w:lang w:val="en-GB"/>
              </w:rPr>
              <w:t>Review GF</w:t>
            </w:r>
          </w:p>
        </w:tc>
      </w:tr>
      <w:tr w:rsidR="003D63CA" w14:paraId="222D75A0" w14:textId="77777777" w:rsidTr="00146D1B">
        <w:tc>
          <w:tcPr>
            <w:tcW w:w="424" w:type="pct"/>
            <w:tcBorders>
              <w:top w:val="single" w:sz="6" w:space="0" w:color="auto"/>
              <w:left w:val="single" w:sz="6" w:space="0" w:color="auto"/>
              <w:bottom w:val="single" w:sz="6" w:space="0" w:color="auto"/>
              <w:right w:val="single" w:sz="6" w:space="0" w:color="auto"/>
            </w:tcBorders>
          </w:tcPr>
          <w:p w14:paraId="5C400370" w14:textId="45063A24" w:rsidR="003D63CA" w:rsidRDefault="003D63CA">
            <w:pPr>
              <w:widowControl w:val="0"/>
              <w:suppressAutoHyphens/>
              <w:rPr>
                <w:rFonts w:cs="Arial"/>
                <w:bCs/>
              </w:rPr>
            </w:pPr>
            <w:r>
              <w:rPr>
                <w:rFonts w:cs="Arial"/>
                <w:bCs/>
              </w:rPr>
              <w:t>0.6</w:t>
            </w:r>
          </w:p>
        </w:tc>
        <w:tc>
          <w:tcPr>
            <w:tcW w:w="2153" w:type="pct"/>
            <w:tcBorders>
              <w:top w:val="single" w:sz="6" w:space="0" w:color="auto"/>
              <w:left w:val="single" w:sz="6" w:space="0" w:color="auto"/>
              <w:bottom w:val="single" w:sz="6" w:space="0" w:color="auto"/>
              <w:right w:val="single" w:sz="6" w:space="0" w:color="auto"/>
            </w:tcBorders>
          </w:tcPr>
          <w:p w14:paraId="1ED0D16E" w14:textId="1AF147B4" w:rsidR="003D63CA" w:rsidRDefault="003D63CA">
            <w:pPr>
              <w:widowControl w:val="0"/>
              <w:suppressAutoHyphens/>
              <w:rPr>
                <w:rFonts w:cs="Arial"/>
                <w:bCs/>
                <w:lang w:val="de-DE"/>
              </w:rPr>
            </w:pPr>
            <w:r>
              <w:rPr>
                <w:rFonts w:cs="Arial"/>
                <w:bCs/>
                <w:lang w:val="de-DE"/>
              </w:rPr>
              <w:t>Berechtigungen ergänzt gemäß Info von B. Schneider</w:t>
            </w:r>
          </w:p>
        </w:tc>
        <w:tc>
          <w:tcPr>
            <w:tcW w:w="754" w:type="pct"/>
            <w:tcBorders>
              <w:top w:val="single" w:sz="6" w:space="0" w:color="auto"/>
              <w:left w:val="single" w:sz="6" w:space="0" w:color="auto"/>
              <w:bottom w:val="single" w:sz="6" w:space="0" w:color="auto"/>
              <w:right w:val="single" w:sz="6" w:space="0" w:color="auto"/>
            </w:tcBorders>
          </w:tcPr>
          <w:p w14:paraId="4BFF3876" w14:textId="355888F3" w:rsidR="003D63CA" w:rsidRDefault="003D63CA">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1925D5FF" w14:textId="275F3185" w:rsidR="003D63CA" w:rsidRDefault="003D63CA">
            <w:pPr>
              <w:widowControl w:val="0"/>
              <w:suppressAutoHyphens/>
              <w:rPr>
                <w:rFonts w:cs="Arial"/>
                <w:bCs/>
                <w:lang w:val="en-GB"/>
              </w:rPr>
            </w:pPr>
            <w:r>
              <w:rPr>
                <w:rFonts w:cs="Arial"/>
                <w:bCs/>
                <w:lang w:val="en-GB"/>
              </w:rPr>
              <w:t>14.01.201</w:t>
            </w:r>
            <w:r w:rsidR="00AF73BC">
              <w:rPr>
                <w:rFonts w:cs="Arial"/>
                <w:bCs/>
                <w:lang w:val="en-GB"/>
              </w:rPr>
              <w:t>9</w:t>
            </w:r>
          </w:p>
        </w:tc>
        <w:tc>
          <w:tcPr>
            <w:tcW w:w="995" w:type="pct"/>
            <w:tcBorders>
              <w:top w:val="single" w:sz="6" w:space="0" w:color="auto"/>
              <w:left w:val="single" w:sz="6" w:space="0" w:color="auto"/>
              <w:bottom w:val="single" w:sz="6" w:space="0" w:color="auto"/>
              <w:right w:val="single" w:sz="6" w:space="0" w:color="auto"/>
            </w:tcBorders>
          </w:tcPr>
          <w:p w14:paraId="5B8F43EB" w14:textId="5E258715" w:rsidR="003D63CA" w:rsidRDefault="003D63CA">
            <w:pPr>
              <w:widowControl w:val="0"/>
              <w:suppressAutoHyphens/>
              <w:rPr>
                <w:rFonts w:cs="Arial"/>
                <w:bCs/>
                <w:lang w:val="en-GB"/>
              </w:rPr>
            </w:pPr>
            <w:r>
              <w:rPr>
                <w:rFonts w:cs="Arial"/>
                <w:bCs/>
                <w:lang w:val="en-GB"/>
              </w:rPr>
              <w:t>Review GF</w:t>
            </w:r>
          </w:p>
        </w:tc>
      </w:tr>
      <w:tr w:rsidR="004B0B48" w:rsidRPr="00FB1245" w14:paraId="1B37B135" w14:textId="77777777" w:rsidTr="00146D1B">
        <w:tc>
          <w:tcPr>
            <w:tcW w:w="424" w:type="pct"/>
            <w:tcBorders>
              <w:top w:val="single" w:sz="6" w:space="0" w:color="auto"/>
              <w:left w:val="single" w:sz="6" w:space="0" w:color="auto"/>
              <w:bottom w:val="single" w:sz="6" w:space="0" w:color="auto"/>
              <w:right w:val="single" w:sz="6" w:space="0" w:color="auto"/>
            </w:tcBorders>
          </w:tcPr>
          <w:p w14:paraId="5E8FE6EE" w14:textId="4296061C" w:rsidR="004B0B48" w:rsidRPr="004021FC" w:rsidRDefault="004B0B48">
            <w:pPr>
              <w:widowControl w:val="0"/>
              <w:suppressAutoHyphens/>
              <w:rPr>
                <w:rFonts w:cs="Arial"/>
                <w:bCs/>
              </w:rPr>
            </w:pPr>
            <w:r w:rsidRPr="004021FC">
              <w:rPr>
                <w:rFonts w:cs="Arial"/>
                <w:bCs/>
              </w:rPr>
              <w:t>0.7</w:t>
            </w:r>
          </w:p>
        </w:tc>
        <w:tc>
          <w:tcPr>
            <w:tcW w:w="2153" w:type="pct"/>
            <w:tcBorders>
              <w:top w:val="single" w:sz="6" w:space="0" w:color="auto"/>
              <w:left w:val="single" w:sz="6" w:space="0" w:color="auto"/>
              <w:bottom w:val="single" w:sz="6" w:space="0" w:color="auto"/>
              <w:right w:val="single" w:sz="6" w:space="0" w:color="auto"/>
            </w:tcBorders>
          </w:tcPr>
          <w:p w14:paraId="519B21A9" w14:textId="4A2B4368" w:rsidR="004B0B48" w:rsidRPr="00FB1245" w:rsidRDefault="004B0B48">
            <w:pPr>
              <w:widowControl w:val="0"/>
              <w:suppressAutoHyphens/>
              <w:rPr>
                <w:rFonts w:cs="Arial"/>
                <w:bCs/>
                <w:lang w:val="de-DE"/>
              </w:rPr>
            </w:pPr>
            <w:r w:rsidRPr="00FB1245">
              <w:rPr>
                <w:rFonts w:cs="Arial"/>
                <w:bCs/>
                <w:lang w:val="de-DE"/>
              </w:rPr>
              <w:t>Ergänzung aus Abnahmetest: Blockierung gegen konkurrierende Änderungen</w:t>
            </w:r>
          </w:p>
        </w:tc>
        <w:tc>
          <w:tcPr>
            <w:tcW w:w="754" w:type="pct"/>
            <w:tcBorders>
              <w:top w:val="single" w:sz="6" w:space="0" w:color="auto"/>
              <w:left w:val="single" w:sz="6" w:space="0" w:color="auto"/>
              <w:bottom w:val="single" w:sz="6" w:space="0" w:color="auto"/>
              <w:right w:val="single" w:sz="6" w:space="0" w:color="auto"/>
            </w:tcBorders>
          </w:tcPr>
          <w:p w14:paraId="47672B22" w14:textId="78C5B9BB" w:rsidR="004B0B48" w:rsidRPr="00FB1245" w:rsidRDefault="004B0B48">
            <w:pPr>
              <w:widowControl w:val="0"/>
              <w:suppressAutoHyphens/>
              <w:rPr>
                <w:rFonts w:cs="Arial"/>
                <w:bCs/>
                <w:lang w:val="en-GB"/>
              </w:rPr>
            </w:pPr>
            <w:r w:rsidRPr="00FB1245">
              <w:rPr>
                <w:rFonts w:cs="Arial"/>
                <w:bCs/>
                <w:lang w:val="en-GB"/>
              </w:rPr>
              <w:t xml:space="preserve">J. </w:t>
            </w:r>
            <w:proofErr w:type="spellStart"/>
            <w:r w:rsidRPr="00FB1245">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5BEE8FEA" w14:textId="1E9F9D45" w:rsidR="004B0B48" w:rsidRPr="004021FC" w:rsidRDefault="004B0B48">
            <w:pPr>
              <w:widowControl w:val="0"/>
              <w:suppressAutoHyphens/>
              <w:rPr>
                <w:rFonts w:cs="Arial"/>
                <w:bCs/>
                <w:lang w:val="en-GB"/>
              </w:rPr>
            </w:pPr>
            <w:r w:rsidRPr="00FB1245">
              <w:rPr>
                <w:rFonts w:cs="Arial"/>
                <w:bCs/>
                <w:lang w:val="en-GB"/>
              </w:rPr>
              <w:t>23.01.201</w:t>
            </w:r>
            <w:r w:rsidR="00AF73BC" w:rsidRPr="00FB1245">
              <w:rPr>
                <w:rFonts w:cs="Arial"/>
                <w:bCs/>
                <w:lang w:val="en-GB"/>
              </w:rPr>
              <w:t>9</w:t>
            </w:r>
          </w:p>
        </w:tc>
        <w:tc>
          <w:tcPr>
            <w:tcW w:w="995" w:type="pct"/>
            <w:tcBorders>
              <w:top w:val="single" w:sz="6" w:space="0" w:color="auto"/>
              <w:left w:val="single" w:sz="6" w:space="0" w:color="auto"/>
              <w:bottom w:val="single" w:sz="6" w:space="0" w:color="auto"/>
              <w:right w:val="single" w:sz="6" w:space="0" w:color="auto"/>
            </w:tcBorders>
          </w:tcPr>
          <w:p w14:paraId="6A13F8AB" w14:textId="27033193" w:rsidR="004B0B48" w:rsidRPr="00FB1245" w:rsidRDefault="004B0B48">
            <w:pPr>
              <w:widowControl w:val="0"/>
              <w:suppressAutoHyphens/>
              <w:rPr>
                <w:rFonts w:cs="Arial"/>
                <w:bCs/>
                <w:lang w:val="en-GB"/>
              </w:rPr>
            </w:pPr>
            <w:r w:rsidRPr="00FB1245">
              <w:rPr>
                <w:rFonts w:cs="Arial"/>
                <w:bCs/>
                <w:lang w:val="en-GB"/>
              </w:rPr>
              <w:t>Review GF</w:t>
            </w:r>
          </w:p>
        </w:tc>
      </w:tr>
      <w:tr w:rsidR="00AF73BC" w14:paraId="73BBFB47" w14:textId="77777777" w:rsidTr="00146D1B">
        <w:tc>
          <w:tcPr>
            <w:tcW w:w="424" w:type="pct"/>
            <w:tcBorders>
              <w:top w:val="single" w:sz="6" w:space="0" w:color="auto"/>
              <w:left w:val="single" w:sz="6" w:space="0" w:color="auto"/>
              <w:bottom w:val="single" w:sz="6" w:space="0" w:color="auto"/>
              <w:right w:val="single" w:sz="6" w:space="0" w:color="auto"/>
            </w:tcBorders>
          </w:tcPr>
          <w:p w14:paraId="6A0C4F6C" w14:textId="0DA3B55D" w:rsidR="00AF73BC" w:rsidRPr="00FB1245" w:rsidRDefault="00AF73BC">
            <w:pPr>
              <w:widowControl w:val="0"/>
              <w:suppressAutoHyphens/>
              <w:rPr>
                <w:rFonts w:cs="Arial"/>
                <w:bCs/>
              </w:rPr>
            </w:pPr>
            <w:r w:rsidRPr="00FB1245">
              <w:rPr>
                <w:rFonts w:cs="Arial"/>
                <w:bCs/>
              </w:rPr>
              <w:t>0.8</w:t>
            </w:r>
          </w:p>
        </w:tc>
        <w:tc>
          <w:tcPr>
            <w:tcW w:w="2153" w:type="pct"/>
            <w:tcBorders>
              <w:top w:val="single" w:sz="6" w:space="0" w:color="auto"/>
              <w:left w:val="single" w:sz="6" w:space="0" w:color="auto"/>
              <w:bottom w:val="single" w:sz="6" w:space="0" w:color="auto"/>
              <w:right w:val="single" w:sz="6" w:space="0" w:color="auto"/>
            </w:tcBorders>
          </w:tcPr>
          <w:p w14:paraId="754FE0DC" w14:textId="5C71757E" w:rsidR="00AF73BC" w:rsidRPr="00FB1245" w:rsidRDefault="00AF73BC">
            <w:pPr>
              <w:widowControl w:val="0"/>
              <w:suppressAutoHyphens/>
              <w:rPr>
                <w:rFonts w:cs="Arial"/>
                <w:bCs/>
                <w:lang w:val="de-DE"/>
              </w:rPr>
            </w:pPr>
            <w:r w:rsidRPr="00FB1245">
              <w:rPr>
                <w:rFonts w:cs="Arial"/>
                <w:bCs/>
                <w:lang w:val="de-DE"/>
              </w:rPr>
              <w:t>Detailanpassung nach Abnahmetest</w:t>
            </w:r>
          </w:p>
        </w:tc>
        <w:tc>
          <w:tcPr>
            <w:tcW w:w="754" w:type="pct"/>
            <w:tcBorders>
              <w:top w:val="single" w:sz="6" w:space="0" w:color="auto"/>
              <w:left w:val="single" w:sz="6" w:space="0" w:color="auto"/>
              <w:bottom w:val="single" w:sz="6" w:space="0" w:color="auto"/>
              <w:right w:val="single" w:sz="6" w:space="0" w:color="auto"/>
            </w:tcBorders>
          </w:tcPr>
          <w:p w14:paraId="14725714" w14:textId="07B55245" w:rsidR="00AF73BC" w:rsidRPr="00FB1245" w:rsidRDefault="00AF73BC">
            <w:pPr>
              <w:widowControl w:val="0"/>
              <w:suppressAutoHyphens/>
              <w:rPr>
                <w:rFonts w:cs="Arial"/>
                <w:bCs/>
                <w:lang w:val="en-GB"/>
              </w:rPr>
            </w:pPr>
            <w:r w:rsidRPr="00FB1245">
              <w:rPr>
                <w:rFonts w:cs="Arial"/>
                <w:bCs/>
                <w:lang w:val="en-GB"/>
              </w:rPr>
              <w:t xml:space="preserve">J. </w:t>
            </w:r>
            <w:proofErr w:type="spellStart"/>
            <w:r w:rsidRPr="00FB1245">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01835730" w14:textId="5221DF55" w:rsidR="00AF73BC" w:rsidRPr="00FB1245" w:rsidRDefault="00AF73BC">
            <w:pPr>
              <w:widowControl w:val="0"/>
              <w:suppressAutoHyphens/>
              <w:rPr>
                <w:rFonts w:cs="Arial"/>
                <w:bCs/>
                <w:lang w:val="en-GB"/>
              </w:rPr>
            </w:pPr>
            <w:r w:rsidRPr="00FB1245">
              <w:rPr>
                <w:rFonts w:cs="Arial"/>
                <w:bCs/>
                <w:lang w:val="en-GB"/>
              </w:rPr>
              <w:t>25.01.2019</w:t>
            </w:r>
          </w:p>
        </w:tc>
        <w:tc>
          <w:tcPr>
            <w:tcW w:w="995" w:type="pct"/>
            <w:tcBorders>
              <w:top w:val="single" w:sz="6" w:space="0" w:color="auto"/>
              <w:left w:val="single" w:sz="6" w:space="0" w:color="auto"/>
              <w:bottom w:val="single" w:sz="6" w:space="0" w:color="auto"/>
              <w:right w:val="single" w:sz="6" w:space="0" w:color="auto"/>
            </w:tcBorders>
          </w:tcPr>
          <w:p w14:paraId="26B47367" w14:textId="4F3F9E1A" w:rsidR="00AF73BC" w:rsidRPr="00FB1245" w:rsidRDefault="00AF73BC">
            <w:pPr>
              <w:widowControl w:val="0"/>
              <w:suppressAutoHyphens/>
              <w:rPr>
                <w:rFonts w:cs="Arial"/>
                <w:bCs/>
                <w:lang w:val="en-GB"/>
              </w:rPr>
            </w:pPr>
            <w:r w:rsidRPr="00FB1245">
              <w:rPr>
                <w:rFonts w:cs="Arial"/>
                <w:bCs/>
                <w:lang w:val="en-GB"/>
              </w:rPr>
              <w:t>-</w:t>
            </w:r>
          </w:p>
        </w:tc>
      </w:tr>
      <w:tr w:rsidR="00FB1245" w14:paraId="2A8DFBB6" w14:textId="77777777" w:rsidTr="00146D1B">
        <w:tc>
          <w:tcPr>
            <w:tcW w:w="424" w:type="pct"/>
            <w:tcBorders>
              <w:top w:val="single" w:sz="6" w:space="0" w:color="auto"/>
              <w:left w:val="single" w:sz="6" w:space="0" w:color="auto"/>
              <w:bottom w:val="single" w:sz="6" w:space="0" w:color="auto"/>
              <w:right w:val="single" w:sz="6" w:space="0" w:color="auto"/>
            </w:tcBorders>
          </w:tcPr>
          <w:p w14:paraId="5D9516B7" w14:textId="23FE460B" w:rsidR="00FB1245" w:rsidRPr="004907BA" w:rsidRDefault="00FB1245">
            <w:pPr>
              <w:widowControl w:val="0"/>
              <w:suppressAutoHyphens/>
              <w:rPr>
                <w:rFonts w:cs="Arial"/>
                <w:bCs/>
              </w:rPr>
            </w:pPr>
            <w:r w:rsidRPr="004907BA">
              <w:rPr>
                <w:rFonts w:cs="Arial"/>
                <w:bCs/>
              </w:rPr>
              <w:t>0.9</w:t>
            </w:r>
          </w:p>
        </w:tc>
        <w:tc>
          <w:tcPr>
            <w:tcW w:w="2153" w:type="pct"/>
            <w:tcBorders>
              <w:top w:val="single" w:sz="6" w:space="0" w:color="auto"/>
              <w:left w:val="single" w:sz="6" w:space="0" w:color="auto"/>
              <w:bottom w:val="single" w:sz="6" w:space="0" w:color="auto"/>
              <w:right w:val="single" w:sz="6" w:space="0" w:color="auto"/>
            </w:tcBorders>
          </w:tcPr>
          <w:p w14:paraId="3B954CDD" w14:textId="5DB66F85" w:rsidR="00FB1245" w:rsidRPr="004907BA" w:rsidRDefault="00FB1245" w:rsidP="004907BA">
            <w:pPr>
              <w:shd w:val="clear" w:color="auto" w:fill="FFFFFF"/>
              <w:textAlignment w:val="top"/>
              <w:rPr>
                <w:rFonts w:cs="Arial"/>
                <w:color w:val="333333"/>
                <w:sz w:val="21"/>
                <w:szCs w:val="21"/>
                <w:lang w:val="de-DE"/>
              </w:rPr>
            </w:pPr>
            <w:hyperlink r:id="rId8" w:tooltip="Vorgang in JIRA anzeigen" w:history="1">
              <w:r w:rsidRPr="004907BA">
                <w:rPr>
                  <w:rFonts w:cs="Arial"/>
                  <w:color w:val="3B73AF"/>
                  <w:sz w:val="21"/>
                  <w:szCs w:val="21"/>
                  <w:lang w:val="de-DE"/>
                </w:rPr>
                <w:t>GLOBALF_ERSTE-392</w:t>
              </w:r>
            </w:hyperlink>
            <w:r w:rsidRPr="004907BA">
              <w:rPr>
                <w:rFonts w:cs="Arial"/>
                <w:color w:val="333333"/>
                <w:sz w:val="21"/>
                <w:szCs w:val="21"/>
                <w:lang w:val="de-DE"/>
              </w:rPr>
              <w:t xml:space="preserve"> - Letzte Freigabe wiederherstellen</w:t>
            </w:r>
          </w:p>
        </w:tc>
        <w:tc>
          <w:tcPr>
            <w:tcW w:w="754" w:type="pct"/>
            <w:tcBorders>
              <w:top w:val="single" w:sz="6" w:space="0" w:color="auto"/>
              <w:left w:val="single" w:sz="6" w:space="0" w:color="auto"/>
              <w:bottom w:val="single" w:sz="6" w:space="0" w:color="auto"/>
              <w:right w:val="single" w:sz="6" w:space="0" w:color="auto"/>
            </w:tcBorders>
          </w:tcPr>
          <w:p w14:paraId="69B280B7" w14:textId="3AE12CEA" w:rsidR="00FB1245" w:rsidRPr="004907BA" w:rsidRDefault="00FB1245">
            <w:pPr>
              <w:widowControl w:val="0"/>
              <w:suppressAutoHyphens/>
              <w:rPr>
                <w:rFonts w:cs="Arial"/>
                <w:bCs/>
                <w:lang w:val="en-GB"/>
              </w:rPr>
            </w:pPr>
            <w:r w:rsidRPr="004907BA">
              <w:rPr>
                <w:rFonts w:cs="Arial"/>
                <w:bCs/>
                <w:lang w:val="en-GB"/>
              </w:rPr>
              <w:t xml:space="preserve">J. </w:t>
            </w:r>
            <w:proofErr w:type="spellStart"/>
            <w:r w:rsidRPr="004907BA">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0000E2CC" w14:textId="6B84E08D" w:rsidR="00FB1245" w:rsidRPr="004907BA" w:rsidRDefault="00FB1245">
            <w:pPr>
              <w:widowControl w:val="0"/>
              <w:suppressAutoHyphens/>
              <w:rPr>
                <w:rFonts w:cs="Arial"/>
                <w:bCs/>
                <w:lang w:val="en-GB"/>
              </w:rPr>
            </w:pPr>
            <w:r w:rsidRPr="004907BA">
              <w:rPr>
                <w:rFonts w:cs="Arial"/>
                <w:bCs/>
                <w:lang w:val="en-GB"/>
              </w:rPr>
              <w:t>29.01.2019</w:t>
            </w:r>
          </w:p>
        </w:tc>
        <w:tc>
          <w:tcPr>
            <w:tcW w:w="995" w:type="pct"/>
            <w:tcBorders>
              <w:top w:val="single" w:sz="6" w:space="0" w:color="auto"/>
              <w:left w:val="single" w:sz="6" w:space="0" w:color="auto"/>
              <w:bottom w:val="single" w:sz="6" w:space="0" w:color="auto"/>
              <w:right w:val="single" w:sz="6" w:space="0" w:color="auto"/>
            </w:tcBorders>
          </w:tcPr>
          <w:p w14:paraId="3D095851" w14:textId="63A76F5E" w:rsidR="00FB1245" w:rsidRPr="00FB1245" w:rsidRDefault="00FB1245">
            <w:pPr>
              <w:widowControl w:val="0"/>
              <w:suppressAutoHyphens/>
              <w:rPr>
                <w:rFonts w:cs="Arial"/>
                <w:bCs/>
                <w:lang w:val="en-GB"/>
              </w:rPr>
            </w:pPr>
            <w:r w:rsidRPr="004907BA">
              <w:rPr>
                <w:rFonts w:cs="Arial"/>
                <w:bCs/>
                <w:lang w:val="en-GB"/>
              </w:rPr>
              <w:t>Review GF</w:t>
            </w:r>
          </w:p>
        </w:tc>
      </w:tr>
      <w:tr w:rsidR="004907BA" w14:paraId="396389D3" w14:textId="77777777" w:rsidTr="00146D1B">
        <w:trPr>
          <w:ins w:id="0" w:author="Lessner, Jan" w:date="2019-02-12T13:45:00Z"/>
        </w:trPr>
        <w:tc>
          <w:tcPr>
            <w:tcW w:w="424" w:type="pct"/>
            <w:tcBorders>
              <w:top w:val="single" w:sz="6" w:space="0" w:color="auto"/>
              <w:left w:val="single" w:sz="6" w:space="0" w:color="auto"/>
              <w:bottom w:val="single" w:sz="6" w:space="0" w:color="auto"/>
              <w:right w:val="single" w:sz="6" w:space="0" w:color="auto"/>
            </w:tcBorders>
          </w:tcPr>
          <w:p w14:paraId="65869125" w14:textId="3AAB2823" w:rsidR="004907BA" w:rsidRPr="004907BA" w:rsidRDefault="004907BA">
            <w:pPr>
              <w:widowControl w:val="0"/>
              <w:suppressAutoHyphens/>
              <w:rPr>
                <w:ins w:id="1" w:author="Lessner, Jan" w:date="2019-02-12T13:45:00Z"/>
                <w:rFonts w:cs="Arial"/>
                <w:bCs/>
                <w:highlight w:val="green"/>
                <w:rPrChange w:id="2" w:author="Lessner, Jan" w:date="2019-02-12T13:47:00Z">
                  <w:rPr>
                    <w:ins w:id="3" w:author="Lessner, Jan" w:date="2019-02-12T13:45:00Z"/>
                    <w:rFonts w:cs="Arial"/>
                    <w:bCs/>
                  </w:rPr>
                </w:rPrChange>
              </w:rPr>
            </w:pPr>
            <w:ins w:id="4" w:author="Lessner, Jan" w:date="2019-02-12T13:45:00Z">
              <w:r w:rsidRPr="004907BA">
                <w:rPr>
                  <w:rFonts w:cs="Arial"/>
                  <w:bCs/>
                  <w:highlight w:val="green"/>
                  <w:rPrChange w:id="5" w:author="Lessner, Jan" w:date="2019-02-12T13:47:00Z">
                    <w:rPr>
                      <w:rFonts w:cs="Arial"/>
                      <w:bCs/>
                    </w:rPr>
                  </w:rPrChange>
                </w:rPr>
                <w:t>1.0</w:t>
              </w:r>
            </w:ins>
          </w:p>
        </w:tc>
        <w:tc>
          <w:tcPr>
            <w:tcW w:w="2153" w:type="pct"/>
            <w:tcBorders>
              <w:top w:val="single" w:sz="6" w:space="0" w:color="auto"/>
              <w:left w:val="single" w:sz="6" w:space="0" w:color="auto"/>
              <w:bottom w:val="single" w:sz="6" w:space="0" w:color="auto"/>
              <w:right w:val="single" w:sz="6" w:space="0" w:color="auto"/>
            </w:tcBorders>
          </w:tcPr>
          <w:p w14:paraId="767B1CEB" w14:textId="1B6ED6EE" w:rsidR="004907BA" w:rsidRPr="004907BA" w:rsidRDefault="004907BA" w:rsidP="004907BA">
            <w:pPr>
              <w:rPr>
                <w:ins w:id="6" w:author="Lessner, Jan" w:date="2019-02-12T13:45:00Z"/>
                <w:rFonts w:cs="Arial"/>
                <w:highlight w:val="green"/>
                <w:rPrChange w:id="7" w:author="Lessner, Jan" w:date="2019-02-12T13:47:00Z">
                  <w:rPr>
                    <w:ins w:id="8" w:author="Lessner, Jan" w:date="2019-02-12T13:45:00Z"/>
                    <w:rFonts w:cs="Arial"/>
                    <w:color w:val="333333"/>
                    <w:sz w:val="21"/>
                    <w:szCs w:val="21"/>
                    <w:lang w:val="de-DE"/>
                  </w:rPr>
                </w:rPrChange>
              </w:rPr>
              <w:pPrChange w:id="9" w:author="Lessner, Jan" w:date="2019-02-12T13:47:00Z">
                <w:pPr>
                  <w:shd w:val="clear" w:color="auto" w:fill="FFFFFF"/>
                  <w:textAlignment w:val="top"/>
                </w:pPr>
              </w:pPrChange>
            </w:pPr>
            <w:ins w:id="10" w:author="Lessner, Jan" w:date="2019-02-12T13:47:00Z">
              <w:r w:rsidRPr="004907BA">
                <w:rPr>
                  <w:rFonts w:cs="Arial"/>
                  <w:highlight w:val="green"/>
                  <w:rPrChange w:id="11" w:author="Lessner, Jan" w:date="2019-02-12T13:47:00Z">
                    <w:rPr>
                      <w:rFonts w:ascii="Times New Roman" w:hAnsi="Times New Roman"/>
                    </w:rPr>
                  </w:rPrChange>
                </w:rPr>
                <w:fldChar w:fldCharType="begin"/>
              </w:r>
              <w:r w:rsidRPr="004907BA">
                <w:rPr>
                  <w:rFonts w:cs="Arial"/>
                  <w:highlight w:val="green"/>
                  <w:rPrChange w:id="12" w:author="Lessner, Jan" w:date="2019-02-12T13:47:00Z">
                    <w:rPr>
                      <w:rFonts w:ascii="Times New Roman" w:hAnsi="Times New Roman"/>
                    </w:rPr>
                  </w:rPrChange>
                </w:rPr>
                <w:instrText xml:space="preserve"> HYPERLINK "https://jira.s-und-n.de/jira/browse/GLOBALF_ERSTE-436" </w:instrText>
              </w:r>
              <w:r w:rsidRPr="004907BA">
                <w:rPr>
                  <w:rFonts w:cs="Arial"/>
                  <w:highlight w:val="green"/>
                  <w:rPrChange w:id="13" w:author="Lessner, Jan" w:date="2019-02-12T13:47:00Z">
                    <w:rPr>
                      <w:rFonts w:ascii="Times New Roman" w:hAnsi="Times New Roman"/>
                    </w:rPr>
                  </w:rPrChange>
                </w:rPr>
                <w:fldChar w:fldCharType="separate"/>
              </w:r>
              <w:r w:rsidRPr="004907BA">
                <w:rPr>
                  <w:rFonts w:cs="Arial"/>
                  <w:color w:val="3B73AF"/>
                  <w:highlight w:val="green"/>
                  <w:rPrChange w:id="14" w:author="Lessner, Jan" w:date="2019-02-12T13:47:00Z">
                    <w:rPr>
                      <w:rFonts w:ascii="Times New Roman" w:hAnsi="Times New Roman"/>
                      <w:color w:val="3B73AF"/>
                    </w:rPr>
                  </w:rPrChange>
                </w:rPr>
                <w:t>GLOBALF_ERSTE-436</w:t>
              </w:r>
              <w:r w:rsidRPr="004907BA">
                <w:rPr>
                  <w:rFonts w:cs="Arial"/>
                  <w:highlight w:val="green"/>
                  <w:rPrChange w:id="15" w:author="Lessner, Jan" w:date="2019-02-12T13:47:00Z">
                    <w:rPr>
                      <w:rFonts w:ascii="Times New Roman" w:hAnsi="Times New Roman"/>
                    </w:rPr>
                  </w:rPrChange>
                </w:rPr>
                <w:fldChar w:fldCharType="end"/>
              </w:r>
              <w:r w:rsidRPr="004907BA">
                <w:rPr>
                  <w:rFonts w:cs="Arial"/>
                  <w:highlight w:val="green"/>
                  <w:rPrChange w:id="16" w:author="Lessner, Jan" w:date="2019-02-12T13:47:00Z">
                    <w:rPr>
                      <w:rFonts w:ascii="Times New Roman" w:hAnsi="Times New Roman"/>
                    </w:rPr>
                  </w:rPrChange>
                </w:rPr>
                <w:t xml:space="preserve">: </w:t>
              </w:r>
              <w:proofErr w:type="spellStart"/>
              <w:r w:rsidRPr="004907BA">
                <w:rPr>
                  <w:rFonts w:cs="Arial"/>
                  <w:bCs/>
                  <w:color w:val="333333"/>
                  <w:highlight w:val="green"/>
                  <w:shd w:val="clear" w:color="auto" w:fill="F5F5F5"/>
                  <w:rPrChange w:id="17" w:author="Lessner, Jan" w:date="2019-02-12T13:47:00Z">
                    <w:rPr>
                      <w:rFonts w:cs="Arial"/>
                      <w:bCs/>
                      <w:color w:val="333333"/>
                      <w:shd w:val="clear" w:color="auto" w:fill="F5F5F5"/>
                    </w:rPr>
                  </w:rPrChange>
                </w:rPr>
                <w:t>Änderungsprotokoll</w:t>
              </w:r>
            </w:ins>
            <w:proofErr w:type="spellEnd"/>
          </w:p>
        </w:tc>
        <w:tc>
          <w:tcPr>
            <w:tcW w:w="754" w:type="pct"/>
            <w:tcBorders>
              <w:top w:val="single" w:sz="6" w:space="0" w:color="auto"/>
              <w:left w:val="single" w:sz="6" w:space="0" w:color="auto"/>
              <w:bottom w:val="single" w:sz="6" w:space="0" w:color="auto"/>
              <w:right w:val="single" w:sz="6" w:space="0" w:color="auto"/>
            </w:tcBorders>
          </w:tcPr>
          <w:p w14:paraId="6C115376" w14:textId="016C4516" w:rsidR="004907BA" w:rsidRPr="004907BA" w:rsidRDefault="004907BA">
            <w:pPr>
              <w:widowControl w:val="0"/>
              <w:suppressAutoHyphens/>
              <w:rPr>
                <w:ins w:id="18" w:author="Lessner, Jan" w:date="2019-02-12T13:45:00Z"/>
                <w:rFonts w:cs="Arial"/>
                <w:bCs/>
                <w:highlight w:val="green"/>
                <w:lang w:val="en-GB"/>
                <w:rPrChange w:id="19" w:author="Lessner, Jan" w:date="2019-02-12T13:47:00Z">
                  <w:rPr>
                    <w:ins w:id="20" w:author="Lessner, Jan" w:date="2019-02-12T13:45:00Z"/>
                    <w:rFonts w:cs="Arial"/>
                    <w:bCs/>
                    <w:lang w:val="en-GB"/>
                  </w:rPr>
                </w:rPrChange>
              </w:rPr>
            </w:pPr>
            <w:ins w:id="21" w:author="Lessner, Jan" w:date="2019-02-12T13:47:00Z">
              <w:r w:rsidRPr="004907BA">
                <w:rPr>
                  <w:rFonts w:cs="Arial"/>
                  <w:bCs/>
                  <w:highlight w:val="green"/>
                  <w:lang w:val="en-GB"/>
                  <w:rPrChange w:id="22" w:author="Lessner, Jan" w:date="2019-02-12T13:47:00Z">
                    <w:rPr>
                      <w:rFonts w:cs="Arial"/>
                      <w:bCs/>
                      <w:lang w:val="en-GB"/>
                    </w:rPr>
                  </w:rPrChange>
                </w:rPr>
                <w:t xml:space="preserve">J. </w:t>
              </w:r>
              <w:proofErr w:type="spellStart"/>
              <w:r w:rsidRPr="004907BA">
                <w:rPr>
                  <w:rFonts w:cs="Arial"/>
                  <w:bCs/>
                  <w:highlight w:val="green"/>
                  <w:lang w:val="en-GB"/>
                  <w:rPrChange w:id="23" w:author="Lessner, Jan" w:date="2019-02-12T13:47:00Z">
                    <w:rPr>
                      <w:rFonts w:cs="Arial"/>
                      <w:bCs/>
                      <w:lang w:val="en-GB"/>
                    </w:rPr>
                  </w:rPrChange>
                </w:rPr>
                <w:t>Leßner</w:t>
              </w:r>
            </w:ins>
            <w:proofErr w:type="spellEnd"/>
          </w:p>
        </w:tc>
        <w:tc>
          <w:tcPr>
            <w:tcW w:w="674" w:type="pct"/>
            <w:tcBorders>
              <w:top w:val="single" w:sz="6" w:space="0" w:color="auto"/>
              <w:left w:val="single" w:sz="6" w:space="0" w:color="auto"/>
              <w:bottom w:val="single" w:sz="6" w:space="0" w:color="auto"/>
              <w:right w:val="single" w:sz="6" w:space="0" w:color="auto"/>
            </w:tcBorders>
          </w:tcPr>
          <w:p w14:paraId="6FBBCBE0" w14:textId="31A3114B" w:rsidR="004907BA" w:rsidRPr="004907BA" w:rsidRDefault="004907BA">
            <w:pPr>
              <w:widowControl w:val="0"/>
              <w:suppressAutoHyphens/>
              <w:rPr>
                <w:ins w:id="24" w:author="Lessner, Jan" w:date="2019-02-12T13:45:00Z"/>
                <w:rFonts w:cs="Arial"/>
                <w:bCs/>
                <w:highlight w:val="green"/>
                <w:lang w:val="en-GB"/>
                <w:rPrChange w:id="25" w:author="Lessner, Jan" w:date="2019-02-12T13:47:00Z">
                  <w:rPr>
                    <w:ins w:id="26" w:author="Lessner, Jan" w:date="2019-02-12T13:45:00Z"/>
                    <w:rFonts w:cs="Arial"/>
                    <w:bCs/>
                    <w:lang w:val="en-GB"/>
                  </w:rPr>
                </w:rPrChange>
              </w:rPr>
            </w:pPr>
            <w:ins w:id="27" w:author="Lessner, Jan" w:date="2019-02-12T13:47:00Z">
              <w:r w:rsidRPr="004907BA">
                <w:rPr>
                  <w:rFonts w:cs="Arial"/>
                  <w:bCs/>
                  <w:highlight w:val="green"/>
                  <w:lang w:val="en-GB"/>
                  <w:rPrChange w:id="28" w:author="Lessner, Jan" w:date="2019-02-12T13:47:00Z">
                    <w:rPr>
                      <w:rFonts w:cs="Arial"/>
                      <w:bCs/>
                      <w:lang w:val="en-GB"/>
                    </w:rPr>
                  </w:rPrChange>
                </w:rPr>
                <w:t>12.02.2019</w:t>
              </w:r>
            </w:ins>
          </w:p>
        </w:tc>
        <w:tc>
          <w:tcPr>
            <w:tcW w:w="995" w:type="pct"/>
            <w:tcBorders>
              <w:top w:val="single" w:sz="6" w:space="0" w:color="auto"/>
              <w:left w:val="single" w:sz="6" w:space="0" w:color="auto"/>
              <w:bottom w:val="single" w:sz="6" w:space="0" w:color="auto"/>
              <w:right w:val="single" w:sz="6" w:space="0" w:color="auto"/>
            </w:tcBorders>
          </w:tcPr>
          <w:p w14:paraId="128953E1" w14:textId="57DB3BD8" w:rsidR="004907BA" w:rsidRPr="004907BA" w:rsidRDefault="004907BA">
            <w:pPr>
              <w:widowControl w:val="0"/>
              <w:suppressAutoHyphens/>
              <w:rPr>
                <w:ins w:id="29" w:author="Lessner, Jan" w:date="2019-02-12T13:45:00Z"/>
                <w:rFonts w:cs="Arial"/>
                <w:bCs/>
                <w:lang w:val="en-GB"/>
              </w:rPr>
            </w:pPr>
            <w:proofErr w:type="spellStart"/>
            <w:ins w:id="30" w:author="Lessner, Jan" w:date="2019-02-12T13:47:00Z">
              <w:r w:rsidRPr="004907BA">
                <w:rPr>
                  <w:rFonts w:cs="Arial"/>
                  <w:bCs/>
                  <w:highlight w:val="green"/>
                  <w:lang w:val="en-GB"/>
                  <w:rPrChange w:id="31" w:author="Lessner, Jan" w:date="2019-02-12T13:47:00Z">
                    <w:rPr>
                      <w:rFonts w:cs="Arial"/>
                      <w:bCs/>
                      <w:lang w:val="en-GB"/>
                    </w:rPr>
                  </w:rPrChange>
                </w:rPr>
                <w:t>Rewiew</w:t>
              </w:r>
              <w:proofErr w:type="spellEnd"/>
              <w:r w:rsidRPr="004907BA">
                <w:rPr>
                  <w:rFonts w:cs="Arial"/>
                  <w:bCs/>
                  <w:highlight w:val="green"/>
                  <w:lang w:val="en-GB"/>
                  <w:rPrChange w:id="32" w:author="Lessner, Jan" w:date="2019-02-12T13:47:00Z">
                    <w:rPr>
                      <w:rFonts w:cs="Arial"/>
                      <w:bCs/>
                      <w:lang w:val="en-GB"/>
                    </w:rPr>
                  </w:rPrChange>
                </w:rPr>
                <w:t xml:space="preserve"> GF</w:t>
              </w:r>
            </w:ins>
          </w:p>
        </w:tc>
      </w:tr>
    </w:tbl>
    <w:p w14:paraId="3C60D930" w14:textId="77777777" w:rsidR="00E2417A" w:rsidRDefault="00E2417A">
      <w:pPr>
        <w:rPr>
          <w:lang w:val="de-DE"/>
        </w:rPr>
      </w:pPr>
    </w:p>
    <w:p w14:paraId="0858F325" w14:textId="77777777" w:rsidR="006A5461" w:rsidRDefault="006A5461">
      <w:pPr>
        <w:rPr>
          <w:lang w:val="de-DE"/>
        </w:rPr>
      </w:pPr>
    </w:p>
    <w:p w14:paraId="6A78CD51" w14:textId="77777777" w:rsidR="00E2417A" w:rsidRDefault="00E2417A">
      <w:pPr>
        <w:pStyle w:val="berschrift"/>
        <w:rPr>
          <w:lang w:val="de-DE"/>
        </w:rPr>
      </w:pPr>
      <w:r>
        <w:rPr>
          <w:lang w:val="de-DE"/>
        </w:rPr>
        <w:t>Anforderungsspezifikation:</w:t>
      </w:r>
    </w:p>
    <w:tbl>
      <w:tblPr>
        <w:tblW w:w="984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1418"/>
        <w:gridCol w:w="6020"/>
      </w:tblGrid>
      <w:tr w:rsidR="00E2417A" w14:paraId="45DAD1B0" w14:textId="77777777" w:rsidTr="00435242">
        <w:trPr>
          <w:cantSplit/>
        </w:trPr>
        <w:tc>
          <w:tcPr>
            <w:tcW w:w="2410" w:type="dxa"/>
            <w:gridSpan w:val="2"/>
            <w:tcBorders>
              <w:bottom w:val="nil"/>
            </w:tcBorders>
            <w:shd w:val="pct12" w:color="auto" w:fill="FFFFFF"/>
          </w:tcPr>
          <w:p w14:paraId="3769962F" w14:textId="77777777" w:rsidR="00E2417A" w:rsidRPr="004D358D" w:rsidRDefault="003873B4" w:rsidP="00C421A6">
            <w:pPr>
              <w:rPr>
                <w:b/>
                <w:bCs/>
                <w:sz w:val="24"/>
                <w:szCs w:val="24"/>
                <w:lang w:val="de-DE"/>
              </w:rPr>
            </w:pPr>
            <w:r w:rsidRPr="004D358D">
              <w:rPr>
                <w:b/>
                <w:bCs/>
                <w:sz w:val="24"/>
                <w:szCs w:val="24"/>
                <w:lang w:val="de-DE"/>
              </w:rPr>
              <w:t>UC-</w:t>
            </w:r>
            <w:r w:rsidR="00C421A6" w:rsidRPr="004D358D">
              <w:rPr>
                <w:b/>
                <w:bCs/>
                <w:sz w:val="24"/>
                <w:szCs w:val="24"/>
                <w:lang w:val="de-DE"/>
              </w:rPr>
              <w:t>001</w:t>
            </w:r>
          </w:p>
        </w:tc>
        <w:tc>
          <w:tcPr>
            <w:tcW w:w="7438" w:type="dxa"/>
            <w:gridSpan w:val="2"/>
            <w:shd w:val="pct12" w:color="auto" w:fill="FFFFFF"/>
          </w:tcPr>
          <w:p w14:paraId="68B36948" w14:textId="28C1ABA8" w:rsidR="00E2417A" w:rsidRPr="004D358D" w:rsidRDefault="00C421A6">
            <w:pPr>
              <w:rPr>
                <w:b/>
                <w:bCs/>
                <w:sz w:val="24"/>
                <w:szCs w:val="24"/>
                <w:lang w:val="de-DE"/>
              </w:rPr>
            </w:pPr>
            <w:r w:rsidRPr="004D358D">
              <w:rPr>
                <w:b/>
                <w:sz w:val="24"/>
                <w:szCs w:val="24"/>
              </w:rPr>
              <w:fldChar w:fldCharType="begin"/>
            </w:r>
            <w:r w:rsidRPr="004D358D">
              <w:rPr>
                <w:b/>
                <w:sz w:val="24"/>
                <w:szCs w:val="24"/>
              </w:rPr>
              <w:instrText xml:space="preserve"> TITLE  \* MERGEFORMAT </w:instrText>
            </w:r>
            <w:r w:rsidRPr="004D358D">
              <w:rPr>
                <w:b/>
                <w:sz w:val="24"/>
                <w:szCs w:val="24"/>
              </w:rPr>
              <w:fldChar w:fldCharType="separate"/>
            </w:r>
            <w:proofErr w:type="spellStart"/>
            <w:r w:rsidR="00673C31">
              <w:rPr>
                <w:b/>
                <w:sz w:val="24"/>
                <w:szCs w:val="24"/>
              </w:rPr>
              <w:t>Versionssichtbarkeit</w:t>
            </w:r>
            <w:proofErr w:type="spellEnd"/>
            <w:r w:rsidR="00673C31">
              <w:rPr>
                <w:b/>
                <w:sz w:val="24"/>
                <w:szCs w:val="24"/>
              </w:rPr>
              <w:t xml:space="preserve"> </w:t>
            </w:r>
            <w:proofErr w:type="spellStart"/>
            <w:r w:rsidR="00673C31">
              <w:rPr>
                <w:b/>
                <w:sz w:val="24"/>
                <w:szCs w:val="24"/>
              </w:rPr>
              <w:t>für</w:t>
            </w:r>
            <w:proofErr w:type="spellEnd"/>
            <w:r w:rsidR="00673C31">
              <w:rPr>
                <w:b/>
                <w:sz w:val="24"/>
                <w:szCs w:val="24"/>
              </w:rPr>
              <w:t xml:space="preserve"> </w:t>
            </w:r>
            <w:proofErr w:type="spellStart"/>
            <w:r w:rsidR="00673C31">
              <w:rPr>
                <w:b/>
                <w:sz w:val="24"/>
                <w:szCs w:val="24"/>
              </w:rPr>
              <w:t>Erfassungsschemata</w:t>
            </w:r>
            <w:proofErr w:type="spellEnd"/>
            <w:r w:rsidR="00673C31">
              <w:rPr>
                <w:b/>
                <w:sz w:val="24"/>
                <w:szCs w:val="24"/>
              </w:rPr>
              <w:t xml:space="preserve"> </w:t>
            </w:r>
            <w:proofErr w:type="spellStart"/>
            <w:r w:rsidR="00673C31">
              <w:rPr>
                <w:b/>
                <w:sz w:val="24"/>
                <w:szCs w:val="24"/>
              </w:rPr>
              <w:t>pflegen</w:t>
            </w:r>
            <w:proofErr w:type="spellEnd"/>
            <w:r w:rsidRPr="004D358D">
              <w:rPr>
                <w:b/>
                <w:sz w:val="24"/>
                <w:szCs w:val="24"/>
              </w:rPr>
              <w:fldChar w:fldCharType="end"/>
            </w:r>
          </w:p>
        </w:tc>
      </w:tr>
      <w:tr w:rsidR="00E2417A" w:rsidRPr="004E45F7" w14:paraId="3D3BB82D" w14:textId="77777777" w:rsidTr="00435242">
        <w:trPr>
          <w:cantSplit/>
        </w:trPr>
        <w:tc>
          <w:tcPr>
            <w:tcW w:w="2410" w:type="dxa"/>
            <w:gridSpan w:val="2"/>
            <w:shd w:val="pct12" w:color="auto" w:fill="FFFFFF"/>
          </w:tcPr>
          <w:p w14:paraId="76AB214E" w14:textId="77777777" w:rsidR="00E2417A" w:rsidRDefault="00E2417A">
            <w:pPr>
              <w:rPr>
                <w:b/>
                <w:lang w:val="de-DE"/>
              </w:rPr>
            </w:pPr>
            <w:r>
              <w:rPr>
                <w:b/>
                <w:lang w:val="de-DE"/>
              </w:rPr>
              <w:t>Beschreibung</w:t>
            </w:r>
          </w:p>
        </w:tc>
        <w:tc>
          <w:tcPr>
            <w:tcW w:w="7438" w:type="dxa"/>
            <w:gridSpan w:val="2"/>
          </w:tcPr>
          <w:p w14:paraId="31664716" w14:textId="1313F363" w:rsidR="00E2417A" w:rsidRDefault="00DA6BC5" w:rsidP="00673C31">
            <w:pPr>
              <w:rPr>
                <w:rFonts w:cs="Arial"/>
                <w:color w:val="333333"/>
                <w:sz w:val="21"/>
                <w:szCs w:val="21"/>
                <w:shd w:val="clear" w:color="auto" w:fill="FFFFFF"/>
                <w:lang w:val="de-DE"/>
              </w:rPr>
            </w:pPr>
            <w:r>
              <w:rPr>
                <w:lang w:val="de-DE"/>
              </w:rPr>
              <w:t>Ein</w:t>
            </w:r>
            <w:r w:rsidR="002B23D4">
              <w:rPr>
                <w:lang w:val="de-DE"/>
              </w:rPr>
              <w:t xml:space="preserve"> </w:t>
            </w:r>
            <w:r w:rsidR="003D63CA">
              <w:rPr>
                <w:lang w:val="de-DE"/>
              </w:rPr>
              <w:t>USER</w:t>
            </w:r>
            <w:r w:rsidR="002B23D4">
              <w:rPr>
                <w:lang w:val="de-DE"/>
              </w:rPr>
              <w:t xml:space="preserve"> </w:t>
            </w:r>
            <w:r>
              <w:rPr>
                <w:lang w:val="de-DE"/>
              </w:rPr>
              <w:t xml:space="preserve">kann </w:t>
            </w:r>
            <w:r w:rsidR="00D50BF6">
              <w:rPr>
                <w:lang w:val="de-DE"/>
              </w:rPr>
              <w:t xml:space="preserve">für jedes </w:t>
            </w:r>
            <w:r w:rsidR="00D50BF6" w:rsidRPr="009D33A6">
              <w:rPr>
                <w:rFonts w:cs="Arial"/>
                <w:color w:val="333333"/>
                <w:sz w:val="21"/>
                <w:szCs w:val="21"/>
                <w:shd w:val="clear" w:color="auto" w:fill="FFFFFF"/>
                <w:lang w:val="de-DE"/>
              </w:rPr>
              <w:t xml:space="preserve">Erfassungsschema </w:t>
            </w:r>
            <w:r w:rsidR="00673C31">
              <w:rPr>
                <w:rFonts w:cs="Arial"/>
                <w:color w:val="333333"/>
                <w:sz w:val="21"/>
                <w:szCs w:val="21"/>
                <w:shd w:val="clear" w:color="auto" w:fill="FFFFFF"/>
                <w:lang w:val="de-DE"/>
              </w:rPr>
              <w:t xml:space="preserve">mit auswählbaren Versionen </w:t>
            </w:r>
            <w:r w:rsidR="00D50BF6" w:rsidRPr="009D33A6">
              <w:rPr>
                <w:rFonts w:cs="Arial"/>
                <w:color w:val="333333"/>
                <w:sz w:val="21"/>
                <w:szCs w:val="21"/>
                <w:shd w:val="clear" w:color="auto" w:fill="FFFFFF"/>
                <w:lang w:val="de-DE"/>
              </w:rPr>
              <w:t xml:space="preserve">die Sichtbarkeit der verfügbaren IDA-Versionen festlegen. Im Gegensatz zur lücken- und überschneidungsfreien Historie der IDA-Versionen (implizit über </w:t>
            </w:r>
            <w:r w:rsidR="00D50BF6" w:rsidRPr="009D33A6">
              <w:rPr>
                <w:rFonts w:cs="Arial"/>
                <w:i/>
                <w:color w:val="333333"/>
                <w:sz w:val="21"/>
                <w:szCs w:val="21"/>
                <w:shd w:val="clear" w:color="auto" w:fill="FFFFFF"/>
                <w:lang w:val="de-DE"/>
              </w:rPr>
              <w:t>gültig ab</w:t>
            </w:r>
            <w:r w:rsidR="00D50BF6" w:rsidRPr="009D33A6">
              <w:rPr>
                <w:rFonts w:cs="Arial"/>
                <w:color w:val="333333"/>
                <w:sz w:val="21"/>
                <w:szCs w:val="21"/>
                <w:shd w:val="clear" w:color="auto" w:fill="FFFFFF"/>
                <w:lang w:val="de-DE"/>
              </w:rPr>
              <w:t xml:space="preserve">), erlauben die </w:t>
            </w:r>
            <w:r w:rsidRPr="009D33A6">
              <w:rPr>
                <w:rFonts w:cs="Arial"/>
                <w:color w:val="333333"/>
                <w:sz w:val="21"/>
                <w:szCs w:val="21"/>
                <w:shd w:val="clear" w:color="auto" w:fill="FFFFFF"/>
                <w:lang w:val="de-DE"/>
              </w:rPr>
              <w:t>separat</w:t>
            </w:r>
            <w:r w:rsidR="00D50BF6" w:rsidRPr="009D33A6">
              <w:rPr>
                <w:rFonts w:cs="Arial"/>
                <w:color w:val="333333"/>
                <w:sz w:val="21"/>
                <w:szCs w:val="21"/>
                <w:shd w:val="clear" w:color="auto" w:fill="FFFFFF"/>
                <w:lang w:val="de-DE"/>
              </w:rPr>
              <w:t xml:space="preserve"> erfassten Sichtbarkeiten überlappende Zeiträume. Bei der Neuanlage von Bilanzen kann der Benutzer ggf. auf dieser Basis aus verschiedenen Versionen auswählen (siehe UC-???</w:t>
            </w:r>
            <w:r w:rsidR="00037D76">
              <w:rPr>
                <w:rFonts w:cs="Arial"/>
                <w:color w:val="333333"/>
                <w:sz w:val="21"/>
                <w:szCs w:val="21"/>
                <w:shd w:val="clear" w:color="auto" w:fill="FFFFFF"/>
                <w:lang w:val="de-DE"/>
              </w:rPr>
              <w:t xml:space="preserve"> und Hintergrund-Information in den Geschäftsregeln</w:t>
            </w:r>
            <w:r w:rsidR="00D50BF6" w:rsidRPr="009D33A6">
              <w:rPr>
                <w:rFonts w:cs="Arial"/>
                <w:color w:val="333333"/>
                <w:sz w:val="21"/>
                <w:szCs w:val="21"/>
                <w:shd w:val="clear" w:color="auto" w:fill="FFFFFF"/>
                <w:lang w:val="de-DE"/>
              </w:rPr>
              <w:t>)</w:t>
            </w:r>
            <w:r w:rsidR="00673C31">
              <w:rPr>
                <w:rFonts w:cs="Arial"/>
                <w:color w:val="333333"/>
                <w:sz w:val="21"/>
                <w:szCs w:val="21"/>
                <w:shd w:val="clear" w:color="auto" w:fill="FFFFFF"/>
                <w:lang w:val="de-DE"/>
              </w:rPr>
              <w:t>.</w:t>
            </w:r>
          </w:p>
          <w:p w14:paraId="173BAFD8" w14:textId="77777777" w:rsidR="00673C31" w:rsidRDefault="00673C31" w:rsidP="00673C31">
            <w:pPr>
              <w:rPr>
                <w:rFonts w:cs="Arial"/>
                <w:color w:val="333333"/>
                <w:sz w:val="21"/>
                <w:szCs w:val="21"/>
                <w:shd w:val="clear" w:color="auto" w:fill="FFFFFF"/>
                <w:lang w:val="de-DE"/>
              </w:rPr>
            </w:pPr>
          </w:p>
          <w:p w14:paraId="1E299B68" w14:textId="244DA325" w:rsidR="00673C31" w:rsidRPr="006A5461" w:rsidRDefault="00673C31" w:rsidP="00673C31">
            <w:pPr>
              <w:rPr>
                <w:i/>
                <w:sz w:val="18"/>
                <w:szCs w:val="18"/>
                <w:lang w:val="de-DE"/>
              </w:rPr>
            </w:pPr>
            <w:r w:rsidRPr="006A5461">
              <w:rPr>
                <w:rFonts w:cs="Arial"/>
                <w:i/>
                <w:color w:val="333333"/>
                <w:sz w:val="18"/>
                <w:szCs w:val="18"/>
                <w:shd w:val="clear" w:color="auto" w:fill="FFFFFF"/>
                <w:lang w:val="de-DE"/>
              </w:rPr>
              <w:t xml:space="preserve">Anmerkung: Stand 12.2018 erlauben nur </w:t>
            </w:r>
            <w:proofErr w:type="spellStart"/>
            <w:r w:rsidRPr="006A5461">
              <w:rPr>
                <w:rFonts w:cs="Arial"/>
                <w:i/>
                <w:color w:val="333333"/>
                <w:sz w:val="18"/>
                <w:szCs w:val="18"/>
                <w:shd w:val="clear" w:color="auto" w:fill="FFFFFF"/>
                <w:lang w:val="de-DE"/>
              </w:rPr>
              <w:t>Local</w:t>
            </w:r>
            <w:proofErr w:type="spellEnd"/>
            <w:r w:rsidRPr="006A5461">
              <w:rPr>
                <w:rFonts w:cs="Arial"/>
                <w:i/>
                <w:color w:val="333333"/>
                <w:sz w:val="18"/>
                <w:szCs w:val="18"/>
                <w:shd w:val="clear" w:color="auto" w:fill="FFFFFF"/>
                <w:lang w:val="de-DE"/>
              </w:rPr>
              <w:t xml:space="preserve"> GAAP Schemata die Auswahl von Versionen, sodass auch die Pflege von Versionssichtbarkeiten auf </w:t>
            </w:r>
            <w:proofErr w:type="spellStart"/>
            <w:r w:rsidRPr="006A5461">
              <w:rPr>
                <w:rFonts w:cs="Arial"/>
                <w:i/>
                <w:color w:val="333333"/>
                <w:sz w:val="18"/>
                <w:szCs w:val="18"/>
                <w:shd w:val="clear" w:color="auto" w:fill="FFFFFF"/>
                <w:lang w:val="de-DE"/>
              </w:rPr>
              <w:t>Local</w:t>
            </w:r>
            <w:proofErr w:type="spellEnd"/>
            <w:r w:rsidRPr="006A5461">
              <w:rPr>
                <w:rFonts w:cs="Arial"/>
                <w:i/>
                <w:color w:val="333333"/>
                <w:sz w:val="18"/>
                <w:szCs w:val="18"/>
                <w:shd w:val="clear" w:color="auto" w:fill="FFFFFF"/>
                <w:lang w:val="de-DE"/>
              </w:rPr>
              <w:t xml:space="preserve"> GAAP Schemata beschränkt </w:t>
            </w:r>
            <w:r w:rsidRPr="00673C31">
              <w:rPr>
                <w:rFonts w:cs="Arial"/>
                <w:i/>
                <w:color w:val="333333"/>
                <w:sz w:val="18"/>
                <w:szCs w:val="18"/>
                <w:shd w:val="clear" w:color="auto" w:fill="FFFFFF"/>
                <w:lang w:val="de-DE"/>
              </w:rPr>
              <w:t>ist. Die Maske ist entsprechend beschriftet.</w:t>
            </w:r>
          </w:p>
        </w:tc>
      </w:tr>
      <w:tr w:rsidR="00E2417A" w14:paraId="0A5FB841" w14:textId="77777777" w:rsidTr="00435242">
        <w:trPr>
          <w:cantSplit/>
        </w:trPr>
        <w:tc>
          <w:tcPr>
            <w:tcW w:w="2410" w:type="dxa"/>
            <w:gridSpan w:val="2"/>
            <w:shd w:val="pct12" w:color="auto" w:fill="FFFFFF"/>
          </w:tcPr>
          <w:p w14:paraId="3715768E" w14:textId="3BC1DCAD" w:rsidR="00E2417A" w:rsidRDefault="00E2417A">
            <w:pPr>
              <w:rPr>
                <w:b/>
                <w:lang w:val="de-DE"/>
              </w:rPr>
            </w:pPr>
            <w:r>
              <w:rPr>
                <w:b/>
                <w:lang w:val="de-DE"/>
              </w:rPr>
              <w:t>Akteur(e)</w:t>
            </w:r>
          </w:p>
        </w:tc>
        <w:tc>
          <w:tcPr>
            <w:tcW w:w="1418" w:type="dxa"/>
          </w:tcPr>
          <w:p w14:paraId="4D72081E" w14:textId="76390BC3" w:rsidR="00E2417A" w:rsidRDefault="003D63CA">
            <w:pPr>
              <w:rPr>
                <w:lang w:val="de-DE"/>
              </w:rPr>
            </w:pPr>
            <w:r>
              <w:rPr>
                <w:lang w:val="de-DE"/>
              </w:rPr>
              <w:t>USER</w:t>
            </w:r>
          </w:p>
        </w:tc>
        <w:tc>
          <w:tcPr>
            <w:tcW w:w="6020" w:type="dxa"/>
          </w:tcPr>
          <w:p w14:paraId="2AAE3B45" w14:textId="5DE2DC29" w:rsidR="00E2417A" w:rsidRDefault="00D75E65">
            <w:pPr>
              <w:rPr>
                <w:lang w:val="de-DE"/>
              </w:rPr>
            </w:pPr>
            <w:r>
              <w:rPr>
                <w:lang w:val="de-DE"/>
              </w:rPr>
              <w:t>Angemeldeter Benutzer</w:t>
            </w:r>
          </w:p>
          <w:p w14:paraId="79248DC5" w14:textId="77777777" w:rsidR="00E2417A" w:rsidRDefault="00E2417A">
            <w:pPr>
              <w:rPr>
                <w:lang w:val="de-DE"/>
              </w:rPr>
            </w:pPr>
          </w:p>
        </w:tc>
      </w:tr>
      <w:tr w:rsidR="00E2417A" w:rsidRPr="00F819C7" w14:paraId="10B71F6E" w14:textId="77777777" w:rsidTr="00435242">
        <w:trPr>
          <w:cantSplit/>
        </w:trPr>
        <w:tc>
          <w:tcPr>
            <w:tcW w:w="2410" w:type="dxa"/>
            <w:gridSpan w:val="2"/>
            <w:shd w:val="pct12" w:color="auto" w:fill="FFFFFF"/>
          </w:tcPr>
          <w:p w14:paraId="152C487E" w14:textId="77777777" w:rsidR="00E2417A" w:rsidRDefault="00E2417A">
            <w:pPr>
              <w:rPr>
                <w:b/>
                <w:lang w:val="de-DE"/>
              </w:rPr>
            </w:pPr>
            <w:r>
              <w:rPr>
                <w:b/>
                <w:lang w:val="de-DE"/>
              </w:rPr>
              <w:t>Auslöser,</w:t>
            </w:r>
          </w:p>
          <w:p w14:paraId="5EE5CA0F" w14:textId="77777777" w:rsidR="00E2417A" w:rsidRDefault="00E2417A">
            <w:pPr>
              <w:rPr>
                <w:b/>
                <w:lang w:val="de-DE"/>
              </w:rPr>
            </w:pPr>
            <w:r>
              <w:rPr>
                <w:b/>
                <w:lang w:val="de-DE"/>
              </w:rPr>
              <w:t>Vorbedingung</w:t>
            </w:r>
          </w:p>
        </w:tc>
        <w:tc>
          <w:tcPr>
            <w:tcW w:w="7438" w:type="dxa"/>
            <w:gridSpan w:val="2"/>
          </w:tcPr>
          <w:p w14:paraId="30859BCF" w14:textId="6017AE85" w:rsidR="00E2417A" w:rsidRDefault="00D75E65" w:rsidP="00673C31">
            <w:pPr>
              <w:rPr>
                <w:lang w:val="de-DE"/>
              </w:rPr>
            </w:pPr>
            <w:r>
              <w:rPr>
                <w:lang w:val="de-DE"/>
              </w:rPr>
              <w:t xml:space="preserve">Der </w:t>
            </w:r>
            <w:r w:rsidR="003D63CA">
              <w:rPr>
                <w:lang w:val="de-DE"/>
              </w:rPr>
              <w:t>USER</w:t>
            </w:r>
            <w:r>
              <w:rPr>
                <w:lang w:val="de-DE"/>
              </w:rPr>
              <w:t xml:space="preserve"> möchte die Sichtbarkeit von IDA-Versionen für Schemata</w:t>
            </w:r>
            <w:r w:rsidR="00673C31">
              <w:rPr>
                <w:lang w:val="de-DE"/>
              </w:rPr>
              <w:t xml:space="preserve"> mit auswählbaren Versionen</w:t>
            </w:r>
            <w:r>
              <w:rPr>
                <w:lang w:val="de-DE"/>
              </w:rPr>
              <w:t xml:space="preserve"> festlegen und wählt den entsprechenden Punkt im </w:t>
            </w:r>
            <w:r w:rsidR="004E45F7">
              <w:rPr>
                <w:lang w:val="de-DE"/>
              </w:rPr>
              <w:t xml:space="preserve">Allgemeinmenü </w:t>
            </w:r>
            <w:r>
              <w:rPr>
                <w:lang w:val="de-DE"/>
              </w:rPr>
              <w:t xml:space="preserve">aus. </w:t>
            </w:r>
          </w:p>
        </w:tc>
      </w:tr>
      <w:tr w:rsidR="00E2417A" w:rsidRPr="00F819C7" w14:paraId="2322DDE9" w14:textId="77777777" w:rsidTr="00435242">
        <w:trPr>
          <w:cantSplit/>
        </w:trPr>
        <w:tc>
          <w:tcPr>
            <w:tcW w:w="2410" w:type="dxa"/>
            <w:gridSpan w:val="2"/>
            <w:tcBorders>
              <w:bottom w:val="nil"/>
            </w:tcBorders>
            <w:shd w:val="pct12" w:color="auto" w:fill="FFFFFF"/>
          </w:tcPr>
          <w:p w14:paraId="5C3D8086" w14:textId="77777777" w:rsidR="00E2417A" w:rsidRDefault="00E2417A">
            <w:pPr>
              <w:rPr>
                <w:b/>
                <w:lang w:val="de-DE"/>
              </w:rPr>
            </w:pPr>
            <w:r>
              <w:rPr>
                <w:b/>
                <w:lang w:val="de-DE"/>
              </w:rPr>
              <w:t>Resultat(e),</w:t>
            </w:r>
          </w:p>
          <w:p w14:paraId="3E786C0C" w14:textId="77777777" w:rsidR="00E2417A" w:rsidRDefault="00E2417A">
            <w:pPr>
              <w:rPr>
                <w:b/>
                <w:lang w:val="de-DE"/>
              </w:rPr>
            </w:pPr>
            <w:r>
              <w:rPr>
                <w:b/>
                <w:lang w:val="de-DE"/>
              </w:rPr>
              <w:t>Nachbedingung</w:t>
            </w:r>
          </w:p>
        </w:tc>
        <w:tc>
          <w:tcPr>
            <w:tcW w:w="7438" w:type="dxa"/>
            <w:gridSpan w:val="2"/>
            <w:tcBorders>
              <w:bottom w:val="nil"/>
            </w:tcBorders>
          </w:tcPr>
          <w:p w14:paraId="2CD5DA42" w14:textId="77777777" w:rsidR="00E2417A" w:rsidRDefault="00D75E65" w:rsidP="00D50BF6">
            <w:pPr>
              <w:rPr>
                <w:lang w:val="de-DE"/>
              </w:rPr>
            </w:pPr>
            <w:r>
              <w:rPr>
                <w:lang w:val="de-DE"/>
              </w:rPr>
              <w:t>Es liegen neue Version</w:t>
            </w:r>
            <w:r w:rsidR="00D50BF6">
              <w:rPr>
                <w:lang w:val="de-DE"/>
              </w:rPr>
              <w:t>ssichtbarkeiten vor. Ggf. wurde ein Freigabeprozess initiiert oder abgeschlossen</w:t>
            </w:r>
            <w:r>
              <w:rPr>
                <w:lang w:val="de-DE"/>
              </w:rPr>
              <w:t>.</w:t>
            </w:r>
          </w:p>
        </w:tc>
      </w:tr>
      <w:tr w:rsidR="00E2417A" w14:paraId="28CE1E23" w14:textId="77777777" w:rsidTr="00435242">
        <w:trPr>
          <w:cantSplit/>
        </w:trPr>
        <w:tc>
          <w:tcPr>
            <w:tcW w:w="993" w:type="dxa"/>
            <w:tcBorders>
              <w:top w:val="single" w:sz="12" w:space="0" w:color="auto"/>
            </w:tcBorders>
            <w:shd w:val="pct12" w:color="auto" w:fill="FFFFFF"/>
          </w:tcPr>
          <w:p w14:paraId="0BA7F583" w14:textId="77777777" w:rsidR="00E2417A" w:rsidRDefault="00E2417A">
            <w:pPr>
              <w:rPr>
                <w:b/>
                <w:bCs/>
                <w:lang w:val="de-DE"/>
              </w:rPr>
            </w:pPr>
            <w:r>
              <w:rPr>
                <w:b/>
                <w:bCs/>
                <w:lang w:val="de-DE"/>
              </w:rPr>
              <w:t>Nr.</w:t>
            </w:r>
          </w:p>
        </w:tc>
        <w:tc>
          <w:tcPr>
            <w:tcW w:w="1417" w:type="dxa"/>
            <w:tcBorders>
              <w:top w:val="single" w:sz="12" w:space="0" w:color="auto"/>
            </w:tcBorders>
            <w:shd w:val="pct12" w:color="auto" w:fill="FFFFFF"/>
          </w:tcPr>
          <w:p w14:paraId="4582491A" w14:textId="77777777" w:rsidR="00E2417A" w:rsidRDefault="00E2417A">
            <w:pPr>
              <w:rPr>
                <w:b/>
                <w:bCs/>
                <w:lang w:val="de-DE"/>
              </w:rPr>
            </w:pPr>
            <w:r>
              <w:rPr>
                <w:b/>
                <w:bCs/>
                <w:lang w:val="de-DE"/>
              </w:rPr>
              <w:t>Beteiligte</w:t>
            </w:r>
          </w:p>
        </w:tc>
        <w:tc>
          <w:tcPr>
            <w:tcW w:w="7438" w:type="dxa"/>
            <w:gridSpan w:val="2"/>
            <w:tcBorders>
              <w:top w:val="single" w:sz="12" w:space="0" w:color="auto"/>
            </w:tcBorders>
            <w:shd w:val="pct12" w:color="auto" w:fill="FFFFFF"/>
          </w:tcPr>
          <w:p w14:paraId="323B5239" w14:textId="77777777" w:rsidR="00E2417A" w:rsidRDefault="00E2417A">
            <w:pPr>
              <w:rPr>
                <w:b/>
                <w:bCs/>
                <w:lang w:val="de-DE"/>
              </w:rPr>
            </w:pPr>
            <w:r>
              <w:rPr>
                <w:b/>
                <w:bCs/>
                <w:lang w:val="de-DE"/>
              </w:rPr>
              <w:t>Normaler Ablauf:</w:t>
            </w:r>
          </w:p>
        </w:tc>
      </w:tr>
      <w:tr w:rsidR="002E0631" w14:paraId="714A652F" w14:textId="77777777" w:rsidTr="00435242">
        <w:trPr>
          <w:cantSplit/>
        </w:trPr>
        <w:tc>
          <w:tcPr>
            <w:tcW w:w="993" w:type="dxa"/>
            <w:tcBorders>
              <w:bottom w:val="nil"/>
            </w:tcBorders>
            <w:vAlign w:val="center"/>
          </w:tcPr>
          <w:p w14:paraId="0666FEDB" w14:textId="77777777" w:rsidR="002E0631" w:rsidRDefault="002E0631" w:rsidP="00B80A24">
            <w:pPr>
              <w:pStyle w:val="Essential"/>
              <w:numPr>
                <w:ilvl w:val="0"/>
                <w:numId w:val="3"/>
              </w:numPr>
              <w:rPr>
                <w:lang w:val="de-DE"/>
              </w:rPr>
            </w:pPr>
          </w:p>
        </w:tc>
        <w:tc>
          <w:tcPr>
            <w:tcW w:w="1417" w:type="dxa"/>
            <w:tcBorders>
              <w:bottom w:val="nil"/>
            </w:tcBorders>
            <w:vAlign w:val="center"/>
          </w:tcPr>
          <w:p w14:paraId="384BDEBE" w14:textId="77777777" w:rsidR="002E0631" w:rsidRDefault="002E0631" w:rsidP="00B80A24">
            <w:pPr>
              <w:pStyle w:val="Essential"/>
              <w:rPr>
                <w:lang w:val="de-DE"/>
              </w:rPr>
            </w:pPr>
            <w:r>
              <w:rPr>
                <w:lang w:val="de-DE"/>
              </w:rPr>
              <w:t>-</w:t>
            </w:r>
          </w:p>
        </w:tc>
        <w:tc>
          <w:tcPr>
            <w:tcW w:w="7438" w:type="dxa"/>
            <w:gridSpan w:val="2"/>
            <w:tcBorders>
              <w:bottom w:val="nil"/>
            </w:tcBorders>
          </w:tcPr>
          <w:p w14:paraId="51ACE7EE" w14:textId="77777777" w:rsidR="002E0631" w:rsidRDefault="00D75E65" w:rsidP="00B80A24">
            <w:pPr>
              <w:pStyle w:val="Essential"/>
              <w:rPr>
                <w:lang w:val="de-DE"/>
              </w:rPr>
            </w:pPr>
            <w:r>
              <w:rPr>
                <w:lang w:val="de-DE"/>
              </w:rPr>
              <w:t>Versionsverwaltungsmaske anzeigen</w:t>
            </w:r>
          </w:p>
        </w:tc>
      </w:tr>
      <w:tr w:rsidR="003D63CA" w:rsidRPr="00F819C7" w14:paraId="1BEC1D07" w14:textId="77777777" w:rsidTr="00435242">
        <w:trPr>
          <w:cantSplit/>
        </w:trPr>
        <w:tc>
          <w:tcPr>
            <w:tcW w:w="993" w:type="dxa"/>
            <w:tcBorders>
              <w:bottom w:val="nil"/>
            </w:tcBorders>
            <w:vAlign w:val="center"/>
          </w:tcPr>
          <w:p w14:paraId="63C761CC" w14:textId="77777777" w:rsidR="003D63CA" w:rsidRDefault="003D63CA" w:rsidP="00B80A24">
            <w:pPr>
              <w:numPr>
                <w:ilvl w:val="1"/>
                <w:numId w:val="3"/>
              </w:numPr>
              <w:rPr>
                <w:lang w:val="de-DE"/>
              </w:rPr>
            </w:pPr>
          </w:p>
        </w:tc>
        <w:tc>
          <w:tcPr>
            <w:tcW w:w="1417" w:type="dxa"/>
            <w:tcBorders>
              <w:bottom w:val="nil"/>
            </w:tcBorders>
            <w:vAlign w:val="center"/>
          </w:tcPr>
          <w:p w14:paraId="72FFCDCF" w14:textId="2371F2B5" w:rsidR="003D63CA" w:rsidRDefault="003D63CA" w:rsidP="00B80A24">
            <w:pPr>
              <w:rPr>
                <w:lang w:val="de-DE"/>
              </w:rPr>
            </w:pPr>
            <w:r>
              <w:rPr>
                <w:lang w:val="de-DE"/>
              </w:rPr>
              <w:t>USER</w:t>
            </w:r>
          </w:p>
        </w:tc>
        <w:tc>
          <w:tcPr>
            <w:tcW w:w="7438" w:type="dxa"/>
            <w:gridSpan w:val="2"/>
            <w:tcBorders>
              <w:bottom w:val="nil"/>
            </w:tcBorders>
          </w:tcPr>
          <w:p w14:paraId="5A878452" w14:textId="4AD45125" w:rsidR="003D63CA" w:rsidRDefault="003D63CA" w:rsidP="004D358D">
            <w:pPr>
              <w:pStyle w:val="Design-Anmerkungen"/>
              <w:rPr>
                <w:i w:val="0"/>
              </w:rPr>
            </w:pPr>
            <w:r>
              <w:rPr>
                <w:i w:val="0"/>
              </w:rPr>
              <w:t xml:space="preserve">Der USER wählt im Menü Allgemein </w:t>
            </w:r>
            <w:r w:rsidRPr="003D63CA">
              <w:rPr>
                <w:i w:val="0"/>
              </w:rPr>
              <w:sym w:font="Wingdings" w:char="F0E0"/>
            </w:r>
            <w:r>
              <w:rPr>
                <w:i w:val="0"/>
              </w:rPr>
              <w:t xml:space="preserve"> Global Format Administration den Menüpunkt </w:t>
            </w:r>
            <w:proofErr w:type="spellStart"/>
            <w:r w:rsidRPr="00F51FA8">
              <w:rPr>
                <w:b/>
                <w:i w:val="0"/>
              </w:rPr>
              <w:t>Local</w:t>
            </w:r>
            <w:proofErr w:type="spellEnd"/>
            <w:r w:rsidRPr="00F51FA8">
              <w:rPr>
                <w:b/>
                <w:i w:val="0"/>
              </w:rPr>
              <w:t xml:space="preserve"> GAAP Versionsmanagement</w:t>
            </w:r>
            <w:r>
              <w:rPr>
                <w:i w:val="0"/>
              </w:rPr>
              <w:t xml:space="preserve"> aus. Der Menüpunkt ist nur sichtbar, wenn der USER das Recht </w:t>
            </w:r>
            <w:proofErr w:type="spellStart"/>
            <w:r>
              <w:rPr>
                <w:i w:val="0"/>
              </w:rPr>
              <w:t>ViewIDA</w:t>
            </w:r>
            <w:proofErr w:type="spellEnd"/>
            <w:r>
              <w:rPr>
                <w:i w:val="0"/>
              </w:rPr>
              <w:t xml:space="preserve"> innehat.</w:t>
            </w:r>
          </w:p>
        </w:tc>
      </w:tr>
      <w:tr w:rsidR="002E0631" w:rsidRPr="00F819C7" w14:paraId="6091B5B3" w14:textId="77777777" w:rsidTr="00435242">
        <w:trPr>
          <w:cantSplit/>
        </w:trPr>
        <w:tc>
          <w:tcPr>
            <w:tcW w:w="993" w:type="dxa"/>
            <w:tcBorders>
              <w:bottom w:val="nil"/>
            </w:tcBorders>
            <w:vAlign w:val="center"/>
          </w:tcPr>
          <w:p w14:paraId="4E18A01A" w14:textId="77777777" w:rsidR="002E0631" w:rsidRDefault="002E0631" w:rsidP="00B80A24">
            <w:pPr>
              <w:numPr>
                <w:ilvl w:val="1"/>
                <w:numId w:val="3"/>
              </w:numPr>
              <w:rPr>
                <w:lang w:val="de-DE"/>
              </w:rPr>
            </w:pPr>
            <w:bookmarkStart w:id="33" w:name="_Ref176177666"/>
          </w:p>
        </w:tc>
        <w:bookmarkEnd w:id="33"/>
        <w:tc>
          <w:tcPr>
            <w:tcW w:w="1417" w:type="dxa"/>
            <w:tcBorders>
              <w:bottom w:val="nil"/>
            </w:tcBorders>
            <w:vAlign w:val="center"/>
          </w:tcPr>
          <w:p w14:paraId="21C2F22B" w14:textId="77777777" w:rsidR="002E0631" w:rsidRPr="004021FC" w:rsidRDefault="00D75E65" w:rsidP="00B80A24">
            <w:pPr>
              <w:rPr>
                <w:lang w:val="de-DE"/>
              </w:rPr>
            </w:pPr>
            <w:r w:rsidRPr="004021FC">
              <w:rPr>
                <w:lang w:val="de-DE"/>
              </w:rPr>
              <w:t>BALI</w:t>
            </w:r>
          </w:p>
        </w:tc>
        <w:tc>
          <w:tcPr>
            <w:tcW w:w="7438" w:type="dxa"/>
            <w:gridSpan w:val="2"/>
            <w:tcBorders>
              <w:bottom w:val="nil"/>
            </w:tcBorders>
          </w:tcPr>
          <w:p w14:paraId="4ED1249A" w14:textId="47690858" w:rsidR="002E0631" w:rsidRPr="00FB1245" w:rsidRDefault="002E0631" w:rsidP="004D358D">
            <w:pPr>
              <w:pStyle w:val="Design-Anmerkungen"/>
              <w:rPr>
                <w:i w:val="0"/>
              </w:rPr>
            </w:pPr>
            <w:r w:rsidRPr="00FB1245">
              <w:rPr>
                <w:i w:val="0"/>
              </w:rPr>
              <w:t xml:space="preserve">Das System zeigt </w:t>
            </w:r>
            <w:r w:rsidR="00D75E65" w:rsidRPr="00FB1245">
              <w:rPr>
                <w:i w:val="0"/>
              </w:rPr>
              <w:t>die Maske zur Verwaltung von Versionssichtbarkeiten an (siehe Screenshot unten)</w:t>
            </w:r>
            <w:r w:rsidR="004D358D" w:rsidRPr="00FB1245">
              <w:rPr>
                <w:i w:val="0"/>
              </w:rPr>
              <w:t>.</w:t>
            </w:r>
          </w:p>
          <w:p w14:paraId="12ECAD98" w14:textId="77777777" w:rsidR="004B0B48" w:rsidRPr="00FB1245" w:rsidRDefault="004B0B48" w:rsidP="004D358D">
            <w:pPr>
              <w:pStyle w:val="Design-Anmerkungen"/>
              <w:rPr>
                <w:i w:val="0"/>
              </w:rPr>
            </w:pPr>
          </w:p>
          <w:p w14:paraId="1CCC5BCA" w14:textId="4002E54F" w:rsidR="004B0B48" w:rsidRPr="00FB1245" w:rsidRDefault="004B0B48" w:rsidP="004D358D">
            <w:pPr>
              <w:pStyle w:val="Design-Anmerkungen"/>
              <w:rPr>
                <w:i w:val="0"/>
              </w:rPr>
            </w:pPr>
            <w:r w:rsidRPr="00FB1245">
              <w:rPr>
                <w:i w:val="0"/>
              </w:rPr>
              <w:t>Hat ein anderer Benutzer die Maske bereits geöffnet, fragt das System zunächst, ob es die Maske nur im Lesemodus öffnen soll.</w:t>
            </w:r>
          </w:p>
          <w:p w14:paraId="4875FEA3" w14:textId="77777777" w:rsidR="004D358D" w:rsidRPr="00FB1245" w:rsidRDefault="004D358D" w:rsidP="004D358D">
            <w:pPr>
              <w:pStyle w:val="Design-Anmerkungen"/>
              <w:rPr>
                <w:i w:val="0"/>
              </w:rPr>
            </w:pPr>
          </w:p>
          <w:p w14:paraId="71B6931F" w14:textId="043BD446" w:rsidR="004D358D" w:rsidRPr="00FB1245" w:rsidRDefault="004D358D" w:rsidP="004D358D">
            <w:pPr>
              <w:pStyle w:val="Design-Anmerkungen"/>
              <w:rPr>
                <w:i w:val="0"/>
              </w:rPr>
            </w:pPr>
            <w:r w:rsidRPr="00FB1245">
              <w:rPr>
                <w:i w:val="0"/>
              </w:rPr>
              <w:t xml:space="preserve">Das Auswahlfeld </w:t>
            </w:r>
            <w:proofErr w:type="spellStart"/>
            <w:r w:rsidRPr="00FB1245">
              <w:rPr>
                <w:b/>
                <w:i w:val="0"/>
              </w:rPr>
              <w:t>Erfassungschema</w:t>
            </w:r>
            <w:proofErr w:type="spellEnd"/>
            <w:r w:rsidRPr="00FB1245">
              <w:rPr>
                <w:i w:val="0"/>
              </w:rPr>
              <w:t xml:space="preserve"> listet alle Erfassungsschemata </w:t>
            </w:r>
            <w:r w:rsidR="00673C31" w:rsidRPr="00FB1245">
              <w:rPr>
                <w:i w:val="0"/>
              </w:rPr>
              <w:t>mit auswählbaren Versionen in absteigender alphabetischer Reihenfolge auf</w:t>
            </w:r>
            <w:r w:rsidRPr="00FB1245">
              <w:rPr>
                <w:i w:val="0"/>
              </w:rPr>
              <w:t xml:space="preserve">. Initial ist </w:t>
            </w:r>
            <w:r w:rsidR="00673C31" w:rsidRPr="00FB1245">
              <w:rPr>
                <w:i w:val="0"/>
              </w:rPr>
              <w:t>das erste Erfassungss</w:t>
            </w:r>
            <w:r w:rsidRPr="00FB1245">
              <w:rPr>
                <w:i w:val="0"/>
              </w:rPr>
              <w:t>chema ausgewählt.</w:t>
            </w:r>
          </w:p>
          <w:p w14:paraId="0436F949" w14:textId="77777777" w:rsidR="002E0631" w:rsidRPr="00FB1245" w:rsidRDefault="002E0631" w:rsidP="00B80A24">
            <w:pPr>
              <w:pStyle w:val="Design-Anmerkungen"/>
              <w:rPr>
                <w:i w:val="0"/>
              </w:rPr>
            </w:pPr>
          </w:p>
          <w:p w14:paraId="4C062416" w14:textId="0F224F7B" w:rsidR="002E0631" w:rsidRPr="00FB1245" w:rsidRDefault="00673C31" w:rsidP="00B80A24">
            <w:pPr>
              <w:pStyle w:val="Kopfzeile"/>
              <w:tabs>
                <w:tab w:val="clear" w:pos="4536"/>
                <w:tab w:val="clear" w:pos="9072"/>
              </w:tabs>
              <w:rPr>
                <w:lang w:val="de-DE"/>
              </w:rPr>
            </w:pPr>
            <w:r w:rsidRPr="00FB1245">
              <w:rPr>
                <w:lang w:val="de-DE"/>
              </w:rPr>
              <w:t>D</w:t>
            </w:r>
            <w:r w:rsidR="00D50BF6" w:rsidRPr="00FB1245">
              <w:rPr>
                <w:lang w:val="de-DE"/>
              </w:rPr>
              <w:t xml:space="preserve">ie Buttons und Eingabefelder </w:t>
            </w:r>
            <w:r w:rsidR="006A5461" w:rsidRPr="00FB1245">
              <w:rPr>
                <w:lang w:val="de-DE"/>
              </w:rPr>
              <w:t xml:space="preserve">sind </w:t>
            </w:r>
            <w:r w:rsidR="002E0631" w:rsidRPr="00FB1245">
              <w:rPr>
                <w:lang w:val="de-DE"/>
              </w:rPr>
              <w:t>genau bei folgenden Bedingungen aktiv</w:t>
            </w:r>
            <w:r w:rsidR="00FB4E94" w:rsidRPr="00FB1245">
              <w:rPr>
                <w:lang w:val="de-DE"/>
              </w:rPr>
              <w:t xml:space="preserve"> und werden nach jeder Interaktion aktualisiert</w:t>
            </w:r>
            <w:r w:rsidR="002E0631" w:rsidRPr="00FB1245">
              <w:rPr>
                <w:lang w:val="de-D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0"/>
              <w:gridCol w:w="4956"/>
            </w:tblGrid>
            <w:tr w:rsidR="002E0631" w:rsidRPr="00FB1245" w14:paraId="0C1E4E98" w14:textId="77777777" w:rsidTr="00FB1245">
              <w:tc>
                <w:tcPr>
                  <w:tcW w:w="2260" w:type="dxa"/>
                </w:tcPr>
                <w:p w14:paraId="22A32D2C" w14:textId="77777777" w:rsidR="002E0631" w:rsidRPr="00FB1245" w:rsidRDefault="002E0631" w:rsidP="00B80A24">
                  <w:pPr>
                    <w:pStyle w:val="Kopfzeile"/>
                    <w:tabs>
                      <w:tab w:val="clear" w:pos="4536"/>
                      <w:tab w:val="clear" w:pos="9072"/>
                    </w:tabs>
                    <w:rPr>
                      <w:b/>
                      <w:lang w:val="de-DE"/>
                    </w:rPr>
                  </w:pPr>
                  <w:r w:rsidRPr="00FB1245">
                    <w:rPr>
                      <w:b/>
                      <w:lang w:val="de-DE"/>
                    </w:rPr>
                    <w:t>Button</w:t>
                  </w:r>
                  <w:r w:rsidR="00D50BF6" w:rsidRPr="00FB1245">
                    <w:rPr>
                      <w:b/>
                      <w:lang w:val="de-DE"/>
                    </w:rPr>
                    <w:t xml:space="preserve"> / Feld</w:t>
                  </w:r>
                </w:p>
              </w:tc>
              <w:tc>
                <w:tcPr>
                  <w:tcW w:w="4956" w:type="dxa"/>
                </w:tcPr>
                <w:p w14:paraId="6908A7E8" w14:textId="77777777" w:rsidR="002E0631" w:rsidRPr="00FB1245" w:rsidRDefault="002E0631" w:rsidP="00B80A24">
                  <w:pPr>
                    <w:pStyle w:val="Kopfzeile"/>
                    <w:tabs>
                      <w:tab w:val="clear" w:pos="4536"/>
                      <w:tab w:val="clear" w:pos="9072"/>
                    </w:tabs>
                    <w:rPr>
                      <w:b/>
                      <w:lang w:val="de-DE"/>
                    </w:rPr>
                  </w:pPr>
                  <w:r w:rsidRPr="00FB1245">
                    <w:rPr>
                      <w:b/>
                      <w:lang w:val="de-DE"/>
                    </w:rPr>
                    <w:t>Bedingung</w:t>
                  </w:r>
                </w:p>
              </w:tc>
            </w:tr>
            <w:tr w:rsidR="006F0D1C" w:rsidRPr="00F819C7" w14:paraId="6534C002" w14:textId="77777777" w:rsidTr="00FB1245">
              <w:tc>
                <w:tcPr>
                  <w:tcW w:w="2260" w:type="dxa"/>
                </w:tcPr>
                <w:p w14:paraId="01B9D27F" w14:textId="3EE78FC5" w:rsidR="006F0D1C" w:rsidRPr="00FB1245" w:rsidRDefault="006F0D1C" w:rsidP="00411248">
                  <w:pPr>
                    <w:pStyle w:val="Kopfzeile"/>
                    <w:tabs>
                      <w:tab w:val="clear" w:pos="4536"/>
                      <w:tab w:val="clear" w:pos="9072"/>
                    </w:tabs>
                    <w:rPr>
                      <w:lang w:val="de-DE"/>
                    </w:rPr>
                  </w:pPr>
                  <w:r w:rsidRPr="00FB1245">
                    <w:rPr>
                      <w:lang w:val="de-DE"/>
                    </w:rPr>
                    <w:t>Sichtbar ab</w:t>
                  </w:r>
                  <w:r w:rsidR="00411248" w:rsidRPr="00FB1245">
                    <w:rPr>
                      <w:lang w:val="de-DE"/>
                    </w:rPr>
                    <w:t>/bis</w:t>
                  </w:r>
                  <w:r w:rsidRPr="00FB1245">
                    <w:rPr>
                      <w:lang w:val="de-DE"/>
                    </w:rPr>
                    <w:t xml:space="preserve"> </w:t>
                  </w:r>
                  <w:r w:rsidR="00411248" w:rsidRPr="00FB1245">
                    <w:rPr>
                      <w:lang w:val="de-DE"/>
                    </w:rPr>
                    <w:t>letzte Änderung</w:t>
                  </w:r>
                  <w:r w:rsidRPr="00FB1245">
                    <w:rPr>
                      <w:lang w:val="de-DE"/>
                    </w:rPr>
                    <w:t xml:space="preserve"> in Versionstabelle</w:t>
                  </w:r>
                </w:p>
              </w:tc>
              <w:tc>
                <w:tcPr>
                  <w:tcW w:w="4956" w:type="dxa"/>
                </w:tcPr>
                <w:p w14:paraId="7B38DE66" w14:textId="77777777" w:rsidR="006F0D1C" w:rsidRPr="00FB1245" w:rsidRDefault="006F0D1C" w:rsidP="00F51FA8">
                  <w:pPr>
                    <w:pStyle w:val="Kopfzeile"/>
                    <w:numPr>
                      <w:ilvl w:val="0"/>
                      <w:numId w:val="28"/>
                    </w:numPr>
                    <w:tabs>
                      <w:tab w:val="clear" w:pos="4536"/>
                      <w:tab w:val="clear" w:pos="9072"/>
                    </w:tabs>
                    <w:rPr>
                      <w:lang w:val="de-DE"/>
                    </w:rPr>
                  </w:pPr>
                  <w:r w:rsidRPr="00FB1245">
                    <w:rPr>
                      <w:lang w:val="de-DE"/>
                    </w:rPr>
                    <w:t>Es liegen keine oder beide Freigaben vor (beide heißt: abgeschlossener, früherer Freigabeprozess)</w:t>
                  </w:r>
                  <w:r w:rsidR="003D63CA" w:rsidRPr="00FB1245">
                    <w:rPr>
                      <w:lang w:val="de-DE"/>
                    </w:rPr>
                    <w:t xml:space="preserve"> und</w:t>
                  </w:r>
                </w:p>
                <w:p w14:paraId="4A23ECB4" w14:textId="53860AD2" w:rsidR="003D63CA" w:rsidRPr="00FB1245" w:rsidRDefault="003D63CA" w:rsidP="00F51FA8">
                  <w:pPr>
                    <w:pStyle w:val="Kopfzeile"/>
                    <w:numPr>
                      <w:ilvl w:val="0"/>
                      <w:numId w:val="28"/>
                    </w:numPr>
                    <w:tabs>
                      <w:tab w:val="clear" w:pos="4536"/>
                      <w:tab w:val="clear" w:pos="9072"/>
                    </w:tabs>
                    <w:rPr>
                      <w:lang w:val="de-DE"/>
                    </w:rPr>
                  </w:pPr>
                  <w:r w:rsidRPr="00FB1245">
                    <w:rPr>
                      <w:lang w:val="de-DE"/>
                    </w:rPr>
                    <w:t xml:space="preserve">Der USER hat das Recht </w:t>
                  </w:r>
                  <w:proofErr w:type="spellStart"/>
                  <w:r w:rsidRPr="00FB1245">
                    <w:rPr>
                      <w:lang w:val="de-DE"/>
                    </w:rPr>
                    <w:t>EditIDA</w:t>
                  </w:r>
                  <w:proofErr w:type="spellEnd"/>
                  <w:r w:rsidRPr="00FB1245">
                    <w:rPr>
                      <w:lang w:val="de-DE"/>
                    </w:rPr>
                    <w:t xml:space="preserve"> inne</w:t>
                  </w:r>
                  <w:r w:rsidR="004B0B48" w:rsidRPr="00FB1245">
                    <w:rPr>
                      <w:lang w:val="de-DE"/>
                    </w:rPr>
                    <w:t xml:space="preserve"> und</w:t>
                  </w:r>
                </w:p>
                <w:p w14:paraId="50CD0B3B" w14:textId="20E967E6" w:rsidR="004B0B48" w:rsidRPr="00FB1245" w:rsidRDefault="004B0B48" w:rsidP="004B0B48">
                  <w:pPr>
                    <w:pStyle w:val="Kopfzeile"/>
                    <w:numPr>
                      <w:ilvl w:val="0"/>
                      <w:numId w:val="28"/>
                    </w:numPr>
                    <w:tabs>
                      <w:tab w:val="clear" w:pos="4536"/>
                      <w:tab w:val="clear" w:pos="9072"/>
                    </w:tabs>
                    <w:rPr>
                      <w:lang w:val="de-DE"/>
                    </w:rPr>
                  </w:pPr>
                  <w:r w:rsidRPr="00FB1245">
                    <w:rPr>
                      <w:lang w:val="de-DE"/>
                    </w:rPr>
                    <w:t xml:space="preserve">Die Maske wurde </w:t>
                  </w:r>
                  <w:r w:rsidRPr="004021FC">
                    <w:rPr>
                      <w:lang w:val="de-DE"/>
                    </w:rPr>
                    <w:t>im Schreibmodus geöffnet</w:t>
                  </w:r>
                </w:p>
              </w:tc>
            </w:tr>
            <w:tr w:rsidR="002E0631" w:rsidRPr="00F819C7" w14:paraId="7EA823FA" w14:textId="77777777" w:rsidTr="00FB1245">
              <w:tc>
                <w:tcPr>
                  <w:tcW w:w="2260" w:type="dxa"/>
                </w:tcPr>
                <w:p w14:paraId="33B6FAF2" w14:textId="4FB8E0C9" w:rsidR="002E0631" w:rsidRPr="00FB1245" w:rsidRDefault="004D358D" w:rsidP="00B80A24">
                  <w:pPr>
                    <w:pStyle w:val="Kopfzeile"/>
                    <w:tabs>
                      <w:tab w:val="clear" w:pos="4536"/>
                      <w:tab w:val="clear" w:pos="9072"/>
                    </w:tabs>
                    <w:rPr>
                      <w:lang w:val="de-DE"/>
                    </w:rPr>
                  </w:pPr>
                  <w:r w:rsidRPr="00FB1245">
                    <w:rPr>
                      <w:lang w:val="de-DE"/>
                    </w:rPr>
                    <w:t>Speichern</w:t>
                  </w:r>
                </w:p>
              </w:tc>
              <w:tc>
                <w:tcPr>
                  <w:tcW w:w="4956" w:type="dxa"/>
                </w:tcPr>
                <w:p w14:paraId="0DC5F72D" w14:textId="77777777" w:rsidR="002E0631" w:rsidRPr="00FB1245" w:rsidRDefault="00D2545C" w:rsidP="00D2545C">
                  <w:pPr>
                    <w:pStyle w:val="Kopfzeile"/>
                    <w:tabs>
                      <w:tab w:val="clear" w:pos="4536"/>
                      <w:tab w:val="clear" w:pos="9072"/>
                    </w:tabs>
                    <w:rPr>
                      <w:lang w:val="de-DE"/>
                    </w:rPr>
                  </w:pPr>
                  <w:r w:rsidRPr="00FB1245">
                    <w:rPr>
                      <w:lang w:val="de-DE"/>
                    </w:rPr>
                    <w:t xml:space="preserve">Es liegen </w:t>
                  </w:r>
                  <w:proofErr w:type="spellStart"/>
                  <w:r w:rsidRPr="00FB1245">
                    <w:rPr>
                      <w:lang w:val="de-DE"/>
                    </w:rPr>
                    <w:t>ungespeicherte</w:t>
                  </w:r>
                  <w:proofErr w:type="spellEnd"/>
                  <w:r w:rsidRPr="00FB1245">
                    <w:rPr>
                      <w:lang w:val="de-DE"/>
                    </w:rPr>
                    <w:t xml:space="preserve"> Änderungen i</w:t>
                  </w:r>
                  <w:r w:rsidR="004D358D" w:rsidRPr="00FB1245">
                    <w:rPr>
                      <w:lang w:val="de-DE"/>
                    </w:rPr>
                    <w:t xml:space="preserve">n der Versionstabelle </w:t>
                  </w:r>
                  <w:r w:rsidRPr="00FB1245">
                    <w:rPr>
                      <w:lang w:val="de-DE"/>
                    </w:rPr>
                    <w:t>vor.</w:t>
                  </w:r>
                </w:p>
              </w:tc>
            </w:tr>
            <w:tr w:rsidR="002E0631" w:rsidRPr="00FB1245" w14:paraId="0336FBCD" w14:textId="77777777" w:rsidTr="00FB1245">
              <w:tc>
                <w:tcPr>
                  <w:tcW w:w="2260" w:type="dxa"/>
                </w:tcPr>
                <w:p w14:paraId="13793B96" w14:textId="77777777" w:rsidR="002E0631" w:rsidRPr="00FB1245" w:rsidRDefault="004D358D" w:rsidP="00B80A24">
                  <w:pPr>
                    <w:pStyle w:val="Kopfzeile"/>
                    <w:tabs>
                      <w:tab w:val="clear" w:pos="4536"/>
                      <w:tab w:val="clear" w:pos="9072"/>
                    </w:tabs>
                    <w:rPr>
                      <w:lang w:val="de-DE"/>
                    </w:rPr>
                  </w:pPr>
                  <w:r w:rsidRPr="00FB1245">
                    <w:rPr>
                      <w:lang w:val="de-DE"/>
                    </w:rPr>
                    <w:t>Verwerfen</w:t>
                  </w:r>
                </w:p>
              </w:tc>
              <w:tc>
                <w:tcPr>
                  <w:tcW w:w="4956" w:type="dxa"/>
                </w:tcPr>
                <w:p w14:paraId="2CEFB672" w14:textId="77777777" w:rsidR="002E0631" w:rsidRPr="00FB1245" w:rsidRDefault="004D358D" w:rsidP="00B80A24">
                  <w:pPr>
                    <w:pStyle w:val="Kopfzeile"/>
                    <w:tabs>
                      <w:tab w:val="clear" w:pos="4536"/>
                      <w:tab w:val="clear" w:pos="9072"/>
                    </w:tabs>
                    <w:rPr>
                      <w:lang w:val="de-DE"/>
                    </w:rPr>
                  </w:pPr>
                  <w:r w:rsidRPr="00FB1245">
                    <w:rPr>
                      <w:lang w:val="de-DE"/>
                    </w:rPr>
                    <w:t>Wie Speichern</w:t>
                  </w:r>
                </w:p>
              </w:tc>
            </w:tr>
            <w:tr w:rsidR="002E0631" w:rsidRPr="00F819C7" w14:paraId="0FE1774F" w14:textId="77777777" w:rsidTr="00FB1245">
              <w:tc>
                <w:tcPr>
                  <w:tcW w:w="2260" w:type="dxa"/>
                </w:tcPr>
                <w:p w14:paraId="6F66866A" w14:textId="77777777" w:rsidR="002E0631" w:rsidRPr="00FB1245" w:rsidRDefault="004D358D" w:rsidP="00B80A24">
                  <w:pPr>
                    <w:pStyle w:val="Kopfzeile"/>
                    <w:tabs>
                      <w:tab w:val="clear" w:pos="4536"/>
                      <w:tab w:val="clear" w:pos="9072"/>
                    </w:tabs>
                    <w:rPr>
                      <w:lang w:val="de-DE"/>
                    </w:rPr>
                  </w:pPr>
                  <w:r w:rsidRPr="00FB1245">
                    <w:rPr>
                      <w:lang w:val="de-DE"/>
                    </w:rPr>
                    <w:t>Freigeben 1</w:t>
                  </w:r>
                </w:p>
              </w:tc>
              <w:tc>
                <w:tcPr>
                  <w:tcW w:w="4956" w:type="dxa"/>
                </w:tcPr>
                <w:p w14:paraId="60B95DB4" w14:textId="6C2C155E" w:rsidR="00D2545C" w:rsidRPr="00FB1245" w:rsidRDefault="00D2545C" w:rsidP="00D2545C">
                  <w:pPr>
                    <w:pStyle w:val="Kopfzeile"/>
                    <w:numPr>
                      <w:ilvl w:val="0"/>
                      <w:numId w:val="25"/>
                    </w:numPr>
                    <w:tabs>
                      <w:tab w:val="clear" w:pos="4536"/>
                      <w:tab w:val="clear" w:pos="9072"/>
                    </w:tabs>
                    <w:rPr>
                      <w:lang w:val="de-DE"/>
                    </w:rPr>
                  </w:pPr>
                  <w:r w:rsidRPr="00FB1245">
                    <w:rPr>
                      <w:lang w:val="de-DE"/>
                    </w:rPr>
                    <w:t xml:space="preserve">Es liegen gespeicherte </w:t>
                  </w:r>
                  <w:r w:rsidR="0054364D" w:rsidRPr="00FB1245">
                    <w:rPr>
                      <w:lang w:val="de-DE"/>
                    </w:rPr>
                    <w:t xml:space="preserve">oder </w:t>
                  </w:r>
                  <w:proofErr w:type="spellStart"/>
                  <w:r w:rsidR="0054364D" w:rsidRPr="00FB1245">
                    <w:rPr>
                      <w:lang w:val="de-DE"/>
                    </w:rPr>
                    <w:t>ungespeicherte</w:t>
                  </w:r>
                  <w:proofErr w:type="spellEnd"/>
                  <w:r w:rsidR="0054364D" w:rsidRPr="00FB1245">
                    <w:rPr>
                      <w:lang w:val="de-DE"/>
                    </w:rPr>
                    <w:t xml:space="preserve"> </w:t>
                  </w:r>
                  <w:r w:rsidR="00411248" w:rsidRPr="00FB1245">
                    <w:rPr>
                      <w:lang w:val="de-DE"/>
                    </w:rPr>
                    <w:t xml:space="preserve">letzte </w:t>
                  </w:r>
                  <w:r w:rsidRPr="00FB1245">
                    <w:rPr>
                      <w:lang w:val="de-DE"/>
                    </w:rPr>
                    <w:t>Änderungen vor und</w:t>
                  </w:r>
                </w:p>
                <w:p w14:paraId="115BE2CF" w14:textId="77777777" w:rsidR="00D2545C" w:rsidRPr="00FB1245" w:rsidRDefault="00D2545C" w:rsidP="00D2545C">
                  <w:pPr>
                    <w:pStyle w:val="Kopfzeile"/>
                    <w:numPr>
                      <w:ilvl w:val="0"/>
                      <w:numId w:val="25"/>
                    </w:numPr>
                    <w:tabs>
                      <w:tab w:val="clear" w:pos="4536"/>
                      <w:tab w:val="clear" w:pos="9072"/>
                    </w:tabs>
                    <w:rPr>
                      <w:lang w:val="de-DE"/>
                    </w:rPr>
                  </w:pPr>
                  <w:r w:rsidRPr="00FB1245">
                    <w:rPr>
                      <w:lang w:val="de-DE"/>
                    </w:rPr>
                    <w:t>Es liegt noch keine 1. Freigabe vor</w:t>
                  </w:r>
                  <w:r w:rsidR="003D63CA" w:rsidRPr="00FB1245">
                    <w:rPr>
                      <w:lang w:val="de-DE"/>
                    </w:rPr>
                    <w:t xml:space="preserve"> und</w:t>
                  </w:r>
                </w:p>
                <w:p w14:paraId="585A05BC" w14:textId="77777777" w:rsidR="003D63CA" w:rsidRPr="00FB1245" w:rsidRDefault="003D63CA" w:rsidP="00D2545C">
                  <w:pPr>
                    <w:pStyle w:val="Kopfzeile"/>
                    <w:numPr>
                      <w:ilvl w:val="0"/>
                      <w:numId w:val="25"/>
                    </w:numPr>
                    <w:tabs>
                      <w:tab w:val="clear" w:pos="4536"/>
                      <w:tab w:val="clear" w:pos="9072"/>
                    </w:tabs>
                    <w:rPr>
                      <w:lang w:val="de-DE"/>
                    </w:rPr>
                  </w:pPr>
                  <w:r w:rsidRPr="00FB1245">
                    <w:rPr>
                      <w:lang w:val="de-DE"/>
                    </w:rPr>
                    <w:t>Der USER hat das Recht ApproveIDA1 inne</w:t>
                  </w:r>
                  <w:r w:rsidR="004B0B48" w:rsidRPr="00FB1245">
                    <w:rPr>
                      <w:lang w:val="de-DE"/>
                    </w:rPr>
                    <w:t xml:space="preserve"> und</w:t>
                  </w:r>
                </w:p>
                <w:p w14:paraId="424C9AF5" w14:textId="3543985B" w:rsidR="004B0B48" w:rsidRPr="00FB1245" w:rsidRDefault="004B0B48" w:rsidP="00D2545C">
                  <w:pPr>
                    <w:pStyle w:val="Kopfzeile"/>
                    <w:numPr>
                      <w:ilvl w:val="0"/>
                      <w:numId w:val="25"/>
                    </w:numPr>
                    <w:tabs>
                      <w:tab w:val="clear" w:pos="4536"/>
                      <w:tab w:val="clear" w:pos="9072"/>
                    </w:tabs>
                    <w:rPr>
                      <w:lang w:val="de-DE"/>
                    </w:rPr>
                  </w:pPr>
                  <w:r w:rsidRPr="00FB1245">
                    <w:rPr>
                      <w:lang w:val="de-DE"/>
                    </w:rPr>
                    <w:t>Die Maske wurde im Schreibmodus geöffnet</w:t>
                  </w:r>
                </w:p>
              </w:tc>
            </w:tr>
            <w:tr w:rsidR="002E0631" w:rsidRPr="00F819C7" w14:paraId="66847761" w14:textId="77777777" w:rsidTr="00FB1245">
              <w:tc>
                <w:tcPr>
                  <w:tcW w:w="2260" w:type="dxa"/>
                </w:tcPr>
                <w:p w14:paraId="57AABE0E" w14:textId="0D18D1C7" w:rsidR="002E0631" w:rsidRPr="00FB1245" w:rsidRDefault="004D358D" w:rsidP="00B80A24">
                  <w:pPr>
                    <w:pStyle w:val="Kopfzeile"/>
                    <w:tabs>
                      <w:tab w:val="clear" w:pos="4536"/>
                      <w:tab w:val="clear" w:pos="9072"/>
                    </w:tabs>
                    <w:rPr>
                      <w:lang w:val="de-DE"/>
                    </w:rPr>
                  </w:pPr>
                  <w:r w:rsidRPr="00FB1245">
                    <w:rPr>
                      <w:lang w:val="de-DE"/>
                    </w:rPr>
                    <w:t>Freigeben 2</w:t>
                  </w:r>
                </w:p>
              </w:tc>
              <w:tc>
                <w:tcPr>
                  <w:tcW w:w="4956" w:type="dxa"/>
                </w:tcPr>
                <w:p w14:paraId="4FED4A98" w14:textId="77777777" w:rsidR="002E0631" w:rsidRPr="00FB1245" w:rsidRDefault="00D2545C" w:rsidP="00D2545C">
                  <w:pPr>
                    <w:pStyle w:val="Kopfzeile"/>
                    <w:numPr>
                      <w:ilvl w:val="0"/>
                      <w:numId w:val="26"/>
                    </w:numPr>
                    <w:tabs>
                      <w:tab w:val="clear" w:pos="4536"/>
                      <w:tab w:val="clear" w:pos="9072"/>
                    </w:tabs>
                    <w:rPr>
                      <w:lang w:val="de-DE"/>
                    </w:rPr>
                  </w:pPr>
                  <w:r w:rsidRPr="00FB1245">
                    <w:rPr>
                      <w:lang w:val="de-DE"/>
                    </w:rPr>
                    <w:t>Es liegt bereits eine 1. Freigabe vor und</w:t>
                  </w:r>
                </w:p>
                <w:p w14:paraId="247BBF56" w14:textId="77777777" w:rsidR="00D2545C" w:rsidRPr="00FB1245" w:rsidRDefault="00D2545C" w:rsidP="00D2545C">
                  <w:pPr>
                    <w:pStyle w:val="Kopfzeile"/>
                    <w:numPr>
                      <w:ilvl w:val="0"/>
                      <w:numId w:val="26"/>
                    </w:numPr>
                    <w:tabs>
                      <w:tab w:val="clear" w:pos="4536"/>
                      <w:tab w:val="clear" w:pos="9072"/>
                    </w:tabs>
                    <w:rPr>
                      <w:lang w:val="de-DE"/>
                    </w:rPr>
                  </w:pPr>
                  <w:r w:rsidRPr="00FB1245">
                    <w:rPr>
                      <w:lang w:val="de-DE"/>
                    </w:rPr>
                    <w:t xml:space="preserve">Der angemeldete </w:t>
                  </w:r>
                  <w:r w:rsidR="003D63CA" w:rsidRPr="00FB1245">
                    <w:rPr>
                      <w:lang w:val="de-DE"/>
                    </w:rPr>
                    <w:t>USER</w:t>
                  </w:r>
                  <w:r w:rsidRPr="00FB1245">
                    <w:rPr>
                      <w:lang w:val="de-DE"/>
                    </w:rPr>
                    <w:t xml:space="preserve"> ist ein anderer als derjenige, der die 1. Freigabe erteilt hat</w:t>
                  </w:r>
                  <w:r w:rsidR="003D63CA" w:rsidRPr="00FB1245">
                    <w:rPr>
                      <w:lang w:val="de-DE"/>
                    </w:rPr>
                    <w:t xml:space="preserve"> und</w:t>
                  </w:r>
                </w:p>
                <w:p w14:paraId="3532F409" w14:textId="77777777" w:rsidR="004B0B48" w:rsidRPr="00FB1245" w:rsidRDefault="003D63CA" w:rsidP="00D2545C">
                  <w:pPr>
                    <w:pStyle w:val="Kopfzeile"/>
                    <w:numPr>
                      <w:ilvl w:val="0"/>
                      <w:numId w:val="26"/>
                    </w:numPr>
                    <w:tabs>
                      <w:tab w:val="clear" w:pos="4536"/>
                      <w:tab w:val="clear" w:pos="9072"/>
                    </w:tabs>
                    <w:rPr>
                      <w:lang w:val="de-DE"/>
                    </w:rPr>
                  </w:pPr>
                  <w:r w:rsidRPr="00FB1245">
                    <w:rPr>
                      <w:lang w:val="de-DE"/>
                    </w:rPr>
                    <w:t>Der USER hat das Recht ApproveIDA2 inne</w:t>
                  </w:r>
                  <w:r w:rsidR="004B0B48" w:rsidRPr="00FB1245">
                    <w:rPr>
                      <w:lang w:val="de-DE"/>
                    </w:rPr>
                    <w:t xml:space="preserve"> und</w:t>
                  </w:r>
                </w:p>
                <w:p w14:paraId="5D537A37" w14:textId="1424CC13" w:rsidR="003D63CA" w:rsidRPr="004021FC" w:rsidRDefault="004B0B48" w:rsidP="00D2545C">
                  <w:pPr>
                    <w:pStyle w:val="Kopfzeile"/>
                    <w:numPr>
                      <w:ilvl w:val="0"/>
                      <w:numId w:val="26"/>
                    </w:numPr>
                    <w:tabs>
                      <w:tab w:val="clear" w:pos="4536"/>
                      <w:tab w:val="clear" w:pos="9072"/>
                    </w:tabs>
                    <w:rPr>
                      <w:lang w:val="de-DE"/>
                    </w:rPr>
                  </w:pPr>
                  <w:r w:rsidRPr="00FB1245">
                    <w:rPr>
                      <w:lang w:val="de-DE"/>
                    </w:rPr>
                    <w:t>Die Maske wurde im Schreibmodus geöffnet</w:t>
                  </w:r>
                </w:p>
              </w:tc>
            </w:tr>
            <w:tr w:rsidR="004D358D" w:rsidRPr="00F819C7" w14:paraId="7623EAC7" w14:textId="77777777" w:rsidTr="00FB1245">
              <w:tc>
                <w:tcPr>
                  <w:tcW w:w="2260" w:type="dxa"/>
                </w:tcPr>
                <w:p w14:paraId="02E4B78F" w14:textId="3A680EEC" w:rsidR="004D358D" w:rsidRPr="00FB1245" w:rsidRDefault="004D358D" w:rsidP="00B80A24">
                  <w:pPr>
                    <w:pStyle w:val="Kopfzeile"/>
                    <w:tabs>
                      <w:tab w:val="clear" w:pos="4536"/>
                      <w:tab w:val="clear" w:pos="9072"/>
                    </w:tabs>
                    <w:rPr>
                      <w:lang w:val="de-DE"/>
                    </w:rPr>
                  </w:pPr>
                  <w:r w:rsidRPr="00FB1245">
                    <w:rPr>
                      <w:lang w:val="de-DE"/>
                    </w:rPr>
                    <w:t>Freigabe Zurücknehmen</w:t>
                  </w:r>
                </w:p>
              </w:tc>
              <w:tc>
                <w:tcPr>
                  <w:tcW w:w="4956" w:type="dxa"/>
                </w:tcPr>
                <w:p w14:paraId="1B628AF8" w14:textId="77777777" w:rsidR="004D358D" w:rsidRPr="00FB1245" w:rsidRDefault="00D2545C" w:rsidP="00B80A24">
                  <w:pPr>
                    <w:pStyle w:val="Kopfzeile"/>
                    <w:numPr>
                      <w:ilvl w:val="0"/>
                      <w:numId w:val="26"/>
                    </w:numPr>
                    <w:tabs>
                      <w:tab w:val="clear" w:pos="4536"/>
                      <w:tab w:val="clear" w:pos="9072"/>
                    </w:tabs>
                    <w:rPr>
                      <w:lang w:val="de-DE"/>
                    </w:rPr>
                  </w:pPr>
                  <w:r w:rsidRPr="00FB1245">
                    <w:rPr>
                      <w:lang w:val="de-DE"/>
                    </w:rPr>
                    <w:t xml:space="preserve">Es liegen keine </w:t>
                  </w:r>
                  <w:proofErr w:type="spellStart"/>
                  <w:r w:rsidRPr="00FB1245">
                    <w:rPr>
                      <w:lang w:val="de-DE"/>
                    </w:rPr>
                    <w:t>ungespeicherten</w:t>
                  </w:r>
                  <w:proofErr w:type="spellEnd"/>
                  <w:r w:rsidRPr="00FB1245">
                    <w:rPr>
                      <w:lang w:val="de-DE"/>
                    </w:rPr>
                    <w:t xml:space="preserve"> Änderungen in der Versionstabelle vor und</w:t>
                  </w:r>
                </w:p>
                <w:p w14:paraId="4351979A" w14:textId="77777777" w:rsidR="00F86A10" w:rsidRPr="00FB1245" w:rsidRDefault="00F86A10" w:rsidP="0054364D">
                  <w:pPr>
                    <w:pStyle w:val="Kopfzeile"/>
                    <w:numPr>
                      <w:ilvl w:val="0"/>
                      <w:numId w:val="26"/>
                    </w:numPr>
                    <w:tabs>
                      <w:tab w:val="clear" w:pos="4536"/>
                      <w:tab w:val="clear" w:pos="9072"/>
                    </w:tabs>
                    <w:rPr>
                      <w:lang w:val="de-DE"/>
                    </w:rPr>
                  </w:pPr>
                  <w:r w:rsidRPr="00FB1245">
                    <w:rPr>
                      <w:lang w:val="de-DE"/>
                    </w:rPr>
                    <w:t xml:space="preserve">Es liegt </w:t>
                  </w:r>
                  <w:r w:rsidR="006F0D1C" w:rsidRPr="00FB1245">
                    <w:rPr>
                      <w:lang w:val="de-DE"/>
                    </w:rPr>
                    <w:t>eine 1. aber keine 2. Freigabe vor</w:t>
                  </w:r>
                  <w:r w:rsidR="003D63CA" w:rsidRPr="00FB1245">
                    <w:rPr>
                      <w:lang w:val="de-DE"/>
                    </w:rPr>
                    <w:t xml:space="preserve"> und</w:t>
                  </w:r>
                </w:p>
                <w:p w14:paraId="3E5D24E2" w14:textId="77777777" w:rsidR="003D63CA" w:rsidRPr="00FB1245" w:rsidRDefault="003D63CA" w:rsidP="0054364D">
                  <w:pPr>
                    <w:pStyle w:val="Kopfzeile"/>
                    <w:numPr>
                      <w:ilvl w:val="0"/>
                      <w:numId w:val="26"/>
                    </w:numPr>
                    <w:tabs>
                      <w:tab w:val="clear" w:pos="4536"/>
                      <w:tab w:val="clear" w:pos="9072"/>
                    </w:tabs>
                    <w:rPr>
                      <w:lang w:val="de-DE"/>
                    </w:rPr>
                  </w:pPr>
                  <w:r w:rsidRPr="00FB1245">
                    <w:rPr>
                      <w:lang w:val="de-DE"/>
                    </w:rPr>
                    <w:t>Der USER hat das Recht ApproveIDA1 oder ApproveIDA2 inne</w:t>
                  </w:r>
                  <w:r w:rsidR="004B0B48" w:rsidRPr="00FB1245">
                    <w:rPr>
                      <w:lang w:val="de-DE"/>
                    </w:rPr>
                    <w:t xml:space="preserve"> und</w:t>
                  </w:r>
                </w:p>
                <w:p w14:paraId="1BFA8DF0" w14:textId="0108AE3A" w:rsidR="004B0B48" w:rsidRPr="004021FC" w:rsidRDefault="004B0B48" w:rsidP="0054364D">
                  <w:pPr>
                    <w:pStyle w:val="Kopfzeile"/>
                    <w:numPr>
                      <w:ilvl w:val="0"/>
                      <w:numId w:val="26"/>
                    </w:numPr>
                    <w:tabs>
                      <w:tab w:val="clear" w:pos="4536"/>
                      <w:tab w:val="clear" w:pos="9072"/>
                    </w:tabs>
                    <w:rPr>
                      <w:lang w:val="de-DE"/>
                    </w:rPr>
                  </w:pPr>
                  <w:r w:rsidRPr="00FB1245">
                    <w:rPr>
                      <w:lang w:val="de-DE"/>
                    </w:rPr>
                    <w:t>Die Maske wurde im Schreibmodus geöffnet</w:t>
                  </w:r>
                </w:p>
              </w:tc>
            </w:tr>
            <w:tr w:rsidR="006F0D1C" w:rsidRPr="00F819C7" w14:paraId="0530210F" w14:textId="77777777" w:rsidTr="00FB1245">
              <w:tc>
                <w:tcPr>
                  <w:tcW w:w="2260" w:type="dxa"/>
                </w:tcPr>
                <w:p w14:paraId="5AF2D624" w14:textId="165CCBF2" w:rsidR="006F0D1C" w:rsidRPr="00FB1245" w:rsidRDefault="006F0D1C" w:rsidP="00B80A24">
                  <w:pPr>
                    <w:pStyle w:val="Kopfzeile"/>
                    <w:tabs>
                      <w:tab w:val="clear" w:pos="4536"/>
                      <w:tab w:val="clear" w:pos="9072"/>
                    </w:tabs>
                    <w:rPr>
                      <w:lang w:val="de-DE"/>
                    </w:rPr>
                  </w:pPr>
                  <w:r w:rsidRPr="00FB1245">
                    <w:rPr>
                      <w:lang w:val="de-DE"/>
                    </w:rPr>
                    <w:t>Erfassungsschema</w:t>
                  </w:r>
                </w:p>
              </w:tc>
              <w:tc>
                <w:tcPr>
                  <w:tcW w:w="4956" w:type="dxa"/>
                </w:tcPr>
                <w:p w14:paraId="310E1B0A" w14:textId="77777777" w:rsidR="006F0D1C" w:rsidRPr="00FB1245" w:rsidRDefault="006F0D1C" w:rsidP="006F0D1C">
                  <w:pPr>
                    <w:pStyle w:val="Kopfzeile"/>
                    <w:tabs>
                      <w:tab w:val="clear" w:pos="4536"/>
                      <w:tab w:val="clear" w:pos="9072"/>
                    </w:tabs>
                    <w:rPr>
                      <w:lang w:val="de-DE"/>
                    </w:rPr>
                  </w:pPr>
                  <w:r w:rsidRPr="00FB1245">
                    <w:rPr>
                      <w:lang w:val="de-DE"/>
                    </w:rPr>
                    <w:t xml:space="preserve">Es liegen keine </w:t>
                  </w:r>
                  <w:proofErr w:type="spellStart"/>
                  <w:r w:rsidRPr="00FB1245">
                    <w:rPr>
                      <w:lang w:val="de-DE"/>
                    </w:rPr>
                    <w:t>ungespeicherten</w:t>
                  </w:r>
                  <w:proofErr w:type="spellEnd"/>
                  <w:r w:rsidRPr="00FB1245">
                    <w:rPr>
                      <w:lang w:val="de-DE"/>
                    </w:rPr>
                    <w:t xml:space="preserve"> Änderungen in der Versionstabelle vor</w:t>
                  </w:r>
                </w:p>
              </w:tc>
            </w:tr>
            <w:tr w:rsidR="00AE6BEA" w:rsidRPr="00F819C7" w14:paraId="3EE4538C" w14:textId="77777777" w:rsidTr="00FB1245">
              <w:trPr>
                <w:ins w:id="34" w:author="Lessner, Jan" w:date="2019-02-12T14:23:00Z"/>
              </w:trPr>
              <w:tc>
                <w:tcPr>
                  <w:tcW w:w="2260" w:type="dxa"/>
                </w:tcPr>
                <w:p w14:paraId="637756E0" w14:textId="5865E837" w:rsidR="00AE6BEA" w:rsidRPr="00AE6BEA" w:rsidRDefault="00AE6BEA" w:rsidP="00B80A24">
                  <w:pPr>
                    <w:pStyle w:val="Kopfzeile"/>
                    <w:tabs>
                      <w:tab w:val="clear" w:pos="4536"/>
                      <w:tab w:val="clear" w:pos="9072"/>
                    </w:tabs>
                    <w:rPr>
                      <w:ins w:id="35" w:author="Lessner, Jan" w:date="2019-02-12T14:23:00Z"/>
                      <w:highlight w:val="green"/>
                      <w:lang w:val="de-DE"/>
                      <w:rPrChange w:id="36" w:author="Lessner, Jan" w:date="2019-02-12T14:24:00Z">
                        <w:rPr>
                          <w:ins w:id="37" w:author="Lessner, Jan" w:date="2019-02-12T14:23:00Z"/>
                          <w:lang w:val="de-DE"/>
                        </w:rPr>
                      </w:rPrChange>
                    </w:rPr>
                  </w:pPr>
                  <w:ins w:id="38" w:author="Lessner, Jan" w:date="2019-02-12T14:23:00Z">
                    <w:r w:rsidRPr="00AE6BEA">
                      <w:rPr>
                        <w:highlight w:val="green"/>
                        <w:lang w:val="de-DE"/>
                        <w:rPrChange w:id="39" w:author="Lessner, Jan" w:date="2019-02-12T14:24:00Z">
                          <w:rPr>
                            <w:lang w:val="de-DE"/>
                          </w:rPr>
                        </w:rPrChange>
                      </w:rPr>
                      <w:t>Änderungshistorie anzeigen</w:t>
                    </w:r>
                  </w:ins>
                </w:p>
              </w:tc>
              <w:tc>
                <w:tcPr>
                  <w:tcW w:w="4956" w:type="dxa"/>
                </w:tcPr>
                <w:p w14:paraId="744CBC65" w14:textId="306114E6" w:rsidR="00AE6BEA" w:rsidRPr="00AE6BEA" w:rsidRDefault="00AE6BEA" w:rsidP="006F0D1C">
                  <w:pPr>
                    <w:pStyle w:val="Kopfzeile"/>
                    <w:tabs>
                      <w:tab w:val="clear" w:pos="4536"/>
                      <w:tab w:val="clear" w:pos="9072"/>
                    </w:tabs>
                    <w:rPr>
                      <w:ins w:id="40" w:author="Lessner, Jan" w:date="2019-02-12T14:23:00Z"/>
                      <w:highlight w:val="green"/>
                      <w:lang w:val="de-DE"/>
                      <w:rPrChange w:id="41" w:author="Lessner, Jan" w:date="2019-02-12T14:24:00Z">
                        <w:rPr>
                          <w:ins w:id="42" w:author="Lessner, Jan" w:date="2019-02-12T14:23:00Z"/>
                          <w:lang w:val="de-DE"/>
                        </w:rPr>
                      </w:rPrChange>
                    </w:rPr>
                  </w:pPr>
                  <w:ins w:id="43" w:author="Lessner, Jan" w:date="2019-02-12T14:23:00Z">
                    <w:r w:rsidRPr="00AE6BEA">
                      <w:rPr>
                        <w:highlight w:val="green"/>
                        <w:lang w:val="de-DE"/>
                        <w:rPrChange w:id="44" w:author="Lessner, Jan" w:date="2019-02-12T14:24:00Z">
                          <w:rPr>
                            <w:lang w:val="de-DE"/>
                          </w:rPr>
                        </w:rPrChange>
                      </w:rPr>
                      <w:t xml:space="preserve">Immer </w:t>
                    </w:r>
                  </w:ins>
                  <w:ins w:id="45" w:author="Lessner, Jan" w:date="2019-02-12T14:24:00Z">
                    <w:r w:rsidRPr="00AE6BEA">
                      <w:rPr>
                        <w:highlight w:val="green"/>
                        <w:lang w:val="de-DE"/>
                        <w:rPrChange w:id="46" w:author="Lessner, Jan" w:date="2019-02-12T14:24:00Z">
                          <w:rPr>
                            <w:lang w:val="de-DE"/>
                          </w:rPr>
                        </w:rPrChange>
                      </w:rPr>
                      <w:t>aktiv</w:t>
                    </w:r>
                  </w:ins>
                </w:p>
              </w:tc>
            </w:tr>
          </w:tbl>
          <w:p w14:paraId="1A5E9806" w14:textId="77777777" w:rsidR="002E0631" w:rsidRPr="00FB1245" w:rsidRDefault="002E0631" w:rsidP="00B80A24">
            <w:pPr>
              <w:pStyle w:val="Design-Anmerkungen"/>
              <w:rPr>
                <w:i w:val="0"/>
              </w:rPr>
            </w:pPr>
          </w:p>
          <w:p w14:paraId="2270E86F" w14:textId="7139BE2E" w:rsidR="00BB32EF" w:rsidRPr="006A5461" w:rsidRDefault="00BB32EF" w:rsidP="00F15C2F">
            <w:pPr>
              <w:pStyle w:val="Design-Anmerkungen"/>
              <w:rPr>
                <w:sz w:val="18"/>
                <w:szCs w:val="18"/>
              </w:rPr>
            </w:pPr>
            <w:r w:rsidRPr="00FB1245">
              <w:rPr>
                <w:sz w:val="18"/>
                <w:szCs w:val="18"/>
              </w:rPr>
              <w:t xml:space="preserve">Designanmerkung: Schemata </w:t>
            </w:r>
            <w:r w:rsidR="00673C31" w:rsidRPr="00FB1245">
              <w:rPr>
                <w:sz w:val="18"/>
                <w:szCs w:val="18"/>
              </w:rPr>
              <w:t xml:space="preserve">mit auswählbaren Versionen = </w:t>
            </w:r>
            <w:proofErr w:type="spellStart"/>
            <w:r w:rsidR="006A5461" w:rsidRPr="00FB1245">
              <w:rPr>
                <w:sz w:val="18"/>
                <w:szCs w:val="18"/>
              </w:rPr>
              <w:t>Flag</w:t>
            </w:r>
            <w:proofErr w:type="spellEnd"/>
            <w:r w:rsidR="006A5461" w:rsidRPr="00FB1245">
              <w:rPr>
                <w:sz w:val="18"/>
                <w:szCs w:val="18"/>
              </w:rPr>
              <w:t xml:space="preserve"> </w:t>
            </w:r>
            <w:proofErr w:type="spellStart"/>
            <w:r w:rsidR="00F15C2F" w:rsidRPr="00FB1245">
              <w:rPr>
                <w:sz w:val="18"/>
                <w:szCs w:val="18"/>
              </w:rPr>
              <w:t>versionsSelectable</w:t>
            </w:r>
            <w:proofErr w:type="spellEnd"/>
            <w:r w:rsidR="00F15C2F" w:rsidRPr="00FB1245">
              <w:rPr>
                <w:sz w:val="18"/>
                <w:szCs w:val="18"/>
              </w:rPr>
              <w:t xml:space="preserve"> </w:t>
            </w:r>
            <w:r w:rsidR="006A5461" w:rsidRPr="00FB1245">
              <w:rPr>
                <w:sz w:val="18"/>
                <w:szCs w:val="18"/>
              </w:rPr>
              <w:t>gesetzt</w:t>
            </w:r>
            <w:r w:rsidRPr="00FB1245">
              <w:rPr>
                <w:sz w:val="18"/>
                <w:szCs w:val="18"/>
              </w:rPr>
              <w:t>.</w:t>
            </w:r>
          </w:p>
        </w:tc>
      </w:tr>
      <w:tr w:rsidR="008C1EB7" w14:paraId="283FFCC6" w14:textId="77777777" w:rsidTr="00435242">
        <w:trPr>
          <w:cantSplit/>
        </w:trPr>
        <w:tc>
          <w:tcPr>
            <w:tcW w:w="993" w:type="dxa"/>
            <w:tcBorders>
              <w:bottom w:val="single" w:sz="4" w:space="0" w:color="auto"/>
            </w:tcBorders>
            <w:vAlign w:val="center"/>
          </w:tcPr>
          <w:p w14:paraId="50F489E4" w14:textId="77777777" w:rsidR="008C1EB7" w:rsidRDefault="008C1EB7" w:rsidP="00B80A24">
            <w:pPr>
              <w:pStyle w:val="Essential"/>
              <w:numPr>
                <w:ilvl w:val="0"/>
                <w:numId w:val="3"/>
              </w:numPr>
              <w:rPr>
                <w:lang w:val="de-DE"/>
              </w:rPr>
            </w:pPr>
            <w:bookmarkStart w:id="47" w:name="_Ref133389083"/>
          </w:p>
        </w:tc>
        <w:bookmarkEnd w:id="47"/>
        <w:tc>
          <w:tcPr>
            <w:tcW w:w="1417" w:type="dxa"/>
            <w:tcBorders>
              <w:bottom w:val="single" w:sz="4" w:space="0" w:color="auto"/>
            </w:tcBorders>
            <w:vAlign w:val="center"/>
          </w:tcPr>
          <w:p w14:paraId="505ABEF4" w14:textId="77777777" w:rsidR="008C1EB7" w:rsidRDefault="008C1EB7" w:rsidP="00B80A24">
            <w:pPr>
              <w:pStyle w:val="Essential"/>
              <w:rPr>
                <w:lang w:val="de-DE"/>
              </w:rPr>
            </w:pPr>
            <w:r>
              <w:rPr>
                <w:lang w:val="de-DE"/>
              </w:rPr>
              <w:t>-</w:t>
            </w:r>
          </w:p>
        </w:tc>
        <w:tc>
          <w:tcPr>
            <w:tcW w:w="7438" w:type="dxa"/>
            <w:gridSpan w:val="2"/>
            <w:tcBorders>
              <w:bottom w:val="single" w:sz="4" w:space="0" w:color="auto"/>
            </w:tcBorders>
          </w:tcPr>
          <w:p w14:paraId="445C6949" w14:textId="77777777" w:rsidR="008C1EB7" w:rsidRDefault="004D358D" w:rsidP="00B80A24">
            <w:pPr>
              <w:pStyle w:val="Essential"/>
              <w:rPr>
                <w:lang w:val="de-DE"/>
              </w:rPr>
            </w:pPr>
            <w:r>
              <w:rPr>
                <w:lang w:val="de-DE"/>
              </w:rPr>
              <w:t>Ggf. Versionen anzeigen</w:t>
            </w:r>
          </w:p>
        </w:tc>
      </w:tr>
      <w:tr w:rsidR="008C1EB7" w:rsidRPr="00F819C7" w14:paraId="46E0439E" w14:textId="77777777" w:rsidTr="00435242">
        <w:trPr>
          <w:cantSplit/>
        </w:trPr>
        <w:tc>
          <w:tcPr>
            <w:tcW w:w="993" w:type="dxa"/>
            <w:tcBorders>
              <w:bottom w:val="single" w:sz="4" w:space="0" w:color="auto"/>
            </w:tcBorders>
            <w:vAlign w:val="center"/>
          </w:tcPr>
          <w:p w14:paraId="39D0F6F2" w14:textId="77777777" w:rsidR="008C1EB7" w:rsidRDefault="008C1EB7" w:rsidP="00B80A24">
            <w:pPr>
              <w:numPr>
                <w:ilvl w:val="1"/>
                <w:numId w:val="3"/>
              </w:numPr>
              <w:rPr>
                <w:lang w:val="de-DE"/>
              </w:rPr>
            </w:pPr>
          </w:p>
        </w:tc>
        <w:tc>
          <w:tcPr>
            <w:tcW w:w="1417" w:type="dxa"/>
            <w:tcBorders>
              <w:bottom w:val="single" w:sz="4" w:space="0" w:color="auto"/>
            </w:tcBorders>
            <w:vAlign w:val="center"/>
          </w:tcPr>
          <w:p w14:paraId="209E728A" w14:textId="17F4C573" w:rsidR="008C1EB7" w:rsidRDefault="003D63CA" w:rsidP="00B80A24">
            <w:pPr>
              <w:rPr>
                <w:lang w:val="de-DE"/>
              </w:rPr>
            </w:pPr>
            <w:r>
              <w:rPr>
                <w:lang w:val="de-DE"/>
              </w:rPr>
              <w:t>USER</w:t>
            </w:r>
          </w:p>
        </w:tc>
        <w:tc>
          <w:tcPr>
            <w:tcW w:w="7438" w:type="dxa"/>
            <w:gridSpan w:val="2"/>
            <w:tcBorders>
              <w:bottom w:val="single" w:sz="4" w:space="0" w:color="auto"/>
            </w:tcBorders>
          </w:tcPr>
          <w:p w14:paraId="799CDCB0" w14:textId="24479310" w:rsidR="004D358D" w:rsidRDefault="004D358D" w:rsidP="004D358D">
            <w:pPr>
              <w:pStyle w:val="Design-Anmerkungen"/>
              <w:rPr>
                <w:i w:val="0"/>
              </w:rPr>
            </w:pPr>
            <w:r>
              <w:rPr>
                <w:i w:val="0"/>
              </w:rPr>
              <w:t xml:space="preserve">Möchte der </w:t>
            </w:r>
            <w:r w:rsidR="003D63CA">
              <w:rPr>
                <w:i w:val="0"/>
              </w:rPr>
              <w:t>USER</w:t>
            </w:r>
            <w:r>
              <w:rPr>
                <w:i w:val="0"/>
              </w:rPr>
              <w:t xml:space="preserve"> die für ein Erfassungsschema verfügbaren IDA-Versionen sehen, wählt er das entsprechende Schema im Auswahlfeld </w:t>
            </w:r>
            <w:proofErr w:type="spellStart"/>
            <w:r w:rsidRPr="004D358D">
              <w:rPr>
                <w:b/>
                <w:i w:val="0"/>
              </w:rPr>
              <w:t>Erfassungschema</w:t>
            </w:r>
            <w:proofErr w:type="spellEnd"/>
            <w:r>
              <w:rPr>
                <w:i w:val="0"/>
              </w:rPr>
              <w:t xml:space="preserve"> aus.</w:t>
            </w:r>
          </w:p>
          <w:p w14:paraId="11CB53DC" w14:textId="77777777" w:rsidR="004D358D" w:rsidRDefault="004D358D" w:rsidP="004D358D">
            <w:pPr>
              <w:pStyle w:val="Design-Anmerkungen"/>
              <w:rPr>
                <w:i w:val="0"/>
              </w:rPr>
            </w:pPr>
          </w:p>
          <w:p w14:paraId="405CE594" w14:textId="77777777" w:rsidR="008C1EB7" w:rsidRPr="006F0D1C" w:rsidRDefault="006F0D1C" w:rsidP="004D358D">
            <w:pPr>
              <w:pStyle w:val="Design-Anmerkungen"/>
              <w:rPr>
                <w:sz w:val="18"/>
                <w:szCs w:val="18"/>
              </w:rPr>
            </w:pPr>
            <w:r w:rsidRPr="006F0D1C">
              <w:rPr>
                <w:sz w:val="18"/>
                <w:szCs w:val="18"/>
              </w:rPr>
              <w:t xml:space="preserve">Bedingungen, unter denen das Auswahlfeld aktiv ist, siehe 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p>
        </w:tc>
      </w:tr>
      <w:tr w:rsidR="008C1EB7" w:rsidRPr="00F819C7" w14:paraId="5F27D629" w14:textId="77777777" w:rsidTr="00435242">
        <w:trPr>
          <w:cantSplit/>
        </w:trPr>
        <w:tc>
          <w:tcPr>
            <w:tcW w:w="993" w:type="dxa"/>
            <w:tcBorders>
              <w:top w:val="single" w:sz="4" w:space="0" w:color="auto"/>
              <w:bottom w:val="nil"/>
            </w:tcBorders>
            <w:vAlign w:val="center"/>
          </w:tcPr>
          <w:p w14:paraId="248EF0F9" w14:textId="77777777" w:rsidR="008C1EB7" w:rsidRDefault="008C1EB7" w:rsidP="00B80A24">
            <w:pPr>
              <w:numPr>
                <w:ilvl w:val="1"/>
                <w:numId w:val="3"/>
              </w:numPr>
              <w:rPr>
                <w:lang w:val="de-DE"/>
              </w:rPr>
            </w:pPr>
          </w:p>
        </w:tc>
        <w:tc>
          <w:tcPr>
            <w:tcW w:w="1417" w:type="dxa"/>
            <w:tcBorders>
              <w:top w:val="single" w:sz="4" w:space="0" w:color="auto"/>
              <w:bottom w:val="nil"/>
            </w:tcBorders>
            <w:vAlign w:val="center"/>
          </w:tcPr>
          <w:p w14:paraId="1ABF3B81" w14:textId="77777777" w:rsidR="008C1EB7" w:rsidRDefault="002541B4" w:rsidP="00B80A24">
            <w:pPr>
              <w:rPr>
                <w:lang w:val="de-DE"/>
              </w:rPr>
            </w:pPr>
            <w:r>
              <w:rPr>
                <w:lang w:val="de-DE"/>
              </w:rPr>
              <w:t>BALI</w:t>
            </w:r>
          </w:p>
        </w:tc>
        <w:tc>
          <w:tcPr>
            <w:tcW w:w="7438" w:type="dxa"/>
            <w:gridSpan w:val="2"/>
            <w:tcBorders>
              <w:top w:val="single" w:sz="4" w:space="0" w:color="auto"/>
              <w:bottom w:val="nil"/>
            </w:tcBorders>
          </w:tcPr>
          <w:p w14:paraId="355A7C6F" w14:textId="5CF9E19F" w:rsidR="002541B4" w:rsidRDefault="002541B4" w:rsidP="002541B4">
            <w:pPr>
              <w:pStyle w:val="Design-Anmerkungen"/>
              <w:rPr>
                <w:i w:val="0"/>
              </w:rPr>
            </w:pPr>
            <w:r>
              <w:rPr>
                <w:i w:val="0"/>
              </w:rPr>
              <w:t>Das System listet alle IDA-Versionen auf, die mit der Schemagruppe des ausgewählten Erfassungsschemas verknüpft sind. Liegt für eine Version bereits eine Versionssichtbarkeit im ausgewählten Erfassungsschema vor, zeigt das System in den entsprechenden Spalten der Tabelle den</w:t>
            </w:r>
            <w:r w:rsidR="00AA4366">
              <w:rPr>
                <w:i w:val="0"/>
              </w:rPr>
              <w:t xml:space="preserve"> Sichtbarkeitszeitraum und </w:t>
            </w:r>
            <w:r w:rsidR="008E3DA6">
              <w:rPr>
                <w:i w:val="0"/>
              </w:rPr>
              <w:t xml:space="preserve">die letzte Änderung des Zeitraums </w:t>
            </w:r>
            <w:r>
              <w:rPr>
                <w:i w:val="0"/>
              </w:rPr>
              <w:t>an.</w:t>
            </w:r>
            <w:r w:rsidR="008E3DA6">
              <w:rPr>
                <w:i w:val="0"/>
              </w:rPr>
              <w:t xml:space="preserve"> Wo diese Datumsbereich</w:t>
            </w:r>
            <w:r w:rsidR="00411248">
              <w:rPr>
                <w:i w:val="0"/>
              </w:rPr>
              <w:t>e</w:t>
            </w:r>
            <w:r w:rsidR="008E3DA6">
              <w:rPr>
                <w:i w:val="0"/>
              </w:rPr>
              <w:t xml:space="preserve"> abweichen, ist die Zeile mit einem „X“ in der Spalte </w:t>
            </w:r>
            <w:r w:rsidR="00411248">
              <w:rPr>
                <w:b/>
                <w:i w:val="0"/>
              </w:rPr>
              <w:t>zur F</w:t>
            </w:r>
            <w:r w:rsidR="008E3DA6" w:rsidRPr="00411248">
              <w:rPr>
                <w:b/>
                <w:i w:val="0"/>
              </w:rPr>
              <w:t>reigabe</w:t>
            </w:r>
            <w:r w:rsidR="008E3DA6">
              <w:rPr>
                <w:i w:val="0"/>
              </w:rPr>
              <w:t xml:space="preserve"> markiert. Daran ist für den </w:t>
            </w:r>
            <w:r w:rsidR="003D63CA">
              <w:rPr>
                <w:i w:val="0"/>
              </w:rPr>
              <w:t>USER</w:t>
            </w:r>
            <w:r w:rsidR="008E3DA6">
              <w:rPr>
                <w:i w:val="0"/>
              </w:rPr>
              <w:t xml:space="preserve"> erkennbar, dass die letzten Änderungen noch nicht freigegeben sind.</w:t>
            </w:r>
          </w:p>
          <w:p w14:paraId="6B648D7B" w14:textId="77777777" w:rsidR="002541B4" w:rsidRDefault="002541B4" w:rsidP="002541B4">
            <w:pPr>
              <w:pStyle w:val="Design-Anmerkungen"/>
              <w:rPr>
                <w:i w:val="0"/>
              </w:rPr>
            </w:pPr>
          </w:p>
          <w:p w14:paraId="73B8A6C4" w14:textId="77777777" w:rsidR="006F0D1C" w:rsidRDefault="002541B4" w:rsidP="006F0D1C">
            <w:pPr>
              <w:pStyle w:val="Design-Anmerkungen"/>
              <w:rPr>
                <w:i w:val="0"/>
              </w:rPr>
            </w:pPr>
            <w:r>
              <w:rPr>
                <w:i w:val="0"/>
              </w:rPr>
              <w:t xml:space="preserve">Die </w:t>
            </w:r>
            <w:r w:rsidRPr="004907BA">
              <w:rPr>
                <w:i w:val="0"/>
              </w:rPr>
              <w:t xml:space="preserve">Tabelle ist </w:t>
            </w:r>
            <w:r w:rsidR="00C61A53" w:rsidRPr="004907BA">
              <w:rPr>
                <w:i w:val="0"/>
              </w:rPr>
              <w:t xml:space="preserve">absteigend </w:t>
            </w:r>
            <w:r w:rsidRPr="004907BA">
              <w:rPr>
                <w:i w:val="0"/>
              </w:rPr>
              <w:t xml:space="preserve">nach </w:t>
            </w:r>
            <w:r w:rsidRPr="004907BA">
              <w:t>gültig</w:t>
            </w:r>
            <w:r w:rsidRPr="002541B4">
              <w:t xml:space="preserve"> ab</w:t>
            </w:r>
            <w:r>
              <w:rPr>
                <w:i w:val="0"/>
              </w:rPr>
              <w:t xml:space="preserve"> der IDA-Versionen sortiert.</w:t>
            </w:r>
          </w:p>
          <w:p w14:paraId="0DE29BE0" w14:textId="77777777" w:rsidR="00C61A53" w:rsidRDefault="00C61A53" w:rsidP="006F0D1C">
            <w:pPr>
              <w:pStyle w:val="Design-Anmerkungen"/>
              <w:rPr>
                <w:i w:val="0"/>
              </w:rPr>
            </w:pPr>
          </w:p>
          <w:p w14:paraId="0B949BC0" w14:textId="53373323" w:rsidR="00C61A53" w:rsidRPr="004907BA" w:rsidRDefault="00C61A53" w:rsidP="006F0D1C">
            <w:pPr>
              <w:pStyle w:val="Design-Anmerkungen"/>
              <w:rPr>
                <w:sz w:val="18"/>
                <w:szCs w:val="18"/>
              </w:rPr>
            </w:pPr>
            <w:r w:rsidRPr="004907BA">
              <w:rPr>
                <w:sz w:val="18"/>
                <w:szCs w:val="18"/>
              </w:rPr>
              <w:t>Designanmerkung: man k</w:t>
            </w:r>
            <w:r w:rsidRPr="00C61A53">
              <w:rPr>
                <w:sz w:val="18"/>
                <w:szCs w:val="18"/>
              </w:rPr>
              <w:t xml:space="preserve">ann technisch auch nach </w:t>
            </w:r>
            <w:proofErr w:type="spellStart"/>
            <w:r w:rsidRPr="00C61A53">
              <w:rPr>
                <w:sz w:val="18"/>
                <w:szCs w:val="18"/>
              </w:rPr>
              <w:t>versionK</w:t>
            </w:r>
            <w:r w:rsidRPr="004907BA">
              <w:rPr>
                <w:sz w:val="18"/>
                <w:szCs w:val="18"/>
              </w:rPr>
              <w:t>ey</w:t>
            </w:r>
            <w:proofErr w:type="spellEnd"/>
            <w:r w:rsidRPr="004907BA">
              <w:rPr>
                <w:sz w:val="18"/>
                <w:szCs w:val="18"/>
              </w:rPr>
              <w:t xml:space="preserve"> sortieren, wenn das einfacher ist.</w:t>
            </w:r>
            <w:r>
              <w:rPr>
                <w:sz w:val="18"/>
                <w:szCs w:val="18"/>
              </w:rPr>
              <w:t xml:space="preserve"> Das ergibt dieselbe Reihenfolge.</w:t>
            </w:r>
          </w:p>
        </w:tc>
      </w:tr>
      <w:tr w:rsidR="000B60C3" w:rsidRPr="00F819C7" w14:paraId="367A96AF" w14:textId="77777777" w:rsidTr="00C97EB4">
        <w:trPr>
          <w:cantSplit/>
        </w:trPr>
        <w:tc>
          <w:tcPr>
            <w:tcW w:w="993" w:type="dxa"/>
            <w:tcBorders>
              <w:bottom w:val="nil"/>
            </w:tcBorders>
            <w:vAlign w:val="center"/>
          </w:tcPr>
          <w:p w14:paraId="164FD2B1" w14:textId="77777777" w:rsidR="000B60C3" w:rsidRDefault="000B60C3" w:rsidP="00C97EB4">
            <w:pPr>
              <w:numPr>
                <w:ilvl w:val="1"/>
                <w:numId w:val="3"/>
              </w:numPr>
              <w:rPr>
                <w:lang w:val="de-DE"/>
              </w:rPr>
            </w:pPr>
          </w:p>
        </w:tc>
        <w:tc>
          <w:tcPr>
            <w:tcW w:w="1417" w:type="dxa"/>
            <w:tcBorders>
              <w:bottom w:val="nil"/>
            </w:tcBorders>
            <w:vAlign w:val="center"/>
          </w:tcPr>
          <w:p w14:paraId="0F528414" w14:textId="77777777" w:rsidR="000B60C3" w:rsidRDefault="000B60C3" w:rsidP="00C97EB4">
            <w:pPr>
              <w:rPr>
                <w:lang w:val="de-DE"/>
              </w:rPr>
            </w:pPr>
            <w:r>
              <w:rPr>
                <w:lang w:val="de-DE"/>
              </w:rPr>
              <w:t>BALI</w:t>
            </w:r>
          </w:p>
        </w:tc>
        <w:tc>
          <w:tcPr>
            <w:tcW w:w="7438" w:type="dxa"/>
            <w:gridSpan w:val="2"/>
            <w:tcBorders>
              <w:bottom w:val="nil"/>
            </w:tcBorders>
          </w:tcPr>
          <w:p w14:paraId="6BA1BA72" w14:textId="30310F77" w:rsidR="000B60C3" w:rsidRPr="00D078CD" w:rsidRDefault="000B60C3" w:rsidP="00C97EB4">
            <w:pPr>
              <w:pStyle w:val="Design-Anmerkungen"/>
              <w:rPr>
                <w:sz w:val="18"/>
                <w:szCs w:val="18"/>
              </w:rPr>
            </w:pPr>
            <w:r>
              <w:rPr>
                <w:i w:val="0"/>
              </w:rPr>
              <w:t xml:space="preserve">Liegen für das Erfassungsschema Freigaben für Versionssichtbarkeiten vor, zeigt das System </w:t>
            </w:r>
            <w:r w:rsidR="003D63CA">
              <w:rPr>
                <w:i w:val="0"/>
              </w:rPr>
              <w:t>USER</w:t>
            </w:r>
            <w:r>
              <w:rPr>
                <w:i w:val="0"/>
              </w:rPr>
              <w:t xml:space="preserve"> und Zeitpunkte in den entsprechenden Feldern im Bereich </w:t>
            </w:r>
            <w:r w:rsidRPr="000B60C3">
              <w:rPr>
                <w:b/>
                <w:i w:val="0"/>
              </w:rPr>
              <w:t>Freigabe</w:t>
            </w:r>
            <w:r>
              <w:rPr>
                <w:i w:val="0"/>
              </w:rPr>
              <w:t xml:space="preserve"> an.</w:t>
            </w:r>
          </w:p>
        </w:tc>
      </w:tr>
      <w:tr w:rsidR="008C1EB7" w14:paraId="2FF5E793" w14:textId="77777777" w:rsidTr="00435242">
        <w:trPr>
          <w:cantSplit/>
        </w:trPr>
        <w:tc>
          <w:tcPr>
            <w:tcW w:w="993" w:type="dxa"/>
            <w:tcBorders>
              <w:bottom w:val="nil"/>
            </w:tcBorders>
            <w:vAlign w:val="center"/>
          </w:tcPr>
          <w:p w14:paraId="17F38760" w14:textId="77777777" w:rsidR="008C1EB7" w:rsidRDefault="008C1EB7" w:rsidP="00B80A24">
            <w:pPr>
              <w:pStyle w:val="Essential"/>
              <w:numPr>
                <w:ilvl w:val="0"/>
                <w:numId w:val="3"/>
              </w:numPr>
              <w:rPr>
                <w:lang w:val="de-DE"/>
              </w:rPr>
            </w:pPr>
            <w:bookmarkStart w:id="48" w:name="_Ref531793440"/>
          </w:p>
        </w:tc>
        <w:bookmarkEnd w:id="48"/>
        <w:tc>
          <w:tcPr>
            <w:tcW w:w="1417" w:type="dxa"/>
            <w:tcBorders>
              <w:bottom w:val="nil"/>
            </w:tcBorders>
            <w:vAlign w:val="center"/>
          </w:tcPr>
          <w:p w14:paraId="749D3282" w14:textId="77777777" w:rsidR="008C1EB7" w:rsidRDefault="008C1EB7" w:rsidP="00B80A24">
            <w:pPr>
              <w:pStyle w:val="Essential"/>
              <w:rPr>
                <w:lang w:val="de-DE"/>
              </w:rPr>
            </w:pPr>
            <w:r>
              <w:rPr>
                <w:lang w:val="de-DE"/>
              </w:rPr>
              <w:t>-</w:t>
            </w:r>
          </w:p>
        </w:tc>
        <w:tc>
          <w:tcPr>
            <w:tcW w:w="7438" w:type="dxa"/>
            <w:gridSpan w:val="2"/>
            <w:tcBorders>
              <w:bottom w:val="nil"/>
            </w:tcBorders>
          </w:tcPr>
          <w:p w14:paraId="4DA78DC0" w14:textId="77777777" w:rsidR="008C1EB7" w:rsidRDefault="008C1EB7" w:rsidP="00146D1B">
            <w:pPr>
              <w:pStyle w:val="Essential"/>
              <w:rPr>
                <w:lang w:val="de-DE"/>
              </w:rPr>
            </w:pPr>
            <w:r>
              <w:rPr>
                <w:lang w:val="de-DE"/>
              </w:rPr>
              <w:t xml:space="preserve">Ggf. </w:t>
            </w:r>
            <w:r w:rsidR="00146D1B">
              <w:rPr>
                <w:lang w:val="de-DE"/>
              </w:rPr>
              <w:t>Änderungen speichern</w:t>
            </w:r>
          </w:p>
        </w:tc>
      </w:tr>
      <w:tr w:rsidR="008C1EB7" w:rsidRPr="00F819C7" w14:paraId="1D7914E3" w14:textId="77777777" w:rsidTr="00435242">
        <w:trPr>
          <w:cantSplit/>
        </w:trPr>
        <w:tc>
          <w:tcPr>
            <w:tcW w:w="993" w:type="dxa"/>
            <w:tcBorders>
              <w:bottom w:val="nil"/>
            </w:tcBorders>
            <w:vAlign w:val="center"/>
          </w:tcPr>
          <w:p w14:paraId="07C1D0AA" w14:textId="77777777" w:rsidR="008C1EB7" w:rsidRDefault="008C1EB7" w:rsidP="00B80A24">
            <w:pPr>
              <w:numPr>
                <w:ilvl w:val="1"/>
                <w:numId w:val="3"/>
              </w:numPr>
              <w:rPr>
                <w:lang w:val="de-DE"/>
              </w:rPr>
            </w:pPr>
          </w:p>
        </w:tc>
        <w:tc>
          <w:tcPr>
            <w:tcW w:w="1417" w:type="dxa"/>
            <w:tcBorders>
              <w:bottom w:val="nil"/>
            </w:tcBorders>
            <w:vAlign w:val="center"/>
          </w:tcPr>
          <w:p w14:paraId="316ED091" w14:textId="652B27C3" w:rsidR="008C1EB7" w:rsidRDefault="003D63CA" w:rsidP="00B80A24">
            <w:pPr>
              <w:rPr>
                <w:lang w:val="de-DE"/>
              </w:rPr>
            </w:pPr>
            <w:r>
              <w:rPr>
                <w:lang w:val="de-DE"/>
              </w:rPr>
              <w:t>USER</w:t>
            </w:r>
          </w:p>
        </w:tc>
        <w:tc>
          <w:tcPr>
            <w:tcW w:w="7438" w:type="dxa"/>
            <w:gridSpan w:val="2"/>
            <w:tcBorders>
              <w:bottom w:val="nil"/>
            </w:tcBorders>
          </w:tcPr>
          <w:p w14:paraId="6C8AA216" w14:textId="43A15462" w:rsidR="00D078CD" w:rsidRPr="00AA4366" w:rsidRDefault="00D078CD" w:rsidP="00D078CD">
            <w:pPr>
              <w:pStyle w:val="Design-Anmerkungen"/>
              <w:rPr>
                <w:i w:val="0"/>
              </w:rPr>
            </w:pPr>
            <w:r>
              <w:rPr>
                <w:i w:val="0"/>
              </w:rPr>
              <w:t>D</w:t>
            </w:r>
            <w:r w:rsidR="00AA4366">
              <w:rPr>
                <w:i w:val="0"/>
              </w:rPr>
              <w:t xml:space="preserve">er </w:t>
            </w:r>
            <w:r w:rsidR="003D63CA">
              <w:rPr>
                <w:i w:val="0"/>
              </w:rPr>
              <w:t>USER</w:t>
            </w:r>
            <w:r w:rsidR="00AA4366">
              <w:rPr>
                <w:i w:val="0"/>
              </w:rPr>
              <w:t xml:space="preserve"> </w:t>
            </w:r>
            <w:r>
              <w:rPr>
                <w:i w:val="0"/>
              </w:rPr>
              <w:t xml:space="preserve">nimmt die gewünschten </w:t>
            </w:r>
            <w:r w:rsidR="00AA4366">
              <w:rPr>
                <w:i w:val="0"/>
              </w:rPr>
              <w:t>Änderungen an den Sichtbarkeitszeiträumen vor</w:t>
            </w:r>
            <w:r w:rsidR="00411248">
              <w:rPr>
                <w:i w:val="0"/>
              </w:rPr>
              <w:t>.</w:t>
            </w:r>
          </w:p>
        </w:tc>
      </w:tr>
      <w:tr w:rsidR="00411248" w:rsidRPr="004E45F7" w14:paraId="70305CE7" w14:textId="77777777" w:rsidTr="00435242">
        <w:trPr>
          <w:cantSplit/>
        </w:trPr>
        <w:tc>
          <w:tcPr>
            <w:tcW w:w="993" w:type="dxa"/>
            <w:tcBorders>
              <w:bottom w:val="nil"/>
            </w:tcBorders>
            <w:vAlign w:val="center"/>
          </w:tcPr>
          <w:p w14:paraId="45A08670" w14:textId="77777777" w:rsidR="00411248" w:rsidRDefault="00411248" w:rsidP="00B80A24">
            <w:pPr>
              <w:numPr>
                <w:ilvl w:val="1"/>
                <w:numId w:val="3"/>
              </w:numPr>
              <w:rPr>
                <w:lang w:val="de-DE"/>
              </w:rPr>
            </w:pPr>
          </w:p>
        </w:tc>
        <w:tc>
          <w:tcPr>
            <w:tcW w:w="1417" w:type="dxa"/>
            <w:tcBorders>
              <w:bottom w:val="nil"/>
            </w:tcBorders>
            <w:vAlign w:val="center"/>
          </w:tcPr>
          <w:p w14:paraId="3A5256AC" w14:textId="7A966EF3" w:rsidR="00411248" w:rsidRDefault="00411248" w:rsidP="00B80A24">
            <w:pPr>
              <w:rPr>
                <w:lang w:val="de-DE"/>
              </w:rPr>
            </w:pPr>
            <w:r>
              <w:rPr>
                <w:lang w:val="de-DE"/>
              </w:rPr>
              <w:t>BALI</w:t>
            </w:r>
          </w:p>
        </w:tc>
        <w:tc>
          <w:tcPr>
            <w:tcW w:w="7438" w:type="dxa"/>
            <w:gridSpan w:val="2"/>
            <w:tcBorders>
              <w:bottom w:val="nil"/>
            </w:tcBorders>
          </w:tcPr>
          <w:p w14:paraId="03D3D21D" w14:textId="795175B0" w:rsidR="00411248" w:rsidRDefault="00411248" w:rsidP="007567B1">
            <w:pPr>
              <w:pStyle w:val="Design-Anmerkungen"/>
              <w:rPr>
                <w:i w:val="0"/>
              </w:rPr>
            </w:pPr>
            <w:r>
              <w:rPr>
                <w:i w:val="0"/>
              </w:rPr>
              <w:t xml:space="preserve">Weichen die Angaben in den Spalten </w:t>
            </w:r>
            <w:r w:rsidRPr="00F65C3F">
              <w:rPr>
                <w:b/>
                <w:i w:val="0"/>
              </w:rPr>
              <w:t>sichtbar ab/bis letzte Änderung</w:t>
            </w:r>
            <w:r>
              <w:rPr>
                <w:i w:val="0"/>
              </w:rPr>
              <w:t xml:space="preserve"> jetzt von den Daten in den Spalten </w:t>
            </w:r>
            <w:r w:rsidRPr="00F65C3F">
              <w:rPr>
                <w:b/>
                <w:i w:val="0"/>
              </w:rPr>
              <w:t>sichtbar ab/bis</w:t>
            </w:r>
            <w:r>
              <w:rPr>
                <w:i w:val="0"/>
              </w:rPr>
              <w:t xml:space="preserve"> ab, setzt das System eine Markierung in die Spalte </w:t>
            </w:r>
            <w:r w:rsidRPr="00F65C3F">
              <w:rPr>
                <w:b/>
                <w:i w:val="0"/>
              </w:rPr>
              <w:t>zur Freigabe</w:t>
            </w:r>
            <w:r>
              <w:rPr>
                <w:i w:val="0"/>
              </w:rPr>
              <w:t>. Andernfalls entfernt es eine ggf. vorhandene Markierung.</w:t>
            </w:r>
          </w:p>
        </w:tc>
      </w:tr>
      <w:tr w:rsidR="00411248" w:rsidRPr="00F819C7" w14:paraId="096ECC0B" w14:textId="77777777" w:rsidTr="00435242">
        <w:trPr>
          <w:cantSplit/>
        </w:trPr>
        <w:tc>
          <w:tcPr>
            <w:tcW w:w="993" w:type="dxa"/>
            <w:tcBorders>
              <w:bottom w:val="nil"/>
            </w:tcBorders>
            <w:vAlign w:val="center"/>
          </w:tcPr>
          <w:p w14:paraId="729FF606" w14:textId="77777777" w:rsidR="00411248" w:rsidRDefault="00411248" w:rsidP="00B80A24">
            <w:pPr>
              <w:numPr>
                <w:ilvl w:val="1"/>
                <w:numId w:val="3"/>
              </w:numPr>
              <w:rPr>
                <w:lang w:val="de-DE"/>
              </w:rPr>
            </w:pPr>
          </w:p>
        </w:tc>
        <w:tc>
          <w:tcPr>
            <w:tcW w:w="1417" w:type="dxa"/>
            <w:tcBorders>
              <w:bottom w:val="nil"/>
            </w:tcBorders>
            <w:vAlign w:val="center"/>
          </w:tcPr>
          <w:p w14:paraId="7DAE3552" w14:textId="1F2F06B3" w:rsidR="00411248" w:rsidRDefault="003D63CA" w:rsidP="00B80A24">
            <w:pPr>
              <w:rPr>
                <w:lang w:val="de-DE"/>
              </w:rPr>
            </w:pPr>
            <w:r>
              <w:rPr>
                <w:lang w:val="de-DE"/>
              </w:rPr>
              <w:t>USER</w:t>
            </w:r>
          </w:p>
        </w:tc>
        <w:tc>
          <w:tcPr>
            <w:tcW w:w="7438" w:type="dxa"/>
            <w:gridSpan w:val="2"/>
            <w:tcBorders>
              <w:bottom w:val="nil"/>
            </w:tcBorders>
          </w:tcPr>
          <w:p w14:paraId="4142709B" w14:textId="6A20C55C" w:rsidR="00411248" w:rsidRDefault="00411248" w:rsidP="00F65C3F">
            <w:pPr>
              <w:pStyle w:val="Design-Anmerkungen"/>
              <w:rPr>
                <w:i w:val="0"/>
              </w:rPr>
            </w:pPr>
            <w:r>
              <w:rPr>
                <w:i w:val="0"/>
              </w:rPr>
              <w:t xml:space="preserve">Der </w:t>
            </w:r>
            <w:r w:rsidR="003D63CA">
              <w:rPr>
                <w:i w:val="0"/>
              </w:rPr>
              <w:t>USER</w:t>
            </w:r>
            <w:r>
              <w:rPr>
                <w:i w:val="0"/>
              </w:rPr>
              <w:t xml:space="preserve"> drückt </w:t>
            </w:r>
            <w:r w:rsidRPr="00AA4366">
              <w:rPr>
                <w:b/>
                <w:i w:val="0"/>
              </w:rPr>
              <w:t>Speichern</w:t>
            </w:r>
            <w:r>
              <w:rPr>
                <w:i w:val="0"/>
              </w:rPr>
              <w:t>.</w:t>
            </w:r>
          </w:p>
          <w:p w14:paraId="2CE6C9FE" w14:textId="77777777" w:rsidR="00411248" w:rsidRDefault="00411248" w:rsidP="00F65C3F">
            <w:pPr>
              <w:pStyle w:val="Design-Anmerkungen"/>
              <w:rPr>
                <w:i w:val="0"/>
              </w:rPr>
            </w:pPr>
          </w:p>
          <w:p w14:paraId="1F408659" w14:textId="25A2E02F" w:rsidR="00411248" w:rsidRDefault="00411248" w:rsidP="00F65C3F">
            <w:pPr>
              <w:pStyle w:val="Design-Anmerkungen"/>
              <w:rPr>
                <w:i w:val="0"/>
              </w:rPr>
            </w:pPr>
            <w:r w:rsidRPr="006F0D1C">
              <w:rPr>
                <w:sz w:val="18"/>
                <w:szCs w:val="18"/>
              </w:rPr>
              <w:t xml:space="preserve">Bedingungen, unter denen </w:t>
            </w:r>
            <w:r>
              <w:rPr>
                <w:sz w:val="18"/>
                <w:szCs w:val="18"/>
              </w:rPr>
              <w:t xml:space="preserve">der Button </w:t>
            </w:r>
            <w:r w:rsidRPr="00D078CD">
              <w:rPr>
                <w:b/>
                <w:sz w:val="18"/>
                <w:szCs w:val="18"/>
              </w:rPr>
              <w:t xml:space="preserve">Speichern </w:t>
            </w:r>
            <w:r w:rsidRPr="006F0D1C">
              <w:rPr>
                <w:sz w:val="18"/>
                <w:szCs w:val="18"/>
              </w:rPr>
              <w:t xml:space="preserve">aktiv ist, siehe 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p>
        </w:tc>
      </w:tr>
      <w:tr w:rsidR="008C1EB7" w:rsidRPr="00F819C7" w14:paraId="0784CB5A" w14:textId="77777777" w:rsidTr="00435242">
        <w:trPr>
          <w:cantSplit/>
        </w:trPr>
        <w:tc>
          <w:tcPr>
            <w:tcW w:w="993" w:type="dxa"/>
            <w:tcBorders>
              <w:bottom w:val="nil"/>
            </w:tcBorders>
            <w:vAlign w:val="center"/>
          </w:tcPr>
          <w:p w14:paraId="49231BB6" w14:textId="77777777" w:rsidR="008C1EB7" w:rsidRDefault="008C1EB7" w:rsidP="00B80A24">
            <w:pPr>
              <w:numPr>
                <w:ilvl w:val="1"/>
                <w:numId w:val="3"/>
              </w:numPr>
              <w:rPr>
                <w:lang w:val="de-DE"/>
              </w:rPr>
            </w:pPr>
          </w:p>
        </w:tc>
        <w:tc>
          <w:tcPr>
            <w:tcW w:w="1417" w:type="dxa"/>
            <w:tcBorders>
              <w:bottom w:val="nil"/>
            </w:tcBorders>
            <w:vAlign w:val="center"/>
          </w:tcPr>
          <w:p w14:paraId="62EAE763" w14:textId="77777777" w:rsidR="008C1EB7" w:rsidRDefault="00AA4366" w:rsidP="00B80A24">
            <w:pPr>
              <w:rPr>
                <w:lang w:val="de-DE"/>
              </w:rPr>
            </w:pPr>
            <w:r>
              <w:rPr>
                <w:lang w:val="de-DE"/>
              </w:rPr>
              <w:t>BALI</w:t>
            </w:r>
          </w:p>
        </w:tc>
        <w:tc>
          <w:tcPr>
            <w:tcW w:w="7438" w:type="dxa"/>
            <w:gridSpan w:val="2"/>
            <w:tcBorders>
              <w:bottom w:val="nil"/>
            </w:tcBorders>
          </w:tcPr>
          <w:p w14:paraId="68BBABBC" w14:textId="77777777" w:rsidR="008C1EB7" w:rsidRDefault="00AA4366" w:rsidP="00B80A24">
            <w:pPr>
              <w:pStyle w:val="Design-Anmerkungen"/>
              <w:rPr>
                <w:i w:val="0"/>
              </w:rPr>
            </w:pPr>
            <w:r>
              <w:rPr>
                <w:i w:val="0"/>
              </w:rPr>
              <w:t>Das System stellt sicher, dass</w:t>
            </w:r>
          </w:p>
          <w:p w14:paraId="02B84549" w14:textId="05C54082" w:rsidR="00AA4366" w:rsidRDefault="00AA4366" w:rsidP="00AA4366">
            <w:pPr>
              <w:pStyle w:val="Design-Anmerkungen"/>
              <w:numPr>
                <w:ilvl w:val="0"/>
                <w:numId w:val="22"/>
              </w:numPr>
              <w:rPr>
                <w:i w:val="0"/>
              </w:rPr>
            </w:pPr>
            <w:r>
              <w:rPr>
                <w:i w:val="0"/>
              </w:rPr>
              <w:t xml:space="preserve">In jeder Zeile entweder sowohl </w:t>
            </w:r>
            <w:r w:rsidRPr="00AA4366">
              <w:rPr>
                <w:b/>
                <w:i w:val="0"/>
              </w:rPr>
              <w:t xml:space="preserve">sichtbar ab </w:t>
            </w:r>
            <w:r w:rsidR="00411248">
              <w:rPr>
                <w:b/>
                <w:i w:val="0"/>
              </w:rPr>
              <w:t>letzte Änderung</w:t>
            </w:r>
            <w:r>
              <w:rPr>
                <w:i w:val="0"/>
              </w:rPr>
              <w:t xml:space="preserve"> </w:t>
            </w:r>
            <w:r w:rsidR="003B4FB8">
              <w:rPr>
                <w:i w:val="0"/>
              </w:rPr>
              <w:t>als auch</w:t>
            </w:r>
            <w:r>
              <w:rPr>
                <w:i w:val="0"/>
              </w:rPr>
              <w:t xml:space="preserve"> </w:t>
            </w:r>
            <w:r w:rsidRPr="00AA4366">
              <w:rPr>
                <w:b/>
                <w:i w:val="0"/>
              </w:rPr>
              <w:t xml:space="preserve">sichtbar bis </w:t>
            </w:r>
            <w:r w:rsidR="00411248">
              <w:rPr>
                <w:b/>
                <w:i w:val="0"/>
              </w:rPr>
              <w:t>letzte Änderung</w:t>
            </w:r>
            <w:r>
              <w:rPr>
                <w:i w:val="0"/>
              </w:rPr>
              <w:t xml:space="preserve"> angegeben sind oder beide Felder leer sind und</w:t>
            </w:r>
          </w:p>
          <w:p w14:paraId="7246A9E7" w14:textId="77777777" w:rsidR="00AA4366" w:rsidRDefault="00AA4366" w:rsidP="00AA4366">
            <w:pPr>
              <w:pStyle w:val="Design-Anmerkungen"/>
              <w:numPr>
                <w:ilvl w:val="0"/>
                <w:numId w:val="22"/>
              </w:numPr>
              <w:rPr>
                <w:i w:val="0"/>
              </w:rPr>
            </w:pPr>
            <w:r>
              <w:rPr>
                <w:i w:val="0"/>
              </w:rPr>
              <w:t>Das</w:t>
            </w:r>
            <w:r w:rsidR="003B4FB8">
              <w:rPr>
                <w:i w:val="0"/>
              </w:rPr>
              <w:t>s alle Eingaben gültige Datumswerte darstellen und</w:t>
            </w:r>
          </w:p>
          <w:p w14:paraId="1BF0FF74" w14:textId="52F666B4" w:rsidR="003B4FB8" w:rsidRDefault="003B4FB8" w:rsidP="003B4FB8">
            <w:pPr>
              <w:pStyle w:val="Design-Anmerkungen"/>
              <w:numPr>
                <w:ilvl w:val="0"/>
                <w:numId w:val="22"/>
              </w:numPr>
              <w:rPr>
                <w:i w:val="0"/>
              </w:rPr>
            </w:pPr>
            <w:r>
              <w:rPr>
                <w:i w:val="0"/>
              </w:rPr>
              <w:t xml:space="preserve">Dass kein </w:t>
            </w:r>
            <w:r w:rsidRPr="00AA4366">
              <w:rPr>
                <w:b/>
                <w:i w:val="0"/>
              </w:rPr>
              <w:t xml:space="preserve">sichtbar ab </w:t>
            </w:r>
            <w:r w:rsidR="00411248">
              <w:rPr>
                <w:b/>
                <w:i w:val="0"/>
              </w:rPr>
              <w:t>letzte Änderung</w:t>
            </w:r>
            <w:r w:rsidRPr="00AA4366">
              <w:rPr>
                <w:b/>
                <w:i w:val="0"/>
              </w:rPr>
              <w:t xml:space="preserve"> </w:t>
            </w:r>
            <w:r>
              <w:rPr>
                <w:i w:val="0"/>
              </w:rPr>
              <w:t xml:space="preserve">größer ist als das jeweils zugehörige </w:t>
            </w:r>
            <w:r w:rsidRPr="00AA4366">
              <w:rPr>
                <w:b/>
                <w:i w:val="0"/>
              </w:rPr>
              <w:t xml:space="preserve">sichtbar bis </w:t>
            </w:r>
            <w:r w:rsidR="00411248">
              <w:rPr>
                <w:b/>
                <w:i w:val="0"/>
              </w:rPr>
              <w:t>letzte Änderung</w:t>
            </w:r>
          </w:p>
        </w:tc>
      </w:tr>
      <w:tr w:rsidR="008C1EB7" w14:paraId="55C8EBF0" w14:textId="77777777" w:rsidTr="00435242">
        <w:trPr>
          <w:cantSplit/>
        </w:trPr>
        <w:tc>
          <w:tcPr>
            <w:tcW w:w="993" w:type="dxa"/>
            <w:tcBorders>
              <w:bottom w:val="nil"/>
            </w:tcBorders>
            <w:vAlign w:val="center"/>
          </w:tcPr>
          <w:p w14:paraId="0C79F6BE" w14:textId="77777777" w:rsidR="008C1EB7" w:rsidRDefault="008C1EB7" w:rsidP="00B80A24">
            <w:pPr>
              <w:numPr>
                <w:ilvl w:val="1"/>
                <w:numId w:val="3"/>
              </w:numPr>
              <w:rPr>
                <w:lang w:val="de-DE"/>
              </w:rPr>
            </w:pPr>
            <w:bookmarkStart w:id="49" w:name="_Ref531793292"/>
          </w:p>
        </w:tc>
        <w:bookmarkEnd w:id="49"/>
        <w:tc>
          <w:tcPr>
            <w:tcW w:w="1417" w:type="dxa"/>
            <w:tcBorders>
              <w:bottom w:val="nil"/>
            </w:tcBorders>
            <w:vAlign w:val="center"/>
          </w:tcPr>
          <w:p w14:paraId="3DFB8F98" w14:textId="77777777" w:rsidR="008C1EB7" w:rsidRDefault="008C1EB7" w:rsidP="00B80A24">
            <w:pPr>
              <w:rPr>
                <w:lang w:val="de-DE"/>
              </w:rPr>
            </w:pPr>
          </w:p>
        </w:tc>
        <w:tc>
          <w:tcPr>
            <w:tcW w:w="7438" w:type="dxa"/>
            <w:gridSpan w:val="2"/>
            <w:tcBorders>
              <w:bottom w:val="nil"/>
            </w:tcBorders>
          </w:tcPr>
          <w:p w14:paraId="76C09960" w14:textId="77777777" w:rsidR="008C1EB7" w:rsidRDefault="00435242" w:rsidP="00435242">
            <w:pPr>
              <w:pStyle w:val="Exception"/>
              <w:rPr>
                <w:i/>
              </w:rPr>
            </w:pPr>
            <w:bookmarkStart w:id="50" w:name="_Ref531793356"/>
            <w:r>
              <w:rPr>
                <w:lang w:val="de-DE"/>
              </w:rPr>
              <w:t>Felder nicht korrekt gefüllt</w:t>
            </w:r>
            <w:bookmarkEnd w:id="50"/>
          </w:p>
        </w:tc>
      </w:tr>
      <w:tr w:rsidR="00435242" w:rsidRPr="00F819C7" w14:paraId="0DAC2C16" w14:textId="77777777" w:rsidTr="00D2667A">
        <w:trPr>
          <w:cantSplit/>
        </w:trPr>
        <w:tc>
          <w:tcPr>
            <w:tcW w:w="993" w:type="dxa"/>
            <w:tcBorders>
              <w:bottom w:val="nil"/>
            </w:tcBorders>
            <w:vAlign w:val="center"/>
          </w:tcPr>
          <w:p w14:paraId="18103DF7" w14:textId="77777777" w:rsidR="00435242" w:rsidRDefault="00435242" w:rsidP="00D2667A">
            <w:pPr>
              <w:numPr>
                <w:ilvl w:val="1"/>
                <w:numId w:val="3"/>
              </w:numPr>
              <w:rPr>
                <w:lang w:val="de-DE"/>
              </w:rPr>
            </w:pPr>
            <w:bookmarkStart w:id="51" w:name="_Ref531878152"/>
          </w:p>
        </w:tc>
        <w:bookmarkEnd w:id="51"/>
        <w:tc>
          <w:tcPr>
            <w:tcW w:w="1417" w:type="dxa"/>
            <w:tcBorders>
              <w:bottom w:val="nil"/>
            </w:tcBorders>
            <w:vAlign w:val="center"/>
          </w:tcPr>
          <w:p w14:paraId="4225F629" w14:textId="77777777" w:rsidR="00435242" w:rsidRDefault="00435242" w:rsidP="00D2667A">
            <w:pPr>
              <w:rPr>
                <w:lang w:val="de-DE"/>
              </w:rPr>
            </w:pPr>
            <w:r>
              <w:rPr>
                <w:lang w:val="de-DE"/>
              </w:rPr>
              <w:t>BALI</w:t>
            </w:r>
          </w:p>
        </w:tc>
        <w:tc>
          <w:tcPr>
            <w:tcW w:w="7438" w:type="dxa"/>
            <w:gridSpan w:val="2"/>
            <w:tcBorders>
              <w:bottom w:val="nil"/>
            </w:tcBorders>
          </w:tcPr>
          <w:p w14:paraId="6CE661F6" w14:textId="11CD72E0" w:rsidR="008D2E8B" w:rsidRDefault="00435242" w:rsidP="00435242">
            <w:pPr>
              <w:pStyle w:val="Design-Anmerkungen"/>
              <w:rPr>
                <w:i w:val="0"/>
              </w:rPr>
            </w:pPr>
            <w:r>
              <w:rPr>
                <w:i w:val="0"/>
              </w:rPr>
              <w:t>Das System speichert die Änderungen und legt dabei ggf. neue Versionssichtbarkeiten an</w:t>
            </w:r>
            <w:r w:rsidR="008D2E8B">
              <w:rPr>
                <w:i w:val="0"/>
              </w:rPr>
              <w:t xml:space="preserve"> oder löscht vorhandene nach folgenden Kriterien pro Zeile der Versionstabelle:</w:t>
            </w:r>
          </w:p>
          <w:p w14:paraId="4152E95A" w14:textId="51CEF948" w:rsidR="006A5461" w:rsidRDefault="006A5461" w:rsidP="006A5461">
            <w:pPr>
              <w:pStyle w:val="Design-Anmerkungen"/>
              <w:numPr>
                <w:ilvl w:val="0"/>
                <w:numId w:val="27"/>
              </w:numPr>
              <w:rPr>
                <w:i w:val="0"/>
              </w:rPr>
            </w:pPr>
            <w:r w:rsidRPr="004A1533">
              <w:rPr>
                <w:b/>
                <w:i w:val="0"/>
              </w:rPr>
              <w:t>sichtbar ab/bis</w:t>
            </w:r>
            <w:r>
              <w:rPr>
                <w:i w:val="0"/>
              </w:rPr>
              <w:t xml:space="preserve"> und </w:t>
            </w:r>
            <w:r w:rsidRPr="004A1533">
              <w:rPr>
                <w:b/>
                <w:i w:val="0"/>
              </w:rPr>
              <w:t xml:space="preserve">sichtbar ab/bis </w:t>
            </w:r>
            <w:r w:rsidR="00411248">
              <w:rPr>
                <w:b/>
                <w:i w:val="0"/>
              </w:rPr>
              <w:t>letzte Änderung</w:t>
            </w:r>
            <w:r>
              <w:rPr>
                <w:i w:val="0"/>
              </w:rPr>
              <w:t xml:space="preserve"> vorhanden und ungleich</w:t>
            </w:r>
            <w:r>
              <w:rPr>
                <w:i w:val="0"/>
              </w:rPr>
              <w:br/>
            </w:r>
            <w:r w:rsidRPr="008D2E8B">
              <w:rPr>
                <w:i w:val="0"/>
              </w:rPr>
              <w:sym w:font="Wingdings" w:char="F0E0"/>
            </w:r>
            <w:r>
              <w:rPr>
                <w:i w:val="0"/>
              </w:rPr>
              <w:t xml:space="preserve"> Update</w:t>
            </w:r>
          </w:p>
          <w:p w14:paraId="24CEFF5C" w14:textId="0C3E1C98" w:rsidR="006A5461" w:rsidRDefault="006A5461" w:rsidP="006A5461">
            <w:pPr>
              <w:pStyle w:val="Design-Anmerkungen"/>
              <w:numPr>
                <w:ilvl w:val="0"/>
                <w:numId w:val="27"/>
              </w:numPr>
              <w:rPr>
                <w:i w:val="0"/>
              </w:rPr>
            </w:pPr>
            <w:r w:rsidRPr="004A1533">
              <w:rPr>
                <w:b/>
                <w:i w:val="0"/>
              </w:rPr>
              <w:t>sichtbar ab/bis</w:t>
            </w:r>
            <w:r>
              <w:rPr>
                <w:i w:val="0"/>
              </w:rPr>
              <w:t xml:space="preserve"> und </w:t>
            </w:r>
            <w:r w:rsidRPr="004A1533">
              <w:rPr>
                <w:b/>
                <w:i w:val="0"/>
              </w:rPr>
              <w:t xml:space="preserve">sichtbar ab/bis </w:t>
            </w:r>
            <w:r w:rsidR="00411248">
              <w:rPr>
                <w:b/>
                <w:i w:val="0"/>
              </w:rPr>
              <w:t>letzte Änderung</w:t>
            </w:r>
            <w:r>
              <w:rPr>
                <w:i w:val="0"/>
              </w:rPr>
              <w:t xml:space="preserve"> vorhanden und identisch</w:t>
            </w:r>
            <w:r>
              <w:rPr>
                <w:i w:val="0"/>
              </w:rPr>
              <w:br/>
            </w:r>
            <w:r w:rsidRPr="008D2E8B">
              <w:rPr>
                <w:i w:val="0"/>
              </w:rPr>
              <w:sym w:font="Wingdings" w:char="F0E0"/>
            </w:r>
            <w:r>
              <w:rPr>
                <w:i w:val="0"/>
              </w:rPr>
              <w:t xml:space="preserve"> Keine Aktion</w:t>
            </w:r>
          </w:p>
          <w:p w14:paraId="2B2CDABF" w14:textId="45DBBA1A" w:rsidR="008D2E8B" w:rsidRDefault="008D2E8B" w:rsidP="006A5461">
            <w:pPr>
              <w:pStyle w:val="Design-Anmerkungen"/>
              <w:numPr>
                <w:ilvl w:val="0"/>
                <w:numId w:val="27"/>
              </w:numPr>
              <w:rPr>
                <w:i w:val="0"/>
              </w:rPr>
            </w:pPr>
            <w:r w:rsidRPr="006A5461">
              <w:rPr>
                <w:b/>
                <w:i w:val="0"/>
              </w:rPr>
              <w:t>sichtbar ab/bis</w:t>
            </w:r>
            <w:r>
              <w:rPr>
                <w:i w:val="0"/>
              </w:rPr>
              <w:t xml:space="preserve"> vorhanden, </w:t>
            </w:r>
            <w:r w:rsidRPr="006A5461">
              <w:rPr>
                <w:b/>
                <w:i w:val="0"/>
              </w:rPr>
              <w:t xml:space="preserve">sichtbar ab/bis </w:t>
            </w:r>
            <w:r w:rsidR="00411248">
              <w:rPr>
                <w:b/>
                <w:i w:val="0"/>
              </w:rPr>
              <w:t>letzte Änderung</w:t>
            </w:r>
            <w:r>
              <w:rPr>
                <w:i w:val="0"/>
              </w:rPr>
              <w:t xml:space="preserve"> leer</w:t>
            </w:r>
            <w:r w:rsidR="006A5461">
              <w:rPr>
                <w:i w:val="0"/>
              </w:rPr>
              <w:br/>
            </w:r>
            <w:r w:rsidRPr="008D2E8B">
              <w:rPr>
                <w:i w:val="0"/>
              </w:rPr>
              <w:sym w:font="Wingdings" w:char="F0E0"/>
            </w:r>
            <w:r>
              <w:rPr>
                <w:i w:val="0"/>
              </w:rPr>
              <w:t xml:space="preserve"> Löschung</w:t>
            </w:r>
          </w:p>
          <w:p w14:paraId="3D7C6EAE" w14:textId="197F4AD8" w:rsidR="006A5461" w:rsidDel="00A80DE3" w:rsidRDefault="008D2E8B" w:rsidP="006A5461">
            <w:pPr>
              <w:pStyle w:val="Design-Anmerkungen"/>
              <w:numPr>
                <w:ilvl w:val="0"/>
                <w:numId w:val="27"/>
              </w:numPr>
              <w:rPr>
                <w:del w:id="52" w:author="Lessner, Jan" w:date="2019-02-12T14:53:00Z"/>
                <w:i w:val="0"/>
              </w:rPr>
            </w:pPr>
            <w:r w:rsidRPr="006A5461">
              <w:rPr>
                <w:b/>
                <w:iCs w:val="0"/>
              </w:rPr>
              <w:t>sichtbar ab/bis</w:t>
            </w:r>
            <w:r>
              <w:rPr>
                <w:i w:val="0"/>
              </w:rPr>
              <w:t xml:space="preserve"> leer, </w:t>
            </w:r>
            <w:r w:rsidRPr="006A5461">
              <w:rPr>
                <w:b/>
                <w:iCs w:val="0"/>
              </w:rPr>
              <w:t xml:space="preserve">sichtbar ab/bis </w:t>
            </w:r>
            <w:r w:rsidR="00411248">
              <w:rPr>
                <w:b/>
                <w:iCs w:val="0"/>
              </w:rPr>
              <w:t>letzte Änderung</w:t>
            </w:r>
            <w:r w:rsidR="006A5461">
              <w:rPr>
                <w:i w:val="0"/>
              </w:rPr>
              <w:t xml:space="preserve"> vorhanden</w:t>
            </w:r>
            <w:r w:rsidR="006A5461">
              <w:rPr>
                <w:i w:val="0"/>
              </w:rPr>
              <w:br/>
            </w:r>
            <w:r w:rsidRPr="008D2E8B">
              <w:rPr>
                <w:i w:val="0"/>
              </w:rPr>
              <w:sym w:font="Wingdings" w:char="F0E0"/>
            </w:r>
            <w:r>
              <w:rPr>
                <w:i w:val="0"/>
              </w:rPr>
              <w:t xml:space="preserve"> </w:t>
            </w:r>
            <w:r w:rsidR="006A5461">
              <w:rPr>
                <w:i w:val="0"/>
              </w:rPr>
              <w:t>Neuanlage</w:t>
            </w:r>
          </w:p>
          <w:p w14:paraId="461AD00C" w14:textId="045716CF" w:rsidR="00435242" w:rsidRPr="00A80DE3" w:rsidRDefault="00435242" w:rsidP="006A5461">
            <w:pPr>
              <w:pStyle w:val="Design-Anmerkungen"/>
              <w:numPr>
                <w:ilvl w:val="0"/>
                <w:numId w:val="27"/>
              </w:numPr>
              <w:rPr>
                <w:i w:val="0"/>
                <w:sz w:val="18"/>
                <w:szCs w:val="18"/>
                <w:rPrChange w:id="53" w:author="Lessner, Jan" w:date="2019-02-12T14:53:00Z">
                  <w:rPr>
                    <w:sz w:val="18"/>
                    <w:szCs w:val="18"/>
                  </w:rPr>
                </w:rPrChange>
              </w:rPr>
              <w:pPrChange w:id="54" w:author="Lessner, Jan" w:date="2019-02-12T14:53:00Z">
                <w:pPr>
                  <w:pStyle w:val="Design-Anmerkungen"/>
                </w:pPr>
              </w:pPrChange>
            </w:pPr>
          </w:p>
        </w:tc>
      </w:tr>
      <w:tr w:rsidR="00A80DE3" w:rsidRPr="00F819C7" w14:paraId="7376782D" w14:textId="77777777" w:rsidTr="00D2667A">
        <w:trPr>
          <w:cantSplit/>
          <w:ins w:id="55" w:author="Lessner, Jan" w:date="2019-02-12T14:53:00Z"/>
        </w:trPr>
        <w:tc>
          <w:tcPr>
            <w:tcW w:w="993" w:type="dxa"/>
            <w:tcBorders>
              <w:bottom w:val="nil"/>
            </w:tcBorders>
            <w:vAlign w:val="center"/>
          </w:tcPr>
          <w:p w14:paraId="3D4A33DE" w14:textId="77777777" w:rsidR="00A80DE3" w:rsidRDefault="00A80DE3" w:rsidP="00D2667A">
            <w:pPr>
              <w:numPr>
                <w:ilvl w:val="1"/>
                <w:numId w:val="3"/>
              </w:numPr>
              <w:rPr>
                <w:ins w:id="56" w:author="Lessner, Jan" w:date="2019-02-12T14:53:00Z"/>
                <w:lang w:val="de-DE"/>
              </w:rPr>
            </w:pPr>
          </w:p>
        </w:tc>
        <w:tc>
          <w:tcPr>
            <w:tcW w:w="1417" w:type="dxa"/>
            <w:tcBorders>
              <w:bottom w:val="nil"/>
            </w:tcBorders>
            <w:vAlign w:val="center"/>
          </w:tcPr>
          <w:p w14:paraId="62B4B106" w14:textId="22ED5E45" w:rsidR="00A80DE3" w:rsidRPr="00A80DE3" w:rsidRDefault="00A80DE3" w:rsidP="00D2667A">
            <w:pPr>
              <w:rPr>
                <w:ins w:id="57" w:author="Lessner, Jan" w:date="2019-02-12T14:53:00Z"/>
                <w:highlight w:val="green"/>
                <w:lang w:val="de-DE"/>
                <w:rPrChange w:id="58" w:author="Lessner, Jan" w:date="2019-02-12T14:56:00Z">
                  <w:rPr>
                    <w:ins w:id="59" w:author="Lessner, Jan" w:date="2019-02-12T14:53:00Z"/>
                    <w:lang w:val="de-DE"/>
                  </w:rPr>
                </w:rPrChange>
              </w:rPr>
            </w:pPr>
            <w:ins w:id="60" w:author="Lessner, Jan" w:date="2019-02-12T14:53:00Z">
              <w:r w:rsidRPr="00A80DE3">
                <w:rPr>
                  <w:highlight w:val="green"/>
                  <w:lang w:val="de-DE"/>
                  <w:rPrChange w:id="61" w:author="Lessner, Jan" w:date="2019-02-12T14:56:00Z">
                    <w:rPr>
                      <w:lang w:val="de-DE"/>
                    </w:rPr>
                  </w:rPrChange>
                </w:rPr>
                <w:t>BALI</w:t>
              </w:r>
            </w:ins>
          </w:p>
        </w:tc>
        <w:tc>
          <w:tcPr>
            <w:tcW w:w="7438" w:type="dxa"/>
            <w:gridSpan w:val="2"/>
            <w:tcBorders>
              <w:bottom w:val="nil"/>
            </w:tcBorders>
          </w:tcPr>
          <w:p w14:paraId="48F82A2A" w14:textId="2133494E" w:rsidR="00A80DE3" w:rsidRDefault="00A80DE3" w:rsidP="00A80DE3">
            <w:pPr>
              <w:pStyle w:val="Design-Anmerkungen"/>
              <w:rPr>
                <w:ins w:id="62" w:author="Lessner, Jan" w:date="2019-02-12T14:53:00Z"/>
                <w:i w:val="0"/>
              </w:rPr>
              <w:pPrChange w:id="63" w:author="Lessner, Jan" w:date="2019-02-12T15:01:00Z">
                <w:pPr>
                  <w:pStyle w:val="Design-Anmerkungen"/>
                </w:pPr>
              </w:pPrChange>
            </w:pPr>
            <w:ins w:id="64" w:author="Lessner, Jan" w:date="2019-02-12T14:54:00Z">
              <w:r w:rsidRPr="00A80DE3">
                <w:rPr>
                  <w:i w:val="0"/>
                  <w:highlight w:val="green"/>
                  <w:rPrChange w:id="65" w:author="Lessner, Jan" w:date="2019-02-12T14:56:00Z">
                    <w:rPr>
                      <w:i w:val="0"/>
                    </w:rPr>
                  </w:rPrChange>
                </w:rPr>
                <w:t xml:space="preserve">Hat sich in Schritt </w:t>
              </w:r>
              <w:r w:rsidRPr="00A80DE3">
                <w:rPr>
                  <w:i w:val="0"/>
                  <w:highlight w:val="green"/>
                  <w:rPrChange w:id="66" w:author="Lessner, Jan" w:date="2019-02-12T14:56:00Z">
                    <w:rPr>
                      <w:i w:val="0"/>
                    </w:rPr>
                  </w:rPrChange>
                </w:rPr>
                <w:fldChar w:fldCharType="begin"/>
              </w:r>
              <w:r w:rsidRPr="00A80DE3">
                <w:rPr>
                  <w:i w:val="0"/>
                  <w:highlight w:val="green"/>
                  <w:rPrChange w:id="67" w:author="Lessner, Jan" w:date="2019-02-12T14:56:00Z">
                    <w:rPr>
                      <w:i w:val="0"/>
                    </w:rPr>
                  </w:rPrChange>
                </w:rPr>
                <w:instrText xml:space="preserve"> REF _Ref531878152 \r \h </w:instrText>
              </w:r>
              <w:r w:rsidRPr="00A80DE3">
                <w:rPr>
                  <w:i w:val="0"/>
                  <w:highlight w:val="green"/>
                  <w:rPrChange w:id="68" w:author="Lessner, Jan" w:date="2019-02-12T14:56:00Z">
                    <w:rPr>
                      <w:i w:val="0"/>
                    </w:rPr>
                  </w:rPrChange>
                </w:rPr>
              </w:r>
            </w:ins>
            <w:r>
              <w:rPr>
                <w:i w:val="0"/>
                <w:highlight w:val="green"/>
              </w:rPr>
              <w:instrText xml:space="preserve"> \* MERGEFORMAT </w:instrText>
            </w:r>
            <w:r w:rsidRPr="00A80DE3">
              <w:rPr>
                <w:i w:val="0"/>
                <w:highlight w:val="green"/>
                <w:rPrChange w:id="69" w:author="Lessner, Jan" w:date="2019-02-12T14:56:00Z">
                  <w:rPr>
                    <w:i w:val="0"/>
                  </w:rPr>
                </w:rPrChange>
              </w:rPr>
              <w:fldChar w:fldCharType="separate"/>
            </w:r>
            <w:ins w:id="70" w:author="Lessner, Jan" w:date="2019-02-12T14:54:00Z">
              <w:r w:rsidRPr="00A80DE3">
                <w:rPr>
                  <w:i w:val="0"/>
                  <w:highlight w:val="green"/>
                  <w:rPrChange w:id="71" w:author="Lessner, Jan" w:date="2019-02-12T14:56:00Z">
                    <w:rPr>
                      <w:i w:val="0"/>
                    </w:rPr>
                  </w:rPrChange>
                </w:rPr>
                <w:t>3.6</w:t>
              </w:r>
              <w:r w:rsidRPr="00A80DE3">
                <w:rPr>
                  <w:i w:val="0"/>
                  <w:highlight w:val="green"/>
                  <w:rPrChange w:id="72" w:author="Lessner, Jan" w:date="2019-02-12T14:56:00Z">
                    <w:rPr>
                      <w:i w:val="0"/>
                    </w:rPr>
                  </w:rPrChange>
                </w:rPr>
                <w:fldChar w:fldCharType="end"/>
              </w:r>
              <w:r w:rsidRPr="00A80DE3">
                <w:rPr>
                  <w:i w:val="0"/>
                  <w:highlight w:val="green"/>
                  <w:rPrChange w:id="73" w:author="Lessner, Jan" w:date="2019-02-12T14:56:00Z">
                    <w:rPr>
                      <w:i w:val="0"/>
                    </w:rPr>
                  </w:rPrChange>
                </w:rPr>
                <w:t xml:space="preserve"> mindestens eine Änderung ergeben</w:t>
              </w:r>
            </w:ins>
            <w:ins w:id="74" w:author="Lessner, Jan" w:date="2019-02-12T14:55:00Z">
              <w:r w:rsidRPr="00A80DE3">
                <w:rPr>
                  <w:i w:val="0"/>
                  <w:highlight w:val="green"/>
                  <w:rPrChange w:id="75" w:author="Lessner, Jan" w:date="2019-02-12T14:56:00Z">
                    <w:rPr>
                      <w:i w:val="0"/>
                    </w:rPr>
                  </w:rPrChange>
                </w:rPr>
                <w:t xml:space="preserve">, </w:t>
              </w:r>
            </w:ins>
            <w:ins w:id="76" w:author="Lessner, Jan" w:date="2019-02-12T15:01:00Z">
              <w:r>
                <w:rPr>
                  <w:i w:val="0"/>
                  <w:highlight w:val="green"/>
                </w:rPr>
                <w:t>vermerkt d</w:t>
              </w:r>
              <w:r w:rsidRPr="00A80DE3">
                <w:rPr>
                  <w:i w:val="0"/>
                  <w:highlight w:val="green"/>
                  <w:rPrChange w:id="77" w:author="Lessner, Jan" w:date="2019-02-12T15:01:00Z">
                    <w:rPr>
                      <w:highlight w:val="green"/>
                    </w:rPr>
                  </w:rPrChange>
                </w:rPr>
                <w:t xml:space="preserve">as System die Aktion </w:t>
              </w:r>
              <w:r w:rsidRPr="002E654B">
                <w:rPr>
                  <w:i w:val="0"/>
                  <w:highlight w:val="green"/>
                </w:rPr>
                <w:t>“</w:t>
              </w:r>
              <w:r>
                <w:rPr>
                  <w:i w:val="0"/>
                  <w:highlight w:val="green"/>
                </w:rPr>
                <w:t>Speichern</w:t>
              </w:r>
              <w:r w:rsidRPr="002E654B">
                <w:rPr>
                  <w:i w:val="0"/>
                  <w:highlight w:val="green"/>
                </w:rPr>
                <w:t>”</w:t>
              </w:r>
              <w:r w:rsidRPr="00A80DE3">
                <w:rPr>
                  <w:i w:val="0"/>
                  <w:highlight w:val="green"/>
                  <w:rPrChange w:id="78" w:author="Lessner, Jan" w:date="2019-02-12T15:01:00Z">
                    <w:rPr>
                      <w:highlight w:val="green"/>
                    </w:rPr>
                  </w:rPrChange>
                </w:rPr>
                <w:t xml:space="preserve"> mit einem Logeintrag im Änderungsprotokoll</w:t>
              </w:r>
            </w:ins>
          </w:p>
        </w:tc>
      </w:tr>
      <w:tr w:rsidR="00D078CD" w:rsidRPr="00F819C7" w14:paraId="4084B823" w14:textId="77777777" w:rsidTr="00C97EB4">
        <w:trPr>
          <w:cantSplit/>
        </w:trPr>
        <w:tc>
          <w:tcPr>
            <w:tcW w:w="993" w:type="dxa"/>
            <w:tcBorders>
              <w:bottom w:val="nil"/>
            </w:tcBorders>
            <w:vAlign w:val="center"/>
          </w:tcPr>
          <w:p w14:paraId="212405A9" w14:textId="72D08948" w:rsidR="00D078CD" w:rsidRDefault="00D078CD" w:rsidP="00C97EB4">
            <w:pPr>
              <w:numPr>
                <w:ilvl w:val="1"/>
                <w:numId w:val="3"/>
              </w:numPr>
              <w:rPr>
                <w:lang w:val="de-DE"/>
              </w:rPr>
            </w:pPr>
            <w:bookmarkStart w:id="79" w:name="_Ref531877779"/>
          </w:p>
        </w:tc>
        <w:bookmarkEnd w:id="79"/>
        <w:tc>
          <w:tcPr>
            <w:tcW w:w="1417" w:type="dxa"/>
            <w:tcBorders>
              <w:bottom w:val="nil"/>
            </w:tcBorders>
            <w:vAlign w:val="center"/>
          </w:tcPr>
          <w:p w14:paraId="7DF9EAAC" w14:textId="77777777" w:rsidR="00D078CD" w:rsidRDefault="00D078CD" w:rsidP="00C97EB4">
            <w:pPr>
              <w:rPr>
                <w:lang w:val="de-DE"/>
              </w:rPr>
            </w:pPr>
            <w:r>
              <w:rPr>
                <w:lang w:val="de-DE"/>
              </w:rPr>
              <w:t>BALI</w:t>
            </w:r>
          </w:p>
        </w:tc>
        <w:tc>
          <w:tcPr>
            <w:tcW w:w="7438" w:type="dxa"/>
            <w:gridSpan w:val="2"/>
            <w:tcBorders>
              <w:bottom w:val="nil"/>
            </w:tcBorders>
          </w:tcPr>
          <w:p w14:paraId="77ACD738" w14:textId="7A0C9B77" w:rsidR="00D078CD" w:rsidRDefault="00D078CD" w:rsidP="00C97EB4">
            <w:pPr>
              <w:pStyle w:val="Design-Anmerkungen"/>
              <w:rPr>
                <w:i w:val="0"/>
              </w:rPr>
            </w:pPr>
            <w:r>
              <w:rPr>
                <w:i w:val="0"/>
              </w:rPr>
              <w:t xml:space="preserve">Liegen aus einem früheren Freigabeprozess noch Freigaben vor, </w:t>
            </w:r>
            <w:r w:rsidR="00FB1245">
              <w:rPr>
                <w:i w:val="0"/>
              </w:rPr>
              <w:t xml:space="preserve">löscht das System </w:t>
            </w:r>
            <w:r w:rsidR="00FB1245" w:rsidRPr="004907BA">
              <w:rPr>
                <w:i w:val="0"/>
              </w:rPr>
              <w:t>diese und legt ein Backup für eine etwaige spätere Wiederherstellung an (siehe Schritt ).</w:t>
            </w:r>
          </w:p>
          <w:p w14:paraId="3CC98098" w14:textId="77777777" w:rsidR="00D078CD" w:rsidRDefault="00D078CD" w:rsidP="00C97EB4">
            <w:pPr>
              <w:pStyle w:val="Design-Anmerkungen"/>
              <w:rPr>
                <w:i w:val="0"/>
              </w:rPr>
            </w:pPr>
          </w:p>
          <w:p w14:paraId="19572DCC" w14:textId="77777777" w:rsidR="00D078CD" w:rsidRPr="00D078CD" w:rsidRDefault="00D078CD" w:rsidP="00C97EB4">
            <w:pPr>
              <w:pStyle w:val="Design-Anmerkungen"/>
              <w:rPr>
                <w:sz w:val="18"/>
                <w:szCs w:val="18"/>
              </w:rPr>
            </w:pPr>
            <w:r w:rsidRPr="00D078CD">
              <w:rPr>
                <w:sz w:val="18"/>
                <w:szCs w:val="18"/>
              </w:rPr>
              <w:t>Hinweis: läge nur eine 1. Freigabe aus einem laufenden Freigabeprozess vor, wären Eingaben u</w:t>
            </w:r>
            <w:r>
              <w:rPr>
                <w:sz w:val="18"/>
                <w:szCs w:val="18"/>
              </w:rPr>
              <w:t>nd Speichern gar nicht möglich ge</w:t>
            </w:r>
            <w:r w:rsidRPr="00D078CD">
              <w:rPr>
                <w:sz w:val="18"/>
                <w:szCs w:val="18"/>
              </w:rPr>
              <w:t>wesen.</w:t>
            </w:r>
            <w:r>
              <w:rPr>
                <w:sz w:val="18"/>
                <w:szCs w:val="18"/>
              </w:rPr>
              <w:t xml:space="preserve"> Siehe </w:t>
            </w:r>
            <w:r w:rsidRPr="006F0D1C">
              <w:rPr>
                <w:sz w:val="18"/>
                <w:szCs w:val="18"/>
              </w:rPr>
              <w:t xml:space="preserve">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p>
        </w:tc>
      </w:tr>
      <w:tr w:rsidR="004C634A" w14:paraId="2A6701FD" w14:textId="77777777" w:rsidTr="00435242">
        <w:trPr>
          <w:cantSplit/>
        </w:trPr>
        <w:tc>
          <w:tcPr>
            <w:tcW w:w="993" w:type="dxa"/>
            <w:tcBorders>
              <w:bottom w:val="nil"/>
            </w:tcBorders>
            <w:vAlign w:val="center"/>
          </w:tcPr>
          <w:p w14:paraId="3E98E610" w14:textId="77777777" w:rsidR="004C634A" w:rsidRDefault="004C634A" w:rsidP="00B80A24">
            <w:pPr>
              <w:pStyle w:val="Essential"/>
              <w:numPr>
                <w:ilvl w:val="0"/>
                <w:numId w:val="3"/>
              </w:numPr>
              <w:rPr>
                <w:lang w:val="de-DE"/>
              </w:rPr>
            </w:pPr>
          </w:p>
        </w:tc>
        <w:tc>
          <w:tcPr>
            <w:tcW w:w="1417" w:type="dxa"/>
            <w:tcBorders>
              <w:bottom w:val="nil"/>
            </w:tcBorders>
            <w:vAlign w:val="center"/>
          </w:tcPr>
          <w:p w14:paraId="0ABEDB5E" w14:textId="77777777" w:rsidR="004C634A" w:rsidRDefault="004C634A" w:rsidP="00B80A24">
            <w:pPr>
              <w:pStyle w:val="Essential"/>
              <w:rPr>
                <w:lang w:val="de-DE"/>
              </w:rPr>
            </w:pPr>
            <w:r>
              <w:rPr>
                <w:lang w:val="de-DE"/>
              </w:rPr>
              <w:t>-</w:t>
            </w:r>
          </w:p>
        </w:tc>
        <w:tc>
          <w:tcPr>
            <w:tcW w:w="7438" w:type="dxa"/>
            <w:gridSpan w:val="2"/>
            <w:tcBorders>
              <w:bottom w:val="nil"/>
            </w:tcBorders>
          </w:tcPr>
          <w:p w14:paraId="56F259AC" w14:textId="77777777" w:rsidR="004C634A" w:rsidRDefault="004C634A" w:rsidP="00146D1B">
            <w:pPr>
              <w:pStyle w:val="Essential"/>
              <w:rPr>
                <w:lang w:val="de-DE"/>
              </w:rPr>
            </w:pPr>
            <w:r>
              <w:rPr>
                <w:lang w:val="de-DE"/>
              </w:rPr>
              <w:t xml:space="preserve">Ggf. </w:t>
            </w:r>
            <w:r w:rsidR="00146D1B">
              <w:rPr>
                <w:lang w:val="de-DE"/>
              </w:rPr>
              <w:t>Änderungen verwerfen</w:t>
            </w:r>
          </w:p>
        </w:tc>
      </w:tr>
      <w:tr w:rsidR="004C634A" w:rsidRPr="00F819C7" w14:paraId="50064774" w14:textId="77777777" w:rsidTr="00435242">
        <w:trPr>
          <w:cantSplit/>
        </w:trPr>
        <w:tc>
          <w:tcPr>
            <w:tcW w:w="993" w:type="dxa"/>
            <w:tcBorders>
              <w:bottom w:val="nil"/>
            </w:tcBorders>
            <w:vAlign w:val="center"/>
          </w:tcPr>
          <w:p w14:paraId="4CC40CF8" w14:textId="77777777" w:rsidR="004C634A" w:rsidRDefault="004C634A" w:rsidP="00B80A24">
            <w:pPr>
              <w:numPr>
                <w:ilvl w:val="1"/>
                <w:numId w:val="3"/>
              </w:numPr>
              <w:rPr>
                <w:lang w:val="de-DE"/>
              </w:rPr>
            </w:pPr>
          </w:p>
        </w:tc>
        <w:tc>
          <w:tcPr>
            <w:tcW w:w="1417" w:type="dxa"/>
            <w:tcBorders>
              <w:bottom w:val="nil"/>
            </w:tcBorders>
            <w:vAlign w:val="center"/>
          </w:tcPr>
          <w:p w14:paraId="18325991" w14:textId="77777777" w:rsidR="004C634A" w:rsidRDefault="004C634A" w:rsidP="00B80A24">
            <w:pPr>
              <w:rPr>
                <w:lang w:val="de-DE"/>
              </w:rPr>
            </w:pPr>
          </w:p>
        </w:tc>
        <w:tc>
          <w:tcPr>
            <w:tcW w:w="7438" w:type="dxa"/>
            <w:gridSpan w:val="2"/>
            <w:tcBorders>
              <w:bottom w:val="nil"/>
            </w:tcBorders>
          </w:tcPr>
          <w:p w14:paraId="5EA2D07D" w14:textId="06404D71" w:rsidR="004C634A" w:rsidRDefault="000B60C3" w:rsidP="00C55AB3">
            <w:pPr>
              <w:pStyle w:val="Design-Anmerkungen"/>
              <w:rPr>
                <w:i w:val="0"/>
              </w:rPr>
            </w:pPr>
            <w:r>
              <w:rPr>
                <w:i w:val="0"/>
              </w:rPr>
              <w:t xml:space="preserve">Hat der </w:t>
            </w:r>
            <w:r w:rsidR="003D63CA">
              <w:rPr>
                <w:i w:val="0"/>
              </w:rPr>
              <w:t>USER</w:t>
            </w:r>
            <w:r>
              <w:rPr>
                <w:i w:val="0"/>
              </w:rPr>
              <w:t xml:space="preserve"> Änderungen der Sichtbarkeitszeiträume vorgenommen, die er nicht speichern möchte, drückt</w:t>
            </w:r>
            <w:r w:rsidR="00C55AB3">
              <w:rPr>
                <w:i w:val="0"/>
              </w:rPr>
              <w:t xml:space="preserve"> er den Button </w:t>
            </w:r>
            <w:r w:rsidR="00C55AB3" w:rsidRPr="00435242">
              <w:rPr>
                <w:b/>
                <w:i w:val="0"/>
              </w:rPr>
              <w:t>Verwerfen</w:t>
            </w:r>
            <w:r w:rsidR="00C55AB3">
              <w:rPr>
                <w:i w:val="0"/>
              </w:rPr>
              <w:t>.</w:t>
            </w:r>
          </w:p>
          <w:p w14:paraId="272529D2" w14:textId="77777777" w:rsidR="000B60C3" w:rsidRDefault="000B60C3" w:rsidP="00C55AB3">
            <w:pPr>
              <w:pStyle w:val="Design-Anmerkungen"/>
              <w:rPr>
                <w:i w:val="0"/>
              </w:rPr>
            </w:pPr>
          </w:p>
          <w:p w14:paraId="57C23208" w14:textId="77777777" w:rsidR="000B60C3" w:rsidRDefault="000B60C3" w:rsidP="000B60C3">
            <w:pPr>
              <w:pStyle w:val="Design-Anmerkungen"/>
              <w:rPr>
                <w:i w:val="0"/>
              </w:rPr>
            </w:pPr>
            <w:r w:rsidRPr="006F0D1C">
              <w:rPr>
                <w:sz w:val="18"/>
                <w:szCs w:val="18"/>
              </w:rPr>
              <w:t xml:space="preserve">Bedingungen, unter denen </w:t>
            </w:r>
            <w:r>
              <w:rPr>
                <w:sz w:val="18"/>
                <w:szCs w:val="18"/>
              </w:rPr>
              <w:t xml:space="preserve">der Button </w:t>
            </w:r>
            <w:r>
              <w:rPr>
                <w:b/>
                <w:sz w:val="18"/>
                <w:szCs w:val="18"/>
              </w:rPr>
              <w:t>Verwerfen</w:t>
            </w:r>
            <w:r w:rsidRPr="00D078CD">
              <w:rPr>
                <w:b/>
                <w:sz w:val="18"/>
                <w:szCs w:val="18"/>
              </w:rPr>
              <w:t xml:space="preserve"> </w:t>
            </w:r>
            <w:r w:rsidRPr="006F0D1C">
              <w:rPr>
                <w:sz w:val="18"/>
                <w:szCs w:val="18"/>
              </w:rPr>
              <w:t xml:space="preserve">aktiv ist, siehe 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p>
        </w:tc>
      </w:tr>
      <w:tr w:rsidR="004C634A" w:rsidRPr="00F819C7" w14:paraId="5AE974EB" w14:textId="77777777" w:rsidTr="00435242">
        <w:trPr>
          <w:cantSplit/>
        </w:trPr>
        <w:tc>
          <w:tcPr>
            <w:tcW w:w="993" w:type="dxa"/>
            <w:tcBorders>
              <w:bottom w:val="nil"/>
            </w:tcBorders>
            <w:vAlign w:val="center"/>
          </w:tcPr>
          <w:p w14:paraId="1BF01239" w14:textId="77777777" w:rsidR="004C634A" w:rsidRDefault="004C634A" w:rsidP="00B80A24">
            <w:pPr>
              <w:numPr>
                <w:ilvl w:val="1"/>
                <w:numId w:val="3"/>
              </w:numPr>
              <w:rPr>
                <w:lang w:val="de-DE"/>
              </w:rPr>
            </w:pPr>
          </w:p>
        </w:tc>
        <w:tc>
          <w:tcPr>
            <w:tcW w:w="1417" w:type="dxa"/>
            <w:tcBorders>
              <w:bottom w:val="nil"/>
            </w:tcBorders>
            <w:vAlign w:val="center"/>
          </w:tcPr>
          <w:p w14:paraId="63F7C974" w14:textId="77777777" w:rsidR="004C634A" w:rsidRDefault="00C55AB3" w:rsidP="00B80A24">
            <w:pPr>
              <w:rPr>
                <w:lang w:val="de-DE"/>
              </w:rPr>
            </w:pPr>
            <w:r>
              <w:rPr>
                <w:lang w:val="de-DE"/>
              </w:rPr>
              <w:t>BALI</w:t>
            </w:r>
          </w:p>
        </w:tc>
        <w:tc>
          <w:tcPr>
            <w:tcW w:w="7438" w:type="dxa"/>
            <w:gridSpan w:val="2"/>
            <w:tcBorders>
              <w:bottom w:val="nil"/>
            </w:tcBorders>
          </w:tcPr>
          <w:p w14:paraId="33F8628C" w14:textId="77777777" w:rsidR="00C55AB3" w:rsidRDefault="00C55AB3" w:rsidP="00B80A24">
            <w:pPr>
              <w:pStyle w:val="Design-Anmerkungen"/>
              <w:rPr>
                <w:i w:val="0"/>
              </w:rPr>
            </w:pPr>
            <w:r>
              <w:rPr>
                <w:i w:val="0"/>
              </w:rPr>
              <w:t>Das System stellt in der Tabelle wieder den Zustand vor den Änderungen her.</w:t>
            </w:r>
          </w:p>
        </w:tc>
      </w:tr>
      <w:tr w:rsidR="004C634A" w14:paraId="62778776" w14:textId="77777777" w:rsidTr="00435242">
        <w:trPr>
          <w:cantSplit/>
        </w:trPr>
        <w:tc>
          <w:tcPr>
            <w:tcW w:w="993" w:type="dxa"/>
            <w:tcBorders>
              <w:bottom w:val="nil"/>
            </w:tcBorders>
            <w:vAlign w:val="center"/>
          </w:tcPr>
          <w:p w14:paraId="49372FF7" w14:textId="77777777" w:rsidR="004C634A" w:rsidRDefault="004C634A" w:rsidP="00B80A24">
            <w:pPr>
              <w:pStyle w:val="Essential"/>
              <w:numPr>
                <w:ilvl w:val="0"/>
                <w:numId w:val="3"/>
              </w:numPr>
              <w:rPr>
                <w:lang w:val="de-DE"/>
              </w:rPr>
            </w:pPr>
          </w:p>
        </w:tc>
        <w:tc>
          <w:tcPr>
            <w:tcW w:w="1417" w:type="dxa"/>
            <w:tcBorders>
              <w:bottom w:val="nil"/>
            </w:tcBorders>
            <w:vAlign w:val="center"/>
          </w:tcPr>
          <w:p w14:paraId="6537F357" w14:textId="77777777" w:rsidR="004C634A" w:rsidRDefault="004C634A" w:rsidP="00B80A24">
            <w:pPr>
              <w:pStyle w:val="Essential"/>
              <w:rPr>
                <w:lang w:val="de-DE"/>
              </w:rPr>
            </w:pPr>
            <w:r>
              <w:rPr>
                <w:lang w:val="de-DE"/>
              </w:rPr>
              <w:t>-</w:t>
            </w:r>
          </w:p>
        </w:tc>
        <w:tc>
          <w:tcPr>
            <w:tcW w:w="7438" w:type="dxa"/>
            <w:gridSpan w:val="2"/>
            <w:tcBorders>
              <w:bottom w:val="nil"/>
            </w:tcBorders>
          </w:tcPr>
          <w:p w14:paraId="2E7F3DED" w14:textId="77777777" w:rsidR="004C634A" w:rsidRDefault="00146D1B" w:rsidP="00B80A24">
            <w:pPr>
              <w:pStyle w:val="Essential"/>
              <w:rPr>
                <w:lang w:val="de-DE"/>
              </w:rPr>
            </w:pPr>
            <w:r>
              <w:rPr>
                <w:lang w:val="de-DE"/>
              </w:rPr>
              <w:t>Ggf. 1. Freigabe erteilen</w:t>
            </w:r>
          </w:p>
        </w:tc>
      </w:tr>
      <w:tr w:rsidR="004C634A" w14:paraId="1F6376C4" w14:textId="77777777" w:rsidTr="00435242">
        <w:trPr>
          <w:cantSplit/>
        </w:trPr>
        <w:tc>
          <w:tcPr>
            <w:tcW w:w="993" w:type="dxa"/>
            <w:tcBorders>
              <w:bottom w:val="nil"/>
            </w:tcBorders>
            <w:vAlign w:val="center"/>
          </w:tcPr>
          <w:p w14:paraId="1E9495F5" w14:textId="77777777" w:rsidR="004C634A" w:rsidRDefault="004C634A" w:rsidP="00B80A24">
            <w:pPr>
              <w:numPr>
                <w:ilvl w:val="1"/>
                <w:numId w:val="3"/>
              </w:numPr>
              <w:rPr>
                <w:lang w:val="de-DE"/>
              </w:rPr>
            </w:pPr>
          </w:p>
        </w:tc>
        <w:tc>
          <w:tcPr>
            <w:tcW w:w="1417" w:type="dxa"/>
            <w:tcBorders>
              <w:bottom w:val="nil"/>
            </w:tcBorders>
            <w:vAlign w:val="center"/>
          </w:tcPr>
          <w:p w14:paraId="4549948C" w14:textId="6BE7948E" w:rsidR="004C634A" w:rsidRDefault="003D63CA" w:rsidP="00B80A24">
            <w:pPr>
              <w:rPr>
                <w:lang w:val="de-DE"/>
              </w:rPr>
            </w:pPr>
            <w:r>
              <w:rPr>
                <w:lang w:val="de-DE"/>
              </w:rPr>
              <w:t>USER</w:t>
            </w:r>
          </w:p>
        </w:tc>
        <w:tc>
          <w:tcPr>
            <w:tcW w:w="7438" w:type="dxa"/>
            <w:gridSpan w:val="2"/>
            <w:tcBorders>
              <w:bottom w:val="nil"/>
            </w:tcBorders>
          </w:tcPr>
          <w:p w14:paraId="32D48FB5" w14:textId="2E3B07BE" w:rsidR="004C634A" w:rsidRDefault="000B60C3" w:rsidP="00B80A24">
            <w:pPr>
              <w:pStyle w:val="Design-Anmerkungen"/>
              <w:rPr>
                <w:i w:val="0"/>
              </w:rPr>
            </w:pPr>
            <w:r>
              <w:rPr>
                <w:i w:val="0"/>
              </w:rPr>
              <w:t xml:space="preserve">Möchte der </w:t>
            </w:r>
            <w:r w:rsidR="003D63CA">
              <w:rPr>
                <w:i w:val="0"/>
              </w:rPr>
              <w:t>USER</w:t>
            </w:r>
            <w:r>
              <w:rPr>
                <w:i w:val="0"/>
              </w:rPr>
              <w:t xml:space="preserve"> für gespeicherte Änderungen der Sichtbarkeitszeiträume einen Freigabeprozess initiieren, drückt er den Button </w:t>
            </w:r>
            <w:r w:rsidRPr="000B60C3">
              <w:rPr>
                <w:b/>
                <w:i w:val="0"/>
              </w:rPr>
              <w:t>Freigeben</w:t>
            </w:r>
            <w:r>
              <w:rPr>
                <w:i w:val="0"/>
              </w:rPr>
              <w:t xml:space="preserve"> für die 1. Freigabe.</w:t>
            </w:r>
          </w:p>
          <w:p w14:paraId="1F99EC38" w14:textId="77777777" w:rsidR="000B60C3" w:rsidRDefault="000B60C3" w:rsidP="00B80A24">
            <w:pPr>
              <w:pStyle w:val="Design-Anmerkungen"/>
              <w:rPr>
                <w:i w:val="0"/>
              </w:rPr>
            </w:pPr>
          </w:p>
          <w:p w14:paraId="6F07F589" w14:textId="77777777" w:rsidR="000B60C3" w:rsidRDefault="000B60C3" w:rsidP="00B80A24">
            <w:pPr>
              <w:pStyle w:val="Design-Anmerkungen"/>
              <w:rPr>
                <w:i w:val="0"/>
              </w:rPr>
            </w:pPr>
            <w:r w:rsidRPr="006F0D1C">
              <w:rPr>
                <w:sz w:val="18"/>
                <w:szCs w:val="18"/>
              </w:rPr>
              <w:t xml:space="preserve">Bedingungen, unter denen </w:t>
            </w:r>
            <w:r>
              <w:rPr>
                <w:sz w:val="18"/>
                <w:szCs w:val="18"/>
              </w:rPr>
              <w:t>der Button</w:t>
            </w:r>
            <w:r w:rsidRPr="000B60C3">
              <w:rPr>
                <w:sz w:val="18"/>
                <w:szCs w:val="18"/>
              </w:rPr>
              <w:t xml:space="preserve"> </w:t>
            </w:r>
            <w:r w:rsidRPr="000B60C3">
              <w:rPr>
                <w:b/>
              </w:rPr>
              <w:t>Freigeben</w:t>
            </w:r>
            <w:r w:rsidRPr="000B60C3">
              <w:rPr>
                <w:sz w:val="18"/>
                <w:szCs w:val="18"/>
              </w:rPr>
              <w:t xml:space="preserve"> </w:t>
            </w:r>
            <w:r w:rsidRPr="006F0D1C">
              <w:rPr>
                <w:sz w:val="18"/>
                <w:szCs w:val="18"/>
              </w:rPr>
              <w:t xml:space="preserve">aktiv ist, siehe 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r w:rsidR="003D4CFB">
              <w:rPr>
                <w:sz w:val="18"/>
                <w:szCs w:val="18"/>
              </w:rPr>
              <w:t>. Überblick Freigabeprozess siehe Geschäftsregeln.</w:t>
            </w:r>
          </w:p>
        </w:tc>
      </w:tr>
      <w:tr w:rsidR="008D2E8B" w:rsidRPr="00F819C7" w14:paraId="57DCE653" w14:textId="77777777" w:rsidTr="00435242">
        <w:trPr>
          <w:cantSplit/>
        </w:trPr>
        <w:tc>
          <w:tcPr>
            <w:tcW w:w="993" w:type="dxa"/>
            <w:tcBorders>
              <w:bottom w:val="nil"/>
            </w:tcBorders>
            <w:vAlign w:val="center"/>
          </w:tcPr>
          <w:p w14:paraId="55DD550E" w14:textId="77777777" w:rsidR="008D2E8B" w:rsidRDefault="008D2E8B" w:rsidP="00B80A24">
            <w:pPr>
              <w:numPr>
                <w:ilvl w:val="1"/>
                <w:numId w:val="3"/>
              </w:numPr>
              <w:rPr>
                <w:lang w:val="de-DE"/>
              </w:rPr>
            </w:pPr>
          </w:p>
        </w:tc>
        <w:tc>
          <w:tcPr>
            <w:tcW w:w="1417" w:type="dxa"/>
            <w:tcBorders>
              <w:bottom w:val="nil"/>
            </w:tcBorders>
            <w:vAlign w:val="center"/>
          </w:tcPr>
          <w:p w14:paraId="2714CC22" w14:textId="507CF224" w:rsidR="008D2E8B" w:rsidRDefault="008D2E8B" w:rsidP="00B80A24">
            <w:pPr>
              <w:rPr>
                <w:lang w:val="de-DE"/>
              </w:rPr>
            </w:pPr>
            <w:r>
              <w:rPr>
                <w:lang w:val="de-DE"/>
              </w:rPr>
              <w:t>BALI</w:t>
            </w:r>
          </w:p>
        </w:tc>
        <w:tc>
          <w:tcPr>
            <w:tcW w:w="7438" w:type="dxa"/>
            <w:gridSpan w:val="2"/>
            <w:tcBorders>
              <w:bottom w:val="nil"/>
            </w:tcBorders>
          </w:tcPr>
          <w:p w14:paraId="63E80A38" w14:textId="7C340567" w:rsidR="008D2E8B" w:rsidRDefault="008D2E8B" w:rsidP="00B80A24">
            <w:pPr>
              <w:pStyle w:val="Design-Anmerkungen"/>
              <w:rPr>
                <w:i w:val="0"/>
              </w:rPr>
            </w:pPr>
            <w:r>
              <w:rPr>
                <w:i w:val="0"/>
              </w:rPr>
              <w:t xml:space="preserve">Liegen noch </w:t>
            </w:r>
            <w:proofErr w:type="spellStart"/>
            <w:r>
              <w:rPr>
                <w:i w:val="0"/>
              </w:rPr>
              <w:t>ungespeicherte</w:t>
            </w:r>
            <w:proofErr w:type="spellEnd"/>
            <w:r>
              <w:rPr>
                <w:i w:val="0"/>
              </w:rPr>
              <w:t xml:space="preserve"> Änderungen in der Versionstabelle vor, führt das System zunächst Essenzschritt </w:t>
            </w:r>
            <w:r>
              <w:rPr>
                <w:i w:val="0"/>
              </w:rPr>
              <w:fldChar w:fldCharType="begin"/>
            </w:r>
            <w:r>
              <w:rPr>
                <w:i w:val="0"/>
              </w:rPr>
              <w:instrText xml:space="preserve"> REF _Ref531793440 \r \h </w:instrText>
            </w:r>
            <w:r>
              <w:rPr>
                <w:i w:val="0"/>
              </w:rPr>
            </w:r>
            <w:r>
              <w:rPr>
                <w:i w:val="0"/>
              </w:rPr>
              <w:fldChar w:fldCharType="separate"/>
            </w:r>
            <w:r>
              <w:rPr>
                <w:i w:val="0"/>
              </w:rPr>
              <w:t>3</w:t>
            </w:r>
            <w:r>
              <w:rPr>
                <w:i w:val="0"/>
              </w:rPr>
              <w:fldChar w:fldCharType="end"/>
            </w:r>
            <w:r>
              <w:rPr>
                <w:i w:val="0"/>
              </w:rPr>
              <w:t xml:space="preserve"> aus.</w:t>
            </w:r>
          </w:p>
        </w:tc>
      </w:tr>
      <w:tr w:rsidR="004C634A" w:rsidRPr="004C6D87" w14:paraId="75A6E250" w14:textId="77777777" w:rsidTr="00435242">
        <w:trPr>
          <w:cantSplit/>
        </w:trPr>
        <w:tc>
          <w:tcPr>
            <w:tcW w:w="993" w:type="dxa"/>
            <w:tcBorders>
              <w:bottom w:val="nil"/>
            </w:tcBorders>
            <w:vAlign w:val="center"/>
          </w:tcPr>
          <w:p w14:paraId="45D0098E" w14:textId="77777777" w:rsidR="004C634A" w:rsidRDefault="004C634A" w:rsidP="00B80A24">
            <w:pPr>
              <w:numPr>
                <w:ilvl w:val="1"/>
                <w:numId w:val="3"/>
              </w:numPr>
              <w:rPr>
                <w:lang w:val="de-DE"/>
              </w:rPr>
            </w:pPr>
          </w:p>
        </w:tc>
        <w:tc>
          <w:tcPr>
            <w:tcW w:w="1417" w:type="dxa"/>
            <w:tcBorders>
              <w:bottom w:val="nil"/>
            </w:tcBorders>
            <w:vAlign w:val="center"/>
          </w:tcPr>
          <w:p w14:paraId="590B69F2" w14:textId="77777777" w:rsidR="004C634A" w:rsidRPr="004C6D87" w:rsidRDefault="000B60C3" w:rsidP="00B80A24">
            <w:pPr>
              <w:rPr>
                <w:lang w:val="de-DE"/>
              </w:rPr>
            </w:pPr>
            <w:r>
              <w:rPr>
                <w:lang w:val="de-DE"/>
              </w:rPr>
              <w:t>BALI</w:t>
            </w:r>
          </w:p>
        </w:tc>
        <w:tc>
          <w:tcPr>
            <w:tcW w:w="7438" w:type="dxa"/>
            <w:gridSpan w:val="2"/>
            <w:tcBorders>
              <w:bottom w:val="nil"/>
            </w:tcBorders>
          </w:tcPr>
          <w:p w14:paraId="25EC4F31" w14:textId="29A4DD1D" w:rsidR="004C634A" w:rsidRPr="004C634A" w:rsidRDefault="000B60C3" w:rsidP="000B60C3">
            <w:pPr>
              <w:rPr>
                <w:lang w:val="de-DE"/>
              </w:rPr>
            </w:pPr>
            <w:r>
              <w:rPr>
                <w:lang w:val="de-DE"/>
              </w:rPr>
              <w:t xml:space="preserve">Das System vermerkt den aktuell angemeldeten </w:t>
            </w:r>
            <w:r w:rsidR="003D63CA">
              <w:rPr>
                <w:lang w:val="de-DE"/>
              </w:rPr>
              <w:t>USER</w:t>
            </w:r>
            <w:r>
              <w:rPr>
                <w:lang w:val="de-DE"/>
              </w:rPr>
              <w:t xml:space="preserve"> und den aktuellen Zeitpunkt in der 1. Freigabe und aktualisiert</w:t>
            </w:r>
            <w:r w:rsidR="001A5598">
              <w:rPr>
                <w:lang w:val="de-DE"/>
              </w:rPr>
              <w:t xml:space="preserve"> die entsprechenden Felder im Bereich </w:t>
            </w:r>
            <w:r w:rsidR="001A5598" w:rsidRPr="001A5598">
              <w:rPr>
                <w:b/>
                <w:lang w:val="de-DE"/>
              </w:rPr>
              <w:t>Freigabe</w:t>
            </w:r>
            <w:r w:rsidR="001A5598">
              <w:rPr>
                <w:lang w:val="de-DE"/>
              </w:rPr>
              <w:t>.</w:t>
            </w:r>
          </w:p>
        </w:tc>
      </w:tr>
      <w:tr w:rsidR="00A80DE3" w:rsidRPr="004C6D87" w14:paraId="08554C63" w14:textId="77777777" w:rsidTr="00435242">
        <w:trPr>
          <w:cantSplit/>
          <w:ins w:id="80" w:author="Lessner, Jan" w:date="2019-02-12T14:56:00Z"/>
        </w:trPr>
        <w:tc>
          <w:tcPr>
            <w:tcW w:w="993" w:type="dxa"/>
            <w:tcBorders>
              <w:bottom w:val="nil"/>
            </w:tcBorders>
            <w:vAlign w:val="center"/>
          </w:tcPr>
          <w:p w14:paraId="35BCD682" w14:textId="77777777" w:rsidR="00A80DE3" w:rsidRDefault="00A80DE3" w:rsidP="00B80A24">
            <w:pPr>
              <w:numPr>
                <w:ilvl w:val="1"/>
                <w:numId w:val="3"/>
              </w:numPr>
              <w:rPr>
                <w:ins w:id="81" w:author="Lessner, Jan" w:date="2019-02-12T14:56:00Z"/>
                <w:lang w:val="de-DE"/>
              </w:rPr>
            </w:pPr>
          </w:p>
        </w:tc>
        <w:tc>
          <w:tcPr>
            <w:tcW w:w="1417" w:type="dxa"/>
            <w:tcBorders>
              <w:bottom w:val="nil"/>
            </w:tcBorders>
            <w:vAlign w:val="center"/>
          </w:tcPr>
          <w:p w14:paraId="287E19D0" w14:textId="4B60152E" w:rsidR="00A80DE3" w:rsidRPr="00A80DE3" w:rsidRDefault="00A80DE3" w:rsidP="00B80A24">
            <w:pPr>
              <w:rPr>
                <w:ins w:id="82" w:author="Lessner, Jan" w:date="2019-02-12T14:56:00Z"/>
                <w:highlight w:val="green"/>
                <w:lang w:val="de-DE"/>
                <w:rPrChange w:id="83" w:author="Lessner, Jan" w:date="2019-02-12T14:58:00Z">
                  <w:rPr>
                    <w:ins w:id="84" w:author="Lessner, Jan" w:date="2019-02-12T14:56:00Z"/>
                    <w:lang w:val="de-DE"/>
                  </w:rPr>
                </w:rPrChange>
              </w:rPr>
            </w:pPr>
            <w:ins w:id="85" w:author="Lessner, Jan" w:date="2019-02-12T14:56:00Z">
              <w:r w:rsidRPr="00A80DE3">
                <w:rPr>
                  <w:highlight w:val="green"/>
                  <w:lang w:val="de-DE"/>
                  <w:rPrChange w:id="86" w:author="Lessner, Jan" w:date="2019-02-12T14:58:00Z">
                    <w:rPr>
                      <w:lang w:val="de-DE"/>
                    </w:rPr>
                  </w:rPrChange>
                </w:rPr>
                <w:t>BALI</w:t>
              </w:r>
            </w:ins>
          </w:p>
        </w:tc>
        <w:tc>
          <w:tcPr>
            <w:tcW w:w="7438" w:type="dxa"/>
            <w:gridSpan w:val="2"/>
            <w:tcBorders>
              <w:bottom w:val="nil"/>
            </w:tcBorders>
          </w:tcPr>
          <w:p w14:paraId="08B0F936" w14:textId="044A3B5A" w:rsidR="00A80DE3" w:rsidRDefault="00A80DE3" w:rsidP="00A80DE3">
            <w:pPr>
              <w:rPr>
                <w:ins w:id="87" w:author="Lessner, Jan" w:date="2019-02-12T14:56:00Z"/>
                <w:lang w:val="de-DE"/>
              </w:rPr>
              <w:pPrChange w:id="88" w:author="Lessner, Jan" w:date="2019-02-12T14:58:00Z">
                <w:pPr/>
              </w:pPrChange>
            </w:pPr>
            <w:ins w:id="89" w:author="Lessner, Jan" w:date="2019-02-12T15:00:00Z">
              <w:r w:rsidRPr="002E654B">
                <w:rPr>
                  <w:highlight w:val="green"/>
                  <w:lang w:val="de-DE"/>
                </w:rPr>
                <w:t xml:space="preserve">Das System </w:t>
              </w:r>
              <w:r>
                <w:rPr>
                  <w:highlight w:val="green"/>
                  <w:lang w:val="de-DE"/>
                </w:rPr>
                <w:t xml:space="preserve">vermerkt die Aktion </w:t>
              </w:r>
              <w:r w:rsidRPr="002E654B">
                <w:rPr>
                  <w:highlight w:val="green"/>
                  <w:lang w:val="de-DE"/>
                </w:rPr>
                <w:t>“</w:t>
              </w:r>
              <w:r>
                <w:rPr>
                  <w:highlight w:val="green"/>
                  <w:lang w:val="de-DE"/>
                </w:rPr>
                <w:t>1</w:t>
              </w:r>
              <w:r w:rsidRPr="002E654B">
                <w:rPr>
                  <w:highlight w:val="green"/>
                  <w:lang w:val="de-DE"/>
                </w:rPr>
                <w:t>. Freigabe” mit einem Logeintrag im Änderungsprotokoll</w:t>
              </w:r>
            </w:ins>
          </w:p>
        </w:tc>
      </w:tr>
      <w:tr w:rsidR="00146D1B" w14:paraId="3ADF4A0A" w14:textId="77777777" w:rsidTr="00435242">
        <w:trPr>
          <w:cantSplit/>
        </w:trPr>
        <w:tc>
          <w:tcPr>
            <w:tcW w:w="993" w:type="dxa"/>
            <w:tcBorders>
              <w:bottom w:val="nil"/>
            </w:tcBorders>
            <w:vAlign w:val="center"/>
          </w:tcPr>
          <w:p w14:paraId="1E451D43" w14:textId="77777777" w:rsidR="00146D1B" w:rsidRDefault="00146D1B" w:rsidP="00D2667A">
            <w:pPr>
              <w:pStyle w:val="Essential"/>
              <w:numPr>
                <w:ilvl w:val="0"/>
                <w:numId w:val="3"/>
              </w:numPr>
              <w:rPr>
                <w:lang w:val="de-DE"/>
              </w:rPr>
            </w:pPr>
          </w:p>
        </w:tc>
        <w:tc>
          <w:tcPr>
            <w:tcW w:w="1417" w:type="dxa"/>
            <w:tcBorders>
              <w:bottom w:val="nil"/>
            </w:tcBorders>
            <w:vAlign w:val="center"/>
          </w:tcPr>
          <w:p w14:paraId="5C80531A" w14:textId="77777777" w:rsidR="00146D1B" w:rsidRDefault="00146D1B" w:rsidP="00D2667A">
            <w:pPr>
              <w:pStyle w:val="Essential"/>
              <w:rPr>
                <w:lang w:val="de-DE"/>
              </w:rPr>
            </w:pPr>
            <w:r>
              <w:rPr>
                <w:lang w:val="de-DE"/>
              </w:rPr>
              <w:t>-</w:t>
            </w:r>
          </w:p>
        </w:tc>
        <w:tc>
          <w:tcPr>
            <w:tcW w:w="7438" w:type="dxa"/>
            <w:gridSpan w:val="2"/>
            <w:tcBorders>
              <w:bottom w:val="nil"/>
            </w:tcBorders>
          </w:tcPr>
          <w:p w14:paraId="4200FC63" w14:textId="77777777" w:rsidR="00146D1B" w:rsidRDefault="00146D1B" w:rsidP="00D2667A">
            <w:pPr>
              <w:pStyle w:val="Essential"/>
              <w:rPr>
                <w:lang w:val="de-DE"/>
              </w:rPr>
            </w:pPr>
            <w:r>
              <w:rPr>
                <w:lang w:val="de-DE"/>
              </w:rPr>
              <w:t>Ggf. 2. Freigabe erteilen</w:t>
            </w:r>
          </w:p>
        </w:tc>
      </w:tr>
      <w:tr w:rsidR="00146D1B" w14:paraId="5FA3DCB5" w14:textId="77777777" w:rsidTr="00435242">
        <w:trPr>
          <w:cantSplit/>
        </w:trPr>
        <w:tc>
          <w:tcPr>
            <w:tcW w:w="993" w:type="dxa"/>
            <w:tcBorders>
              <w:bottom w:val="nil"/>
            </w:tcBorders>
            <w:vAlign w:val="center"/>
          </w:tcPr>
          <w:p w14:paraId="232846F0" w14:textId="77777777" w:rsidR="00146D1B" w:rsidRDefault="00146D1B" w:rsidP="00D2667A">
            <w:pPr>
              <w:numPr>
                <w:ilvl w:val="1"/>
                <w:numId w:val="3"/>
              </w:numPr>
              <w:rPr>
                <w:lang w:val="de-DE"/>
              </w:rPr>
            </w:pPr>
          </w:p>
        </w:tc>
        <w:tc>
          <w:tcPr>
            <w:tcW w:w="1417" w:type="dxa"/>
            <w:tcBorders>
              <w:bottom w:val="nil"/>
            </w:tcBorders>
            <w:vAlign w:val="center"/>
          </w:tcPr>
          <w:p w14:paraId="5B362ED7" w14:textId="34C37A40" w:rsidR="00146D1B" w:rsidRDefault="003D63CA" w:rsidP="00D2667A">
            <w:pPr>
              <w:rPr>
                <w:lang w:val="de-DE"/>
              </w:rPr>
            </w:pPr>
            <w:r>
              <w:rPr>
                <w:lang w:val="de-DE"/>
              </w:rPr>
              <w:t>USER</w:t>
            </w:r>
          </w:p>
        </w:tc>
        <w:tc>
          <w:tcPr>
            <w:tcW w:w="7438" w:type="dxa"/>
            <w:gridSpan w:val="2"/>
            <w:tcBorders>
              <w:bottom w:val="nil"/>
            </w:tcBorders>
          </w:tcPr>
          <w:p w14:paraId="48AFDD26" w14:textId="4A35C57D" w:rsidR="00146D1B" w:rsidRDefault="001A5598" w:rsidP="00D2667A">
            <w:pPr>
              <w:pStyle w:val="Design-Anmerkungen"/>
              <w:rPr>
                <w:i w:val="0"/>
              </w:rPr>
            </w:pPr>
            <w:r>
              <w:rPr>
                <w:i w:val="0"/>
              </w:rPr>
              <w:t xml:space="preserve">Möchte der </w:t>
            </w:r>
            <w:r w:rsidR="003D63CA">
              <w:rPr>
                <w:i w:val="0"/>
              </w:rPr>
              <w:t>USER</w:t>
            </w:r>
            <w:r>
              <w:rPr>
                <w:i w:val="0"/>
              </w:rPr>
              <w:t xml:space="preserve"> einen laufenden Freigabeprozess abschlie</w:t>
            </w:r>
            <w:r w:rsidR="00DA6BC5">
              <w:rPr>
                <w:i w:val="0"/>
              </w:rPr>
              <w:t xml:space="preserve">ßen, drückt er den Button </w:t>
            </w:r>
            <w:r w:rsidR="00DA6BC5" w:rsidRPr="00DA6BC5">
              <w:rPr>
                <w:b/>
                <w:i w:val="0"/>
              </w:rPr>
              <w:t>Freige</w:t>
            </w:r>
            <w:r w:rsidRPr="00DA6BC5">
              <w:rPr>
                <w:b/>
                <w:i w:val="0"/>
              </w:rPr>
              <w:t>ben</w:t>
            </w:r>
            <w:r>
              <w:rPr>
                <w:i w:val="0"/>
              </w:rPr>
              <w:t xml:space="preserve"> für die 2. Freigabe.</w:t>
            </w:r>
          </w:p>
          <w:p w14:paraId="1DC3DBFD" w14:textId="77777777" w:rsidR="001A5598" w:rsidRDefault="001A5598" w:rsidP="001A5598">
            <w:pPr>
              <w:pStyle w:val="Design-Anmerkungen"/>
              <w:rPr>
                <w:i w:val="0"/>
              </w:rPr>
            </w:pPr>
          </w:p>
          <w:p w14:paraId="7DDB42F0" w14:textId="77777777" w:rsidR="001A5598" w:rsidRDefault="001A5598" w:rsidP="001A5598">
            <w:pPr>
              <w:pStyle w:val="Design-Anmerkungen"/>
              <w:rPr>
                <w:i w:val="0"/>
              </w:rPr>
            </w:pPr>
            <w:r w:rsidRPr="006F0D1C">
              <w:rPr>
                <w:sz w:val="18"/>
                <w:szCs w:val="18"/>
              </w:rPr>
              <w:t xml:space="preserve">Bedingungen, unter denen </w:t>
            </w:r>
            <w:r>
              <w:rPr>
                <w:sz w:val="18"/>
                <w:szCs w:val="18"/>
              </w:rPr>
              <w:t>der Button</w:t>
            </w:r>
            <w:r w:rsidRPr="000B60C3">
              <w:rPr>
                <w:sz w:val="18"/>
                <w:szCs w:val="18"/>
              </w:rPr>
              <w:t xml:space="preserve"> </w:t>
            </w:r>
            <w:r w:rsidRPr="000B60C3">
              <w:rPr>
                <w:b/>
              </w:rPr>
              <w:t>Freigeben</w:t>
            </w:r>
            <w:r w:rsidRPr="000B60C3">
              <w:rPr>
                <w:sz w:val="18"/>
                <w:szCs w:val="18"/>
              </w:rPr>
              <w:t xml:space="preserve"> </w:t>
            </w:r>
            <w:r w:rsidRPr="006F0D1C">
              <w:rPr>
                <w:sz w:val="18"/>
                <w:szCs w:val="18"/>
              </w:rPr>
              <w:t xml:space="preserve">aktiv ist, siehe Schritt </w:t>
            </w:r>
            <w:r w:rsidRPr="006F0D1C">
              <w:rPr>
                <w:sz w:val="18"/>
                <w:szCs w:val="18"/>
              </w:rPr>
              <w:fldChar w:fldCharType="begin"/>
            </w:r>
            <w:r w:rsidRPr="006F0D1C">
              <w:rPr>
                <w:sz w:val="18"/>
                <w:szCs w:val="18"/>
              </w:rPr>
              <w:instrText xml:space="preserve"> REF _Ref176177666 \r \h  \* MERGEFORMAT </w:instrText>
            </w:r>
            <w:r w:rsidRPr="006F0D1C">
              <w:rPr>
                <w:sz w:val="18"/>
                <w:szCs w:val="18"/>
              </w:rPr>
            </w:r>
            <w:r w:rsidRPr="006F0D1C">
              <w:rPr>
                <w:sz w:val="18"/>
                <w:szCs w:val="18"/>
              </w:rPr>
              <w:fldChar w:fldCharType="separate"/>
            </w:r>
            <w:r w:rsidRPr="006F0D1C">
              <w:rPr>
                <w:sz w:val="18"/>
                <w:szCs w:val="18"/>
              </w:rPr>
              <w:t>1.1</w:t>
            </w:r>
            <w:r w:rsidRPr="006F0D1C">
              <w:rPr>
                <w:sz w:val="18"/>
                <w:szCs w:val="18"/>
              </w:rPr>
              <w:fldChar w:fldCharType="end"/>
            </w:r>
            <w:r w:rsidR="00EF0158">
              <w:rPr>
                <w:sz w:val="18"/>
                <w:szCs w:val="18"/>
              </w:rPr>
              <w:t>. Überblick Freigabeprozess siehe Geschäftsregeln.</w:t>
            </w:r>
          </w:p>
        </w:tc>
      </w:tr>
      <w:tr w:rsidR="00146D1B" w:rsidRPr="004C6D87" w14:paraId="47AFBBB3" w14:textId="77777777" w:rsidTr="00435242">
        <w:trPr>
          <w:cantSplit/>
        </w:trPr>
        <w:tc>
          <w:tcPr>
            <w:tcW w:w="993" w:type="dxa"/>
            <w:tcBorders>
              <w:bottom w:val="nil"/>
            </w:tcBorders>
            <w:vAlign w:val="center"/>
          </w:tcPr>
          <w:p w14:paraId="2C56FEC5" w14:textId="77777777" w:rsidR="00146D1B" w:rsidRDefault="00146D1B" w:rsidP="00D2667A">
            <w:pPr>
              <w:numPr>
                <w:ilvl w:val="1"/>
                <w:numId w:val="3"/>
              </w:numPr>
              <w:rPr>
                <w:lang w:val="de-DE"/>
              </w:rPr>
            </w:pPr>
          </w:p>
        </w:tc>
        <w:tc>
          <w:tcPr>
            <w:tcW w:w="1417" w:type="dxa"/>
            <w:tcBorders>
              <w:bottom w:val="nil"/>
            </w:tcBorders>
            <w:vAlign w:val="center"/>
          </w:tcPr>
          <w:p w14:paraId="20789E70" w14:textId="77777777" w:rsidR="00146D1B" w:rsidRPr="004C6D87" w:rsidRDefault="001A5598" w:rsidP="00D2667A">
            <w:pPr>
              <w:rPr>
                <w:lang w:val="de-DE"/>
              </w:rPr>
            </w:pPr>
            <w:r>
              <w:rPr>
                <w:lang w:val="de-DE"/>
              </w:rPr>
              <w:t>BALI</w:t>
            </w:r>
          </w:p>
        </w:tc>
        <w:tc>
          <w:tcPr>
            <w:tcW w:w="7438" w:type="dxa"/>
            <w:gridSpan w:val="2"/>
            <w:tcBorders>
              <w:bottom w:val="nil"/>
            </w:tcBorders>
          </w:tcPr>
          <w:p w14:paraId="4E63047B" w14:textId="0BE616E4" w:rsidR="00146D1B" w:rsidRPr="004C634A" w:rsidRDefault="001A5598" w:rsidP="00D2667A">
            <w:pPr>
              <w:rPr>
                <w:lang w:val="de-DE"/>
              </w:rPr>
            </w:pPr>
            <w:r>
              <w:rPr>
                <w:lang w:val="de-DE"/>
              </w:rPr>
              <w:t xml:space="preserve">Das System vermerkt den aktuell angemeldeten </w:t>
            </w:r>
            <w:r w:rsidR="003D63CA">
              <w:rPr>
                <w:lang w:val="de-DE"/>
              </w:rPr>
              <w:t>USER</w:t>
            </w:r>
            <w:r>
              <w:rPr>
                <w:lang w:val="de-DE"/>
              </w:rPr>
              <w:t xml:space="preserve"> und den aktuellen Zeitpunkt in der 2. Freigabe und aktualisiert die entsprechenden Felder im Bereich </w:t>
            </w:r>
            <w:r w:rsidRPr="001A5598">
              <w:rPr>
                <w:b/>
                <w:lang w:val="de-DE"/>
              </w:rPr>
              <w:t>Freigabe</w:t>
            </w:r>
            <w:r>
              <w:rPr>
                <w:lang w:val="de-DE"/>
              </w:rPr>
              <w:t>.</w:t>
            </w:r>
          </w:p>
        </w:tc>
      </w:tr>
      <w:tr w:rsidR="001A5598" w:rsidRPr="00F819C7" w14:paraId="64E30FB5" w14:textId="77777777" w:rsidTr="00C97EB4">
        <w:trPr>
          <w:cantSplit/>
        </w:trPr>
        <w:tc>
          <w:tcPr>
            <w:tcW w:w="993" w:type="dxa"/>
            <w:tcBorders>
              <w:bottom w:val="nil"/>
            </w:tcBorders>
            <w:vAlign w:val="center"/>
          </w:tcPr>
          <w:p w14:paraId="3BC093C6" w14:textId="77777777" w:rsidR="001A5598" w:rsidRDefault="001A5598" w:rsidP="00C97EB4">
            <w:pPr>
              <w:numPr>
                <w:ilvl w:val="1"/>
                <w:numId w:val="3"/>
              </w:numPr>
              <w:rPr>
                <w:lang w:val="de-DE"/>
              </w:rPr>
            </w:pPr>
          </w:p>
        </w:tc>
        <w:tc>
          <w:tcPr>
            <w:tcW w:w="1417" w:type="dxa"/>
            <w:tcBorders>
              <w:bottom w:val="nil"/>
            </w:tcBorders>
            <w:vAlign w:val="center"/>
          </w:tcPr>
          <w:p w14:paraId="65F1F349" w14:textId="77777777" w:rsidR="001A5598" w:rsidRPr="004C6D87" w:rsidRDefault="001A5598" w:rsidP="00C97EB4">
            <w:pPr>
              <w:rPr>
                <w:lang w:val="de-DE"/>
              </w:rPr>
            </w:pPr>
            <w:r>
              <w:rPr>
                <w:lang w:val="de-DE"/>
              </w:rPr>
              <w:t>BALI</w:t>
            </w:r>
          </w:p>
        </w:tc>
        <w:tc>
          <w:tcPr>
            <w:tcW w:w="7438" w:type="dxa"/>
            <w:gridSpan w:val="2"/>
            <w:tcBorders>
              <w:bottom w:val="nil"/>
            </w:tcBorders>
          </w:tcPr>
          <w:p w14:paraId="0E0F27FE" w14:textId="4366FA50" w:rsidR="001A5598" w:rsidRDefault="001A5598" w:rsidP="00C97EB4">
            <w:pPr>
              <w:rPr>
                <w:lang w:val="de-DE"/>
              </w:rPr>
            </w:pPr>
            <w:r>
              <w:rPr>
                <w:lang w:val="de-DE"/>
              </w:rPr>
              <w:t>Das Sy</w:t>
            </w:r>
            <w:r w:rsidR="00DA6BC5">
              <w:rPr>
                <w:lang w:val="de-DE"/>
              </w:rPr>
              <w:t xml:space="preserve">stem übernimmt alle </w:t>
            </w:r>
            <w:r w:rsidR="00DA6BC5" w:rsidRPr="00DA6BC5">
              <w:rPr>
                <w:b/>
                <w:lang w:val="de-DE"/>
              </w:rPr>
              <w:t xml:space="preserve">sichtbar ab/bis </w:t>
            </w:r>
            <w:r w:rsidR="00411248">
              <w:rPr>
                <w:b/>
                <w:lang w:val="de-DE"/>
              </w:rPr>
              <w:t>letzte Änderung</w:t>
            </w:r>
            <w:r w:rsidR="00DA6BC5">
              <w:rPr>
                <w:lang w:val="de-DE"/>
              </w:rPr>
              <w:t xml:space="preserve"> nach </w:t>
            </w:r>
            <w:r w:rsidR="00DA6BC5" w:rsidRPr="00DA6BC5">
              <w:rPr>
                <w:b/>
                <w:lang w:val="de-DE"/>
              </w:rPr>
              <w:t>sichtbar ab/bis</w:t>
            </w:r>
            <w:r w:rsidR="00DA6BC5">
              <w:rPr>
                <w:lang w:val="de-DE"/>
              </w:rPr>
              <w:t>.</w:t>
            </w:r>
          </w:p>
          <w:p w14:paraId="767DE109" w14:textId="77777777" w:rsidR="00FB4E94" w:rsidRDefault="00FB4E94" w:rsidP="00FB4E94">
            <w:pPr>
              <w:pStyle w:val="Design-Anmerkungen"/>
              <w:rPr>
                <w:i w:val="0"/>
              </w:rPr>
            </w:pPr>
          </w:p>
          <w:p w14:paraId="562F0516" w14:textId="609DB197" w:rsidR="00FB4E94" w:rsidRPr="00FB4E94" w:rsidRDefault="00FB4E94" w:rsidP="00FB4E94">
            <w:pPr>
              <w:rPr>
                <w:i/>
                <w:lang w:val="de-DE"/>
              </w:rPr>
            </w:pPr>
            <w:r w:rsidRPr="009D33A6">
              <w:rPr>
                <w:i/>
                <w:sz w:val="18"/>
                <w:szCs w:val="18"/>
                <w:lang w:val="de-DE"/>
              </w:rPr>
              <w:t xml:space="preserve">Hinweis: obwohl der Freigabeprozess damit abgeschlossen ist, bleiben 1. und 2. Freigabe zu Informationenzwecken bis zur nächsten Änderung von Sichtbarkeiten erhalten (siehe Schritt </w:t>
            </w:r>
            <w:r w:rsidRPr="00FB4E94">
              <w:rPr>
                <w:i/>
                <w:sz w:val="18"/>
                <w:szCs w:val="18"/>
              </w:rPr>
              <w:fldChar w:fldCharType="begin"/>
            </w:r>
            <w:r w:rsidRPr="009D33A6">
              <w:rPr>
                <w:i/>
                <w:sz w:val="18"/>
                <w:szCs w:val="18"/>
                <w:lang w:val="de-DE"/>
              </w:rPr>
              <w:instrText xml:space="preserve"> REF _Ref531877779 \r \h  \* MERGEFORMAT </w:instrText>
            </w:r>
            <w:r w:rsidRPr="00FB4E94">
              <w:rPr>
                <w:i/>
                <w:sz w:val="18"/>
                <w:szCs w:val="18"/>
              </w:rPr>
            </w:r>
            <w:r w:rsidRPr="00FB4E94">
              <w:rPr>
                <w:i/>
                <w:sz w:val="18"/>
                <w:szCs w:val="18"/>
              </w:rPr>
              <w:fldChar w:fldCharType="separate"/>
            </w:r>
            <w:r w:rsidRPr="009D33A6">
              <w:rPr>
                <w:i/>
                <w:sz w:val="18"/>
                <w:szCs w:val="18"/>
                <w:lang w:val="de-DE"/>
              </w:rPr>
              <w:t>3.5</w:t>
            </w:r>
            <w:r w:rsidRPr="00FB4E94">
              <w:rPr>
                <w:i/>
                <w:sz w:val="18"/>
                <w:szCs w:val="18"/>
              </w:rPr>
              <w:fldChar w:fldCharType="end"/>
            </w:r>
            <w:r w:rsidRPr="009D33A6">
              <w:rPr>
                <w:i/>
                <w:sz w:val="18"/>
                <w:szCs w:val="18"/>
                <w:lang w:val="de-DE"/>
              </w:rPr>
              <w:t>)</w:t>
            </w:r>
            <w:r w:rsidR="008D2E8B">
              <w:rPr>
                <w:i/>
                <w:sz w:val="18"/>
                <w:szCs w:val="18"/>
                <w:lang w:val="de-DE"/>
              </w:rPr>
              <w:t xml:space="preserve">. </w:t>
            </w:r>
            <w:r w:rsidR="008D2E8B" w:rsidRPr="006A5461">
              <w:rPr>
                <w:b/>
                <w:i/>
                <w:sz w:val="18"/>
                <w:szCs w:val="18"/>
                <w:lang w:val="de-DE"/>
              </w:rPr>
              <w:t xml:space="preserve">Sichtbar ab/bis </w:t>
            </w:r>
            <w:r w:rsidR="00411248">
              <w:rPr>
                <w:b/>
                <w:i/>
                <w:sz w:val="18"/>
                <w:szCs w:val="18"/>
                <w:lang w:val="de-DE"/>
              </w:rPr>
              <w:t>letzte Änderung</w:t>
            </w:r>
            <w:r w:rsidR="008D2E8B">
              <w:rPr>
                <w:i/>
                <w:sz w:val="18"/>
                <w:szCs w:val="18"/>
                <w:lang w:val="de-DE"/>
              </w:rPr>
              <w:t xml:space="preserve"> bleiben ebenfalls erhalten, um daran später Löschungen erkennen zu können (siehe Schritt </w:t>
            </w:r>
            <w:r w:rsidR="008D2E8B">
              <w:rPr>
                <w:i/>
                <w:sz w:val="18"/>
                <w:szCs w:val="18"/>
                <w:lang w:val="de-DE"/>
              </w:rPr>
              <w:fldChar w:fldCharType="begin"/>
            </w:r>
            <w:r w:rsidR="008D2E8B">
              <w:rPr>
                <w:i/>
                <w:sz w:val="18"/>
                <w:szCs w:val="18"/>
                <w:lang w:val="de-DE"/>
              </w:rPr>
              <w:instrText xml:space="preserve"> REF _Ref531878152 \r \h </w:instrText>
            </w:r>
            <w:r w:rsidR="008D2E8B">
              <w:rPr>
                <w:i/>
                <w:sz w:val="18"/>
                <w:szCs w:val="18"/>
                <w:lang w:val="de-DE"/>
              </w:rPr>
            </w:r>
            <w:r w:rsidR="008D2E8B">
              <w:rPr>
                <w:i/>
                <w:sz w:val="18"/>
                <w:szCs w:val="18"/>
                <w:lang w:val="de-DE"/>
              </w:rPr>
              <w:fldChar w:fldCharType="separate"/>
            </w:r>
            <w:r w:rsidR="008D2E8B">
              <w:rPr>
                <w:i/>
                <w:sz w:val="18"/>
                <w:szCs w:val="18"/>
                <w:lang w:val="de-DE"/>
              </w:rPr>
              <w:t>3.4</w:t>
            </w:r>
            <w:r w:rsidR="008D2E8B">
              <w:rPr>
                <w:i/>
                <w:sz w:val="18"/>
                <w:szCs w:val="18"/>
                <w:lang w:val="de-DE"/>
              </w:rPr>
              <w:fldChar w:fldCharType="end"/>
            </w:r>
            <w:r w:rsidR="008D2E8B">
              <w:rPr>
                <w:i/>
                <w:sz w:val="18"/>
                <w:szCs w:val="18"/>
                <w:lang w:val="de-DE"/>
              </w:rPr>
              <w:t>).</w:t>
            </w:r>
          </w:p>
        </w:tc>
      </w:tr>
      <w:tr w:rsidR="00411248" w:rsidRPr="00F819C7" w14:paraId="075FE2EE" w14:textId="77777777" w:rsidTr="00C97EB4">
        <w:trPr>
          <w:cantSplit/>
        </w:trPr>
        <w:tc>
          <w:tcPr>
            <w:tcW w:w="993" w:type="dxa"/>
            <w:tcBorders>
              <w:bottom w:val="nil"/>
            </w:tcBorders>
            <w:vAlign w:val="center"/>
          </w:tcPr>
          <w:p w14:paraId="519F29B3" w14:textId="77777777" w:rsidR="00411248" w:rsidRDefault="00411248" w:rsidP="00C97EB4">
            <w:pPr>
              <w:numPr>
                <w:ilvl w:val="1"/>
                <w:numId w:val="3"/>
              </w:numPr>
              <w:rPr>
                <w:lang w:val="de-DE"/>
              </w:rPr>
            </w:pPr>
          </w:p>
        </w:tc>
        <w:tc>
          <w:tcPr>
            <w:tcW w:w="1417" w:type="dxa"/>
            <w:tcBorders>
              <w:bottom w:val="nil"/>
            </w:tcBorders>
            <w:vAlign w:val="center"/>
          </w:tcPr>
          <w:p w14:paraId="620F8BDF" w14:textId="049174B8" w:rsidR="00411248" w:rsidRDefault="00411248" w:rsidP="00C97EB4">
            <w:pPr>
              <w:rPr>
                <w:lang w:val="de-DE"/>
              </w:rPr>
            </w:pPr>
            <w:r>
              <w:rPr>
                <w:lang w:val="de-DE"/>
              </w:rPr>
              <w:t>BALI</w:t>
            </w:r>
          </w:p>
        </w:tc>
        <w:tc>
          <w:tcPr>
            <w:tcW w:w="7438" w:type="dxa"/>
            <w:gridSpan w:val="2"/>
            <w:tcBorders>
              <w:bottom w:val="nil"/>
            </w:tcBorders>
          </w:tcPr>
          <w:p w14:paraId="0975CDAC" w14:textId="77D41F02" w:rsidR="00411248" w:rsidRDefault="00411248" w:rsidP="00C97EB4">
            <w:pPr>
              <w:rPr>
                <w:lang w:val="de-DE"/>
              </w:rPr>
            </w:pPr>
            <w:r>
              <w:rPr>
                <w:lang w:val="de-DE"/>
              </w:rPr>
              <w:t xml:space="preserve">Das System entfernt alle Markierungen in der Spalte </w:t>
            </w:r>
            <w:r w:rsidRPr="00F65C3F">
              <w:rPr>
                <w:b/>
                <w:lang w:val="de-DE"/>
              </w:rPr>
              <w:t>zur Freigabe</w:t>
            </w:r>
            <w:r>
              <w:rPr>
                <w:lang w:val="de-DE"/>
              </w:rPr>
              <w:t>.</w:t>
            </w:r>
          </w:p>
        </w:tc>
      </w:tr>
      <w:tr w:rsidR="0098144A" w:rsidRPr="00F819C7" w14:paraId="009EE493" w14:textId="77777777" w:rsidTr="00C97EB4">
        <w:trPr>
          <w:cantSplit/>
        </w:trPr>
        <w:tc>
          <w:tcPr>
            <w:tcW w:w="993" w:type="dxa"/>
            <w:tcBorders>
              <w:bottom w:val="nil"/>
            </w:tcBorders>
            <w:vAlign w:val="center"/>
          </w:tcPr>
          <w:p w14:paraId="276A25D3" w14:textId="77777777" w:rsidR="0098144A" w:rsidRDefault="0098144A" w:rsidP="00C97EB4">
            <w:pPr>
              <w:numPr>
                <w:ilvl w:val="1"/>
                <w:numId w:val="3"/>
              </w:numPr>
              <w:rPr>
                <w:lang w:val="de-DE"/>
              </w:rPr>
            </w:pPr>
          </w:p>
        </w:tc>
        <w:tc>
          <w:tcPr>
            <w:tcW w:w="1417" w:type="dxa"/>
            <w:tcBorders>
              <w:bottom w:val="nil"/>
            </w:tcBorders>
            <w:vAlign w:val="center"/>
          </w:tcPr>
          <w:p w14:paraId="2E39CCDF" w14:textId="6AB38DAD" w:rsidR="0098144A" w:rsidRPr="004907BA" w:rsidRDefault="0098144A" w:rsidP="00C97EB4">
            <w:pPr>
              <w:rPr>
                <w:lang w:val="de-DE"/>
              </w:rPr>
            </w:pPr>
            <w:r w:rsidRPr="004907BA">
              <w:rPr>
                <w:lang w:val="de-DE"/>
              </w:rPr>
              <w:t>BALI</w:t>
            </w:r>
          </w:p>
        </w:tc>
        <w:tc>
          <w:tcPr>
            <w:tcW w:w="7438" w:type="dxa"/>
            <w:gridSpan w:val="2"/>
            <w:tcBorders>
              <w:bottom w:val="nil"/>
            </w:tcBorders>
          </w:tcPr>
          <w:p w14:paraId="7A7549D8" w14:textId="5E104EC1" w:rsidR="0098144A" w:rsidRDefault="0098144A" w:rsidP="00C97EB4">
            <w:pPr>
              <w:rPr>
                <w:lang w:val="de-DE"/>
              </w:rPr>
            </w:pPr>
            <w:r w:rsidRPr="004907BA">
              <w:rPr>
                <w:lang w:val="de-DE"/>
              </w:rPr>
              <w:t>Liegt ein Backup älterer Freigaben vor, löscht das System dieses.</w:t>
            </w:r>
          </w:p>
        </w:tc>
      </w:tr>
      <w:tr w:rsidR="00A80DE3" w:rsidRPr="004C6D87" w14:paraId="4986A61D" w14:textId="77777777" w:rsidTr="002E654B">
        <w:trPr>
          <w:cantSplit/>
          <w:ins w:id="90" w:author="Lessner, Jan" w:date="2019-02-12T14:58:00Z"/>
        </w:trPr>
        <w:tc>
          <w:tcPr>
            <w:tcW w:w="993" w:type="dxa"/>
            <w:tcBorders>
              <w:bottom w:val="nil"/>
            </w:tcBorders>
            <w:vAlign w:val="center"/>
          </w:tcPr>
          <w:p w14:paraId="73DD2834" w14:textId="77777777" w:rsidR="00A80DE3" w:rsidRDefault="00A80DE3" w:rsidP="002E654B">
            <w:pPr>
              <w:numPr>
                <w:ilvl w:val="1"/>
                <w:numId w:val="3"/>
              </w:numPr>
              <w:rPr>
                <w:ins w:id="91" w:author="Lessner, Jan" w:date="2019-02-12T14:58:00Z"/>
                <w:lang w:val="de-DE"/>
              </w:rPr>
            </w:pPr>
          </w:p>
        </w:tc>
        <w:tc>
          <w:tcPr>
            <w:tcW w:w="1417" w:type="dxa"/>
            <w:tcBorders>
              <w:bottom w:val="nil"/>
            </w:tcBorders>
            <w:vAlign w:val="center"/>
          </w:tcPr>
          <w:p w14:paraId="065C4875" w14:textId="77777777" w:rsidR="00A80DE3" w:rsidRPr="002E654B" w:rsidRDefault="00A80DE3" w:rsidP="002E654B">
            <w:pPr>
              <w:rPr>
                <w:ins w:id="92" w:author="Lessner, Jan" w:date="2019-02-12T14:58:00Z"/>
                <w:highlight w:val="green"/>
                <w:lang w:val="de-DE"/>
              </w:rPr>
            </w:pPr>
            <w:ins w:id="93" w:author="Lessner, Jan" w:date="2019-02-12T14:58:00Z">
              <w:r w:rsidRPr="002E654B">
                <w:rPr>
                  <w:highlight w:val="green"/>
                  <w:lang w:val="de-DE"/>
                </w:rPr>
                <w:t>BALI</w:t>
              </w:r>
            </w:ins>
          </w:p>
        </w:tc>
        <w:tc>
          <w:tcPr>
            <w:tcW w:w="7438" w:type="dxa"/>
            <w:gridSpan w:val="2"/>
            <w:tcBorders>
              <w:bottom w:val="nil"/>
            </w:tcBorders>
          </w:tcPr>
          <w:p w14:paraId="1D5463D5" w14:textId="140BA244" w:rsidR="00A80DE3" w:rsidRDefault="00A80DE3" w:rsidP="00A80DE3">
            <w:pPr>
              <w:rPr>
                <w:ins w:id="94" w:author="Lessner, Jan" w:date="2019-02-12T14:58:00Z"/>
                <w:lang w:val="de-DE"/>
              </w:rPr>
              <w:pPrChange w:id="95" w:author="Lessner, Jan" w:date="2019-02-12T15:00:00Z">
                <w:pPr/>
              </w:pPrChange>
            </w:pPr>
            <w:ins w:id="96" w:author="Lessner, Jan" w:date="2019-02-12T14:58:00Z">
              <w:r w:rsidRPr="002E654B">
                <w:rPr>
                  <w:highlight w:val="green"/>
                  <w:lang w:val="de-DE"/>
                </w:rPr>
                <w:t xml:space="preserve">Das System </w:t>
              </w:r>
            </w:ins>
            <w:ins w:id="97" w:author="Lessner, Jan" w:date="2019-02-12T15:00:00Z">
              <w:r>
                <w:rPr>
                  <w:highlight w:val="green"/>
                  <w:lang w:val="de-DE"/>
                </w:rPr>
                <w:t>vermerkt</w:t>
              </w:r>
            </w:ins>
            <w:ins w:id="98" w:author="Lessner, Jan" w:date="2019-02-12T14:59:00Z">
              <w:r>
                <w:rPr>
                  <w:highlight w:val="green"/>
                  <w:lang w:val="de-DE"/>
                </w:rPr>
                <w:t xml:space="preserve"> die Aktion </w:t>
              </w:r>
            </w:ins>
            <w:ins w:id="99" w:author="Lessner, Jan" w:date="2019-02-12T14:58:00Z">
              <w:r w:rsidRPr="00A80DE3">
                <w:rPr>
                  <w:highlight w:val="green"/>
                  <w:lang w:val="de-DE"/>
                  <w:rPrChange w:id="100" w:author="Lessner, Jan" w:date="2019-02-12T15:00:00Z">
                    <w:rPr>
                      <w:highlight w:val="green"/>
                    </w:rPr>
                  </w:rPrChange>
                </w:rPr>
                <w:t>“</w:t>
              </w:r>
              <w:r w:rsidRPr="00A80DE3">
                <w:rPr>
                  <w:highlight w:val="green"/>
                  <w:lang w:val="de-DE"/>
                  <w:rPrChange w:id="101" w:author="Lessner, Jan" w:date="2019-02-12T15:00:00Z">
                    <w:rPr>
                      <w:highlight w:val="green"/>
                    </w:rPr>
                  </w:rPrChange>
                </w:rPr>
                <w:t>2</w:t>
              </w:r>
              <w:r w:rsidRPr="00A80DE3">
                <w:rPr>
                  <w:highlight w:val="green"/>
                  <w:lang w:val="de-DE"/>
                  <w:rPrChange w:id="102" w:author="Lessner, Jan" w:date="2019-02-12T15:00:00Z">
                    <w:rPr>
                      <w:highlight w:val="green"/>
                    </w:rPr>
                  </w:rPrChange>
                </w:rPr>
                <w:t xml:space="preserve">. </w:t>
              </w:r>
              <w:proofErr w:type="spellStart"/>
              <w:r w:rsidRPr="00A80DE3">
                <w:rPr>
                  <w:highlight w:val="green"/>
                  <w:lang w:val="de-DE"/>
                  <w:rPrChange w:id="103" w:author="Lessner, Jan" w:date="2019-02-12T15:00:00Z">
                    <w:rPr>
                      <w:highlight w:val="green"/>
                    </w:rPr>
                  </w:rPrChange>
                </w:rPr>
                <w:t>Freigabe</w:t>
              </w:r>
              <w:proofErr w:type="spellEnd"/>
              <w:r w:rsidRPr="00A80DE3">
                <w:rPr>
                  <w:highlight w:val="green"/>
                  <w:lang w:val="de-DE"/>
                  <w:rPrChange w:id="104" w:author="Lessner, Jan" w:date="2019-02-12T15:00:00Z">
                    <w:rPr>
                      <w:highlight w:val="green"/>
                    </w:rPr>
                  </w:rPrChange>
                </w:rPr>
                <w:t>”</w:t>
              </w:r>
              <w:r w:rsidRPr="00A80DE3">
                <w:rPr>
                  <w:highlight w:val="green"/>
                  <w:lang w:val="de-DE"/>
                  <w:rPrChange w:id="105" w:author="Lessner, Jan" w:date="2019-02-12T15:00:00Z">
                    <w:rPr>
                      <w:highlight w:val="green"/>
                    </w:rPr>
                  </w:rPrChange>
                </w:rPr>
                <w:t xml:space="preserve"> </w:t>
              </w:r>
            </w:ins>
            <w:proofErr w:type="spellStart"/>
            <w:ins w:id="106" w:author="Lessner, Jan" w:date="2019-02-12T15:00:00Z">
              <w:r w:rsidRPr="00A80DE3">
                <w:rPr>
                  <w:highlight w:val="green"/>
                  <w:lang w:val="de-DE"/>
                  <w:rPrChange w:id="107" w:author="Lessner, Jan" w:date="2019-02-12T15:00:00Z">
                    <w:rPr>
                      <w:highlight w:val="green"/>
                    </w:rPr>
                  </w:rPrChange>
                </w:rPr>
                <w:t>mit</w:t>
              </w:r>
              <w:proofErr w:type="spellEnd"/>
              <w:r w:rsidRPr="00A80DE3">
                <w:rPr>
                  <w:highlight w:val="green"/>
                  <w:lang w:val="de-DE"/>
                  <w:rPrChange w:id="108" w:author="Lessner, Jan" w:date="2019-02-12T15:00:00Z">
                    <w:rPr>
                      <w:highlight w:val="green"/>
                    </w:rPr>
                  </w:rPrChange>
                </w:rPr>
                <w:t xml:space="preserve"> </w:t>
              </w:r>
              <w:proofErr w:type="spellStart"/>
              <w:r w:rsidRPr="00A80DE3">
                <w:rPr>
                  <w:highlight w:val="green"/>
                  <w:lang w:val="de-DE"/>
                  <w:rPrChange w:id="109" w:author="Lessner, Jan" w:date="2019-02-12T15:00:00Z">
                    <w:rPr>
                      <w:highlight w:val="green"/>
                    </w:rPr>
                  </w:rPrChange>
                </w:rPr>
                <w:t>einem</w:t>
              </w:r>
            </w:ins>
            <w:proofErr w:type="spellEnd"/>
            <w:ins w:id="110" w:author="Lessner, Jan" w:date="2019-02-12T14:58:00Z">
              <w:r w:rsidRPr="00A80DE3">
                <w:rPr>
                  <w:highlight w:val="green"/>
                  <w:lang w:val="de-DE"/>
                  <w:rPrChange w:id="111" w:author="Lessner, Jan" w:date="2019-02-12T15:00:00Z">
                    <w:rPr>
                      <w:highlight w:val="green"/>
                    </w:rPr>
                  </w:rPrChange>
                </w:rPr>
                <w:t xml:space="preserve"> </w:t>
              </w:r>
              <w:proofErr w:type="spellStart"/>
              <w:r w:rsidRPr="00A80DE3">
                <w:rPr>
                  <w:highlight w:val="green"/>
                  <w:lang w:val="de-DE"/>
                  <w:rPrChange w:id="112" w:author="Lessner, Jan" w:date="2019-02-12T15:00:00Z">
                    <w:rPr>
                      <w:highlight w:val="green"/>
                    </w:rPr>
                  </w:rPrChange>
                </w:rPr>
                <w:t>Logeintrag</w:t>
              </w:r>
              <w:proofErr w:type="spellEnd"/>
              <w:r w:rsidRPr="00A80DE3">
                <w:rPr>
                  <w:highlight w:val="green"/>
                  <w:lang w:val="de-DE"/>
                  <w:rPrChange w:id="113" w:author="Lessner, Jan" w:date="2019-02-12T15:00:00Z">
                    <w:rPr>
                      <w:highlight w:val="green"/>
                    </w:rPr>
                  </w:rPrChange>
                </w:rPr>
                <w:t xml:space="preserve"> </w:t>
              </w:r>
              <w:proofErr w:type="spellStart"/>
              <w:r w:rsidRPr="00A80DE3">
                <w:rPr>
                  <w:highlight w:val="green"/>
                  <w:lang w:val="de-DE"/>
                  <w:rPrChange w:id="114" w:author="Lessner, Jan" w:date="2019-02-12T15:00:00Z">
                    <w:rPr>
                      <w:highlight w:val="green"/>
                    </w:rPr>
                  </w:rPrChange>
                </w:rPr>
                <w:t>im</w:t>
              </w:r>
              <w:proofErr w:type="spellEnd"/>
              <w:r w:rsidRPr="00A80DE3">
                <w:rPr>
                  <w:highlight w:val="green"/>
                  <w:lang w:val="de-DE"/>
                  <w:rPrChange w:id="115" w:author="Lessner, Jan" w:date="2019-02-12T15:00:00Z">
                    <w:rPr>
                      <w:highlight w:val="green"/>
                    </w:rPr>
                  </w:rPrChange>
                </w:rPr>
                <w:t xml:space="preserve"> </w:t>
              </w:r>
              <w:proofErr w:type="spellStart"/>
              <w:r w:rsidRPr="00A80DE3">
                <w:rPr>
                  <w:highlight w:val="green"/>
                  <w:lang w:val="de-DE"/>
                  <w:rPrChange w:id="116" w:author="Lessner, Jan" w:date="2019-02-12T15:00:00Z">
                    <w:rPr>
                      <w:highlight w:val="green"/>
                    </w:rPr>
                  </w:rPrChange>
                </w:rPr>
                <w:t>Ä</w:t>
              </w:r>
            </w:ins>
            <w:ins w:id="117" w:author="Lessner, Jan" w:date="2019-02-12T15:00:00Z">
              <w:r w:rsidRPr="00A80DE3">
                <w:rPr>
                  <w:highlight w:val="green"/>
                  <w:lang w:val="de-DE"/>
                  <w:rPrChange w:id="118" w:author="Lessner, Jan" w:date="2019-02-12T15:00:00Z">
                    <w:rPr/>
                  </w:rPrChange>
                </w:rPr>
                <w:t>nderungsprotokoll</w:t>
              </w:r>
            </w:ins>
            <w:proofErr w:type="spellEnd"/>
          </w:p>
        </w:tc>
      </w:tr>
      <w:tr w:rsidR="00146D1B" w14:paraId="24A9B40C" w14:textId="77777777" w:rsidTr="00435242">
        <w:trPr>
          <w:cantSplit/>
        </w:trPr>
        <w:tc>
          <w:tcPr>
            <w:tcW w:w="993" w:type="dxa"/>
            <w:tcBorders>
              <w:bottom w:val="nil"/>
            </w:tcBorders>
            <w:vAlign w:val="center"/>
          </w:tcPr>
          <w:p w14:paraId="75DE701D" w14:textId="77777777" w:rsidR="00146D1B" w:rsidRDefault="00146D1B" w:rsidP="00D2667A">
            <w:pPr>
              <w:pStyle w:val="Essential"/>
              <w:numPr>
                <w:ilvl w:val="0"/>
                <w:numId w:val="3"/>
              </w:numPr>
              <w:rPr>
                <w:lang w:val="de-DE"/>
              </w:rPr>
            </w:pPr>
          </w:p>
        </w:tc>
        <w:tc>
          <w:tcPr>
            <w:tcW w:w="1417" w:type="dxa"/>
            <w:tcBorders>
              <w:bottom w:val="nil"/>
            </w:tcBorders>
            <w:vAlign w:val="center"/>
          </w:tcPr>
          <w:p w14:paraId="717FEECF" w14:textId="77777777" w:rsidR="00146D1B" w:rsidRDefault="00146D1B" w:rsidP="00D2667A">
            <w:pPr>
              <w:pStyle w:val="Essential"/>
              <w:rPr>
                <w:lang w:val="de-DE"/>
              </w:rPr>
            </w:pPr>
            <w:r>
              <w:rPr>
                <w:lang w:val="de-DE"/>
              </w:rPr>
              <w:t>-</w:t>
            </w:r>
          </w:p>
        </w:tc>
        <w:tc>
          <w:tcPr>
            <w:tcW w:w="7438" w:type="dxa"/>
            <w:gridSpan w:val="2"/>
            <w:tcBorders>
              <w:bottom w:val="nil"/>
            </w:tcBorders>
          </w:tcPr>
          <w:p w14:paraId="53F97927" w14:textId="77777777" w:rsidR="00146D1B" w:rsidRDefault="00146D1B" w:rsidP="00146D1B">
            <w:pPr>
              <w:pStyle w:val="Essential"/>
              <w:rPr>
                <w:lang w:val="de-DE"/>
              </w:rPr>
            </w:pPr>
            <w:r>
              <w:rPr>
                <w:lang w:val="de-DE"/>
              </w:rPr>
              <w:t>Ggf. Freigabe zurücksetzen</w:t>
            </w:r>
          </w:p>
        </w:tc>
      </w:tr>
      <w:tr w:rsidR="00146D1B" w:rsidRPr="00F819C7" w14:paraId="6399D7AF" w14:textId="77777777" w:rsidTr="00435242">
        <w:trPr>
          <w:cantSplit/>
        </w:trPr>
        <w:tc>
          <w:tcPr>
            <w:tcW w:w="993" w:type="dxa"/>
            <w:tcBorders>
              <w:bottom w:val="nil"/>
            </w:tcBorders>
            <w:vAlign w:val="center"/>
          </w:tcPr>
          <w:p w14:paraId="1D6CF2E6" w14:textId="77777777" w:rsidR="00146D1B" w:rsidRDefault="00146D1B" w:rsidP="00D2667A">
            <w:pPr>
              <w:numPr>
                <w:ilvl w:val="1"/>
                <w:numId w:val="3"/>
              </w:numPr>
              <w:rPr>
                <w:lang w:val="de-DE"/>
              </w:rPr>
            </w:pPr>
          </w:p>
        </w:tc>
        <w:tc>
          <w:tcPr>
            <w:tcW w:w="1417" w:type="dxa"/>
            <w:tcBorders>
              <w:bottom w:val="nil"/>
            </w:tcBorders>
            <w:vAlign w:val="center"/>
          </w:tcPr>
          <w:p w14:paraId="77AF206B" w14:textId="1508F170" w:rsidR="00146D1B" w:rsidRDefault="003D63CA" w:rsidP="00D2667A">
            <w:pPr>
              <w:rPr>
                <w:lang w:val="de-DE"/>
              </w:rPr>
            </w:pPr>
            <w:r>
              <w:rPr>
                <w:lang w:val="de-DE"/>
              </w:rPr>
              <w:t>USER</w:t>
            </w:r>
          </w:p>
        </w:tc>
        <w:tc>
          <w:tcPr>
            <w:tcW w:w="7438" w:type="dxa"/>
            <w:gridSpan w:val="2"/>
            <w:tcBorders>
              <w:bottom w:val="nil"/>
            </w:tcBorders>
          </w:tcPr>
          <w:p w14:paraId="147B91EC" w14:textId="1323098A" w:rsidR="00DA6BC5" w:rsidRDefault="00DA6BC5" w:rsidP="00D2667A">
            <w:pPr>
              <w:pStyle w:val="Design-Anmerkungen"/>
              <w:rPr>
                <w:i w:val="0"/>
              </w:rPr>
            </w:pPr>
            <w:r>
              <w:rPr>
                <w:i w:val="0"/>
              </w:rPr>
              <w:t xml:space="preserve">Möchte der </w:t>
            </w:r>
            <w:r w:rsidR="003D63CA">
              <w:rPr>
                <w:i w:val="0"/>
              </w:rPr>
              <w:t>USER</w:t>
            </w:r>
            <w:r>
              <w:rPr>
                <w:i w:val="0"/>
              </w:rPr>
              <w:t xml:space="preserve"> einen laufenden Freigabeprozess abbrechen, drückt er den Button </w:t>
            </w:r>
            <w:r w:rsidRPr="00DA6BC5">
              <w:rPr>
                <w:b/>
                <w:i w:val="0"/>
              </w:rPr>
              <w:t>Freigabe zurücksetzen</w:t>
            </w:r>
            <w:r>
              <w:rPr>
                <w:i w:val="0"/>
              </w:rPr>
              <w:t xml:space="preserve">. </w:t>
            </w:r>
          </w:p>
        </w:tc>
      </w:tr>
      <w:tr w:rsidR="00146D1B" w:rsidRPr="00F819C7" w14:paraId="0BBE5C3F" w14:textId="77777777" w:rsidTr="00435242">
        <w:trPr>
          <w:cantSplit/>
        </w:trPr>
        <w:tc>
          <w:tcPr>
            <w:tcW w:w="993" w:type="dxa"/>
            <w:tcBorders>
              <w:bottom w:val="nil"/>
            </w:tcBorders>
            <w:vAlign w:val="center"/>
          </w:tcPr>
          <w:p w14:paraId="1FF44352" w14:textId="77777777" w:rsidR="00146D1B" w:rsidRDefault="00146D1B" w:rsidP="00D2667A">
            <w:pPr>
              <w:numPr>
                <w:ilvl w:val="1"/>
                <w:numId w:val="3"/>
              </w:numPr>
              <w:rPr>
                <w:lang w:val="de-DE"/>
              </w:rPr>
            </w:pPr>
          </w:p>
        </w:tc>
        <w:tc>
          <w:tcPr>
            <w:tcW w:w="1417" w:type="dxa"/>
            <w:tcBorders>
              <w:bottom w:val="nil"/>
            </w:tcBorders>
            <w:vAlign w:val="center"/>
          </w:tcPr>
          <w:p w14:paraId="78C76618" w14:textId="77777777" w:rsidR="00146D1B" w:rsidRPr="004C6D87" w:rsidRDefault="00DA6BC5" w:rsidP="00D2667A">
            <w:pPr>
              <w:rPr>
                <w:lang w:val="de-DE"/>
              </w:rPr>
            </w:pPr>
            <w:r>
              <w:rPr>
                <w:lang w:val="de-DE"/>
              </w:rPr>
              <w:t>BALI</w:t>
            </w:r>
          </w:p>
        </w:tc>
        <w:tc>
          <w:tcPr>
            <w:tcW w:w="7438" w:type="dxa"/>
            <w:gridSpan w:val="2"/>
            <w:tcBorders>
              <w:bottom w:val="nil"/>
            </w:tcBorders>
          </w:tcPr>
          <w:p w14:paraId="14A4A799" w14:textId="77777777" w:rsidR="00146D1B" w:rsidRPr="004C634A" w:rsidRDefault="00DA6BC5" w:rsidP="00D2667A">
            <w:pPr>
              <w:rPr>
                <w:lang w:val="de-DE"/>
              </w:rPr>
            </w:pPr>
            <w:r>
              <w:rPr>
                <w:lang w:val="de-DE"/>
              </w:rPr>
              <w:t>Das System löscht die 1. Freigabe</w:t>
            </w:r>
          </w:p>
        </w:tc>
      </w:tr>
      <w:tr w:rsidR="00AF73BC" w:rsidRPr="00F819C7" w14:paraId="0B8A4F32" w14:textId="77777777" w:rsidTr="00435242">
        <w:trPr>
          <w:cantSplit/>
        </w:trPr>
        <w:tc>
          <w:tcPr>
            <w:tcW w:w="993" w:type="dxa"/>
            <w:tcBorders>
              <w:bottom w:val="nil"/>
            </w:tcBorders>
            <w:vAlign w:val="center"/>
          </w:tcPr>
          <w:p w14:paraId="449479A7" w14:textId="77777777" w:rsidR="00AF73BC" w:rsidRDefault="00AF73BC" w:rsidP="00D2667A">
            <w:pPr>
              <w:numPr>
                <w:ilvl w:val="1"/>
                <w:numId w:val="3"/>
              </w:numPr>
              <w:rPr>
                <w:lang w:val="de-DE"/>
              </w:rPr>
            </w:pPr>
          </w:p>
        </w:tc>
        <w:tc>
          <w:tcPr>
            <w:tcW w:w="1417" w:type="dxa"/>
            <w:tcBorders>
              <w:bottom w:val="nil"/>
            </w:tcBorders>
            <w:vAlign w:val="center"/>
          </w:tcPr>
          <w:p w14:paraId="0F0BD1EA" w14:textId="540CED68" w:rsidR="00AF73BC" w:rsidRPr="004021FC" w:rsidRDefault="00AF73BC" w:rsidP="00D2667A">
            <w:pPr>
              <w:rPr>
                <w:lang w:val="de-DE"/>
              </w:rPr>
            </w:pPr>
            <w:r w:rsidRPr="004021FC">
              <w:rPr>
                <w:lang w:val="de-DE"/>
              </w:rPr>
              <w:t>BALI</w:t>
            </w:r>
          </w:p>
        </w:tc>
        <w:tc>
          <w:tcPr>
            <w:tcW w:w="7438" w:type="dxa"/>
            <w:gridSpan w:val="2"/>
            <w:tcBorders>
              <w:bottom w:val="nil"/>
            </w:tcBorders>
          </w:tcPr>
          <w:p w14:paraId="5380B41B" w14:textId="1722207C" w:rsidR="00AF73BC" w:rsidRPr="00AF73BC" w:rsidRDefault="00AF73BC" w:rsidP="00AF73BC">
            <w:pPr>
              <w:rPr>
                <w:lang w:val="de-DE"/>
              </w:rPr>
            </w:pPr>
            <w:r w:rsidRPr="00FB1245">
              <w:rPr>
                <w:lang w:val="de-DE"/>
              </w:rPr>
              <w:t xml:space="preserve">Das System übernimmt alle </w:t>
            </w:r>
            <w:r w:rsidRPr="00FB1245">
              <w:rPr>
                <w:b/>
                <w:lang w:val="de-DE"/>
              </w:rPr>
              <w:t xml:space="preserve">sichtbar ab/bis </w:t>
            </w:r>
            <w:r w:rsidRPr="00FB1245">
              <w:rPr>
                <w:lang w:val="de-DE"/>
              </w:rPr>
              <w:t xml:space="preserve">nach </w:t>
            </w:r>
            <w:r w:rsidRPr="00FB1245">
              <w:rPr>
                <w:b/>
                <w:lang w:val="de-DE"/>
              </w:rPr>
              <w:t>sichtbar ab/bis letzte Änderung</w:t>
            </w:r>
            <w:r w:rsidRPr="00FB1245">
              <w:rPr>
                <w:lang w:val="de-DE"/>
              </w:rPr>
              <w:t xml:space="preserve">. D.h. etwaige, noch nicht freigegebene Änderungen werden verworfen und jegliche Änderungsmarkierungen in der Spalte </w:t>
            </w:r>
            <w:r w:rsidRPr="00FB1245">
              <w:rPr>
                <w:b/>
                <w:lang w:val="de-DE"/>
              </w:rPr>
              <w:t>zur Freigabe</w:t>
            </w:r>
            <w:r w:rsidRPr="004021FC">
              <w:rPr>
                <w:lang w:val="de-DE"/>
              </w:rPr>
              <w:t xml:space="preserve"> verschwinden.</w:t>
            </w:r>
          </w:p>
        </w:tc>
      </w:tr>
      <w:tr w:rsidR="00FB1245" w:rsidRPr="004E45F7" w14:paraId="59B24C67" w14:textId="77777777" w:rsidTr="00435242">
        <w:trPr>
          <w:cantSplit/>
        </w:trPr>
        <w:tc>
          <w:tcPr>
            <w:tcW w:w="993" w:type="dxa"/>
            <w:tcBorders>
              <w:bottom w:val="nil"/>
            </w:tcBorders>
            <w:vAlign w:val="center"/>
          </w:tcPr>
          <w:p w14:paraId="77CE953C" w14:textId="77777777" w:rsidR="00FB1245" w:rsidRDefault="00FB1245" w:rsidP="00D2667A">
            <w:pPr>
              <w:numPr>
                <w:ilvl w:val="1"/>
                <w:numId w:val="3"/>
              </w:numPr>
              <w:rPr>
                <w:lang w:val="de-DE"/>
              </w:rPr>
            </w:pPr>
          </w:p>
        </w:tc>
        <w:tc>
          <w:tcPr>
            <w:tcW w:w="1417" w:type="dxa"/>
            <w:tcBorders>
              <w:bottom w:val="nil"/>
            </w:tcBorders>
            <w:vAlign w:val="center"/>
          </w:tcPr>
          <w:p w14:paraId="4B400CA4" w14:textId="2829E8DB" w:rsidR="00FB1245" w:rsidRPr="004907BA" w:rsidRDefault="00FB1245" w:rsidP="00D2667A">
            <w:pPr>
              <w:rPr>
                <w:lang w:val="de-DE"/>
              </w:rPr>
            </w:pPr>
            <w:r w:rsidRPr="004907BA">
              <w:rPr>
                <w:lang w:val="de-DE"/>
              </w:rPr>
              <w:t>BALI</w:t>
            </w:r>
          </w:p>
        </w:tc>
        <w:tc>
          <w:tcPr>
            <w:tcW w:w="7438" w:type="dxa"/>
            <w:gridSpan w:val="2"/>
            <w:tcBorders>
              <w:bottom w:val="nil"/>
            </w:tcBorders>
          </w:tcPr>
          <w:p w14:paraId="7331D481" w14:textId="14A5A7D4" w:rsidR="00FB1245" w:rsidRPr="00FB1245" w:rsidRDefault="00FB1245" w:rsidP="00FB1245">
            <w:pPr>
              <w:rPr>
                <w:lang w:val="de-DE"/>
              </w:rPr>
            </w:pPr>
            <w:r w:rsidRPr="004907BA">
              <w:rPr>
                <w:lang w:val="de-DE"/>
              </w:rPr>
              <w:t xml:space="preserve">Liegt ein Backup älterer Freigaben vor (siehe Schritt </w:t>
            </w:r>
            <w:r w:rsidRPr="004907BA">
              <w:rPr>
                <w:lang w:val="de-DE"/>
              </w:rPr>
              <w:fldChar w:fldCharType="begin"/>
            </w:r>
            <w:r w:rsidRPr="004907BA">
              <w:rPr>
                <w:lang w:val="de-DE"/>
              </w:rPr>
              <w:instrText xml:space="preserve"> REF _Ref531877779 \r \h  \* MERGEFORMAT </w:instrText>
            </w:r>
            <w:r w:rsidRPr="004907BA">
              <w:rPr>
                <w:lang w:val="de-DE"/>
              </w:rPr>
            </w:r>
            <w:r w:rsidRPr="004907BA">
              <w:rPr>
                <w:lang w:val="de-DE"/>
              </w:rPr>
              <w:fldChar w:fldCharType="separate"/>
            </w:r>
            <w:r w:rsidRPr="004907BA">
              <w:rPr>
                <w:lang w:val="de-DE"/>
              </w:rPr>
              <w:t>3.7</w:t>
            </w:r>
            <w:r w:rsidRPr="004907BA">
              <w:rPr>
                <w:lang w:val="de-DE"/>
              </w:rPr>
              <w:fldChar w:fldCharType="end"/>
            </w:r>
            <w:r w:rsidRPr="004907BA">
              <w:rPr>
                <w:lang w:val="de-DE"/>
              </w:rPr>
              <w:t>), stellt das System daraus die 1. und 2. Freigabe zu Informationszwecken wieder her</w:t>
            </w:r>
            <w:r w:rsidR="00B8144C" w:rsidRPr="004907BA">
              <w:rPr>
                <w:lang w:val="de-DE"/>
              </w:rPr>
              <w:t xml:space="preserve"> und entfernt das Backup.</w:t>
            </w:r>
          </w:p>
        </w:tc>
      </w:tr>
      <w:tr w:rsidR="00A80DE3" w:rsidRPr="004C6D87" w14:paraId="7B283C7F" w14:textId="77777777" w:rsidTr="002E654B">
        <w:trPr>
          <w:cantSplit/>
          <w:ins w:id="119" w:author="Lessner, Jan" w:date="2019-02-12T15:01:00Z"/>
        </w:trPr>
        <w:tc>
          <w:tcPr>
            <w:tcW w:w="993" w:type="dxa"/>
            <w:tcBorders>
              <w:bottom w:val="nil"/>
            </w:tcBorders>
            <w:vAlign w:val="center"/>
          </w:tcPr>
          <w:p w14:paraId="2B19B4AD" w14:textId="77777777" w:rsidR="00A80DE3" w:rsidRDefault="00A80DE3" w:rsidP="002E654B">
            <w:pPr>
              <w:numPr>
                <w:ilvl w:val="1"/>
                <w:numId w:val="3"/>
              </w:numPr>
              <w:rPr>
                <w:ins w:id="120" w:author="Lessner, Jan" w:date="2019-02-12T15:01:00Z"/>
                <w:lang w:val="de-DE"/>
              </w:rPr>
            </w:pPr>
          </w:p>
        </w:tc>
        <w:tc>
          <w:tcPr>
            <w:tcW w:w="1417" w:type="dxa"/>
            <w:tcBorders>
              <w:bottom w:val="nil"/>
            </w:tcBorders>
            <w:vAlign w:val="center"/>
          </w:tcPr>
          <w:p w14:paraId="14350E4B" w14:textId="77777777" w:rsidR="00A80DE3" w:rsidRPr="002E654B" w:rsidRDefault="00A80DE3" w:rsidP="002E654B">
            <w:pPr>
              <w:rPr>
                <w:ins w:id="121" w:author="Lessner, Jan" w:date="2019-02-12T15:01:00Z"/>
                <w:highlight w:val="green"/>
                <w:lang w:val="de-DE"/>
              </w:rPr>
            </w:pPr>
            <w:ins w:id="122" w:author="Lessner, Jan" w:date="2019-02-12T15:01:00Z">
              <w:r w:rsidRPr="002E654B">
                <w:rPr>
                  <w:highlight w:val="green"/>
                  <w:lang w:val="de-DE"/>
                </w:rPr>
                <w:t>BALI</w:t>
              </w:r>
            </w:ins>
          </w:p>
        </w:tc>
        <w:tc>
          <w:tcPr>
            <w:tcW w:w="7438" w:type="dxa"/>
            <w:gridSpan w:val="2"/>
            <w:tcBorders>
              <w:bottom w:val="nil"/>
            </w:tcBorders>
          </w:tcPr>
          <w:p w14:paraId="5272049F" w14:textId="384DD0FC" w:rsidR="00A80DE3" w:rsidRDefault="00A80DE3" w:rsidP="008F7F42">
            <w:pPr>
              <w:rPr>
                <w:ins w:id="123" w:author="Lessner, Jan" w:date="2019-02-12T15:01:00Z"/>
                <w:lang w:val="de-DE"/>
              </w:rPr>
              <w:pPrChange w:id="124" w:author="Lessner, Jan" w:date="2019-02-12T15:01:00Z">
                <w:pPr/>
              </w:pPrChange>
            </w:pPr>
            <w:ins w:id="125" w:author="Lessner, Jan" w:date="2019-02-12T15:01:00Z">
              <w:r w:rsidRPr="002E654B">
                <w:rPr>
                  <w:highlight w:val="green"/>
                  <w:lang w:val="de-DE"/>
                </w:rPr>
                <w:t xml:space="preserve">Das System </w:t>
              </w:r>
              <w:r>
                <w:rPr>
                  <w:highlight w:val="green"/>
                  <w:lang w:val="de-DE"/>
                </w:rPr>
                <w:t xml:space="preserve">vermerkt die Aktion </w:t>
              </w:r>
              <w:r w:rsidRPr="002E654B">
                <w:rPr>
                  <w:highlight w:val="green"/>
                  <w:lang w:val="de-DE"/>
                </w:rPr>
                <w:t>“</w:t>
              </w:r>
              <w:r w:rsidR="008F7F42">
                <w:rPr>
                  <w:highlight w:val="green"/>
                  <w:lang w:val="de-DE"/>
                </w:rPr>
                <w:t>Freigabe zurücknehmen</w:t>
              </w:r>
              <w:r w:rsidRPr="002E654B">
                <w:rPr>
                  <w:highlight w:val="green"/>
                  <w:lang w:val="de-DE"/>
                </w:rPr>
                <w:t>” mit einem Logeintrag im Änderungsprotokoll</w:t>
              </w:r>
            </w:ins>
          </w:p>
        </w:tc>
      </w:tr>
      <w:tr w:rsidR="00AE6BEA" w:rsidRPr="00AE6BEA" w14:paraId="478128B0" w14:textId="77777777" w:rsidTr="002E654B">
        <w:trPr>
          <w:cantSplit/>
          <w:ins w:id="126" w:author="Lessner, Jan" w:date="2019-02-12T14:20:00Z"/>
        </w:trPr>
        <w:tc>
          <w:tcPr>
            <w:tcW w:w="993" w:type="dxa"/>
            <w:tcBorders>
              <w:bottom w:val="nil"/>
            </w:tcBorders>
            <w:vAlign w:val="center"/>
          </w:tcPr>
          <w:p w14:paraId="6698B1B6" w14:textId="77777777" w:rsidR="00AE6BEA" w:rsidRDefault="00AE6BEA" w:rsidP="002E654B">
            <w:pPr>
              <w:pStyle w:val="Essential"/>
              <w:numPr>
                <w:ilvl w:val="0"/>
                <w:numId w:val="3"/>
              </w:numPr>
              <w:rPr>
                <w:ins w:id="127" w:author="Lessner, Jan" w:date="2019-02-12T14:20:00Z"/>
                <w:lang w:val="de-DE"/>
              </w:rPr>
            </w:pPr>
          </w:p>
        </w:tc>
        <w:tc>
          <w:tcPr>
            <w:tcW w:w="1417" w:type="dxa"/>
            <w:tcBorders>
              <w:bottom w:val="nil"/>
            </w:tcBorders>
            <w:vAlign w:val="center"/>
          </w:tcPr>
          <w:p w14:paraId="0AE6896F" w14:textId="77777777" w:rsidR="00AE6BEA" w:rsidRPr="00AE6BEA" w:rsidRDefault="00AE6BEA" w:rsidP="002E654B">
            <w:pPr>
              <w:pStyle w:val="Essential"/>
              <w:rPr>
                <w:ins w:id="128" w:author="Lessner, Jan" w:date="2019-02-12T14:20:00Z"/>
                <w:highlight w:val="green"/>
                <w:lang w:val="de-DE"/>
                <w:rPrChange w:id="129" w:author="Lessner, Jan" w:date="2019-02-12T14:26:00Z">
                  <w:rPr>
                    <w:ins w:id="130" w:author="Lessner, Jan" w:date="2019-02-12T14:20:00Z"/>
                    <w:lang w:val="de-DE"/>
                  </w:rPr>
                </w:rPrChange>
              </w:rPr>
            </w:pPr>
            <w:ins w:id="131" w:author="Lessner, Jan" w:date="2019-02-12T14:20:00Z">
              <w:r w:rsidRPr="00AE6BEA">
                <w:rPr>
                  <w:highlight w:val="green"/>
                  <w:lang w:val="de-DE"/>
                  <w:rPrChange w:id="132" w:author="Lessner, Jan" w:date="2019-02-12T14:26:00Z">
                    <w:rPr>
                      <w:lang w:val="de-DE"/>
                    </w:rPr>
                  </w:rPrChange>
                </w:rPr>
                <w:t>-</w:t>
              </w:r>
            </w:ins>
          </w:p>
        </w:tc>
        <w:tc>
          <w:tcPr>
            <w:tcW w:w="7438" w:type="dxa"/>
            <w:gridSpan w:val="2"/>
            <w:tcBorders>
              <w:bottom w:val="nil"/>
            </w:tcBorders>
          </w:tcPr>
          <w:p w14:paraId="49331388" w14:textId="3F59A42B" w:rsidR="00AE6BEA" w:rsidRPr="00AE6BEA" w:rsidRDefault="00AE6BEA" w:rsidP="00AE6BEA">
            <w:pPr>
              <w:pStyle w:val="Essential"/>
              <w:rPr>
                <w:ins w:id="133" w:author="Lessner, Jan" w:date="2019-02-12T14:20:00Z"/>
                <w:highlight w:val="green"/>
                <w:lang w:val="de-DE"/>
                <w:rPrChange w:id="134" w:author="Lessner, Jan" w:date="2019-02-12T14:26:00Z">
                  <w:rPr>
                    <w:ins w:id="135" w:author="Lessner, Jan" w:date="2019-02-12T14:20:00Z"/>
                    <w:lang w:val="de-DE"/>
                  </w:rPr>
                </w:rPrChange>
              </w:rPr>
            </w:pPr>
            <w:ins w:id="136" w:author="Lessner, Jan" w:date="2019-02-12T14:20:00Z">
              <w:r w:rsidRPr="00AE6BEA">
                <w:rPr>
                  <w:highlight w:val="green"/>
                  <w:lang w:val="de-DE"/>
                  <w:rPrChange w:id="137" w:author="Lessner, Jan" w:date="2019-02-12T14:26:00Z">
                    <w:rPr>
                      <w:lang w:val="de-DE"/>
                    </w:rPr>
                  </w:rPrChange>
                </w:rPr>
                <w:t xml:space="preserve">Ggf. </w:t>
              </w:r>
              <w:r w:rsidRPr="00AE6BEA">
                <w:rPr>
                  <w:highlight w:val="green"/>
                  <w:lang w:val="de-DE"/>
                  <w:rPrChange w:id="138" w:author="Lessner, Jan" w:date="2019-02-12T14:26:00Z">
                    <w:rPr>
                      <w:lang w:val="de-DE"/>
                    </w:rPr>
                  </w:rPrChange>
                </w:rPr>
                <w:t>Änderungshistorie anzeigen</w:t>
              </w:r>
            </w:ins>
          </w:p>
        </w:tc>
      </w:tr>
      <w:tr w:rsidR="00AE6BEA" w:rsidRPr="00AE6BEA" w14:paraId="7EF0F6DD" w14:textId="77777777" w:rsidTr="002E654B">
        <w:trPr>
          <w:cantSplit/>
          <w:ins w:id="139" w:author="Lessner, Jan" w:date="2019-02-12T14:20:00Z"/>
        </w:trPr>
        <w:tc>
          <w:tcPr>
            <w:tcW w:w="993" w:type="dxa"/>
            <w:tcBorders>
              <w:bottom w:val="nil"/>
            </w:tcBorders>
            <w:vAlign w:val="center"/>
          </w:tcPr>
          <w:p w14:paraId="4102D170" w14:textId="77777777" w:rsidR="00AE6BEA" w:rsidRPr="00AE6BEA" w:rsidRDefault="00AE6BEA" w:rsidP="002E654B">
            <w:pPr>
              <w:numPr>
                <w:ilvl w:val="1"/>
                <w:numId w:val="3"/>
              </w:numPr>
              <w:rPr>
                <w:ins w:id="140" w:author="Lessner, Jan" w:date="2019-02-12T14:20:00Z"/>
                <w:highlight w:val="green"/>
                <w:lang w:val="de-DE"/>
                <w:rPrChange w:id="141" w:author="Lessner, Jan" w:date="2019-02-12T14:26:00Z">
                  <w:rPr>
                    <w:ins w:id="142" w:author="Lessner, Jan" w:date="2019-02-12T14:20:00Z"/>
                    <w:lang w:val="de-DE"/>
                  </w:rPr>
                </w:rPrChange>
              </w:rPr>
            </w:pPr>
          </w:p>
        </w:tc>
        <w:tc>
          <w:tcPr>
            <w:tcW w:w="1417" w:type="dxa"/>
            <w:tcBorders>
              <w:bottom w:val="nil"/>
            </w:tcBorders>
            <w:vAlign w:val="center"/>
          </w:tcPr>
          <w:p w14:paraId="242985F0" w14:textId="77777777" w:rsidR="00AE6BEA" w:rsidRPr="00AE6BEA" w:rsidRDefault="00AE6BEA" w:rsidP="002E654B">
            <w:pPr>
              <w:rPr>
                <w:ins w:id="143" w:author="Lessner, Jan" w:date="2019-02-12T14:20:00Z"/>
                <w:highlight w:val="green"/>
                <w:lang w:val="de-DE"/>
                <w:rPrChange w:id="144" w:author="Lessner, Jan" w:date="2019-02-12T14:26:00Z">
                  <w:rPr>
                    <w:ins w:id="145" w:author="Lessner, Jan" w:date="2019-02-12T14:20:00Z"/>
                    <w:lang w:val="de-DE"/>
                  </w:rPr>
                </w:rPrChange>
              </w:rPr>
            </w:pPr>
            <w:ins w:id="146" w:author="Lessner, Jan" w:date="2019-02-12T14:20:00Z">
              <w:r w:rsidRPr="00AE6BEA">
                <w:rPr>
                  <w:highlight w:val="green"/>
                  <w:lang w:val="de-DE"/>
                  <w:rPrChange w:id="147" w:author="Lessner, Jan" w:date="2019-02-12T14:26:00Z">
                    <w:rPr>
                      <w:lang w:val="de-DE"/>
                    </w:rPr>
                  </w:rPrChange>
                </w:rPr>
                <w:t>USER</w:t>
              </w:r>
            </w:ins>
          </w:p>
        </w:tc>
        <w:tc>
          <w:tcPr>
            <w:tcW w:w="7438" w:type="dxa"/>
            <w:gridSpan w:val="2"/>
            <w:tcBorders>
              <w:bottom w:val="nil"/>
            </w:tcBorders>
          </w:tcPr>
          <w:p w14:paraId="68041044" w14:textId="5F0077B7" w:rsidR="00AE6BEA" w:rsidRPr="00AE6BEA" w:rsidRDefault="00AE6BEA" w:rsidP="00AE6BEA">
            <w:pPr>
              <w:pStyle w:val="Design-Anmerkungen"/>
              <w:rPr>
                <w:ins w:id="148" w:author="Lessner, Jan" w:date="2019-02-12T14:20:00Z"/>
                <w:i w:val="0"/>
                <w:highlight w:val="green"/>
                <w:rPrChange w:id="149" w:author="Lessner, Jan" w:date="2019-02-12T14:26:00Z">
                  <w:rPr>
                    <w:ins w:id="150" w:author="Lessner, Jan" w:date="2019-02-12T14:20:00Z"/>
                    <w:i w:val="0"/>
                  </w:rPr>
                </w:rPrChange>
              </w:rPr>
            </w:pPr>
            <w:ins w:id="151" w:author="Lessner, Jan" w:date="2019-02-12T14:20:00Z">
              <w:r w:rsidRPr="00AE6BEA">
                <w:rPr>
                  <w:i w:val="0"/>
                  <w:highlight w:val="green"/>
                  <w:rPrChange w:id="152" w:author="Lessner, Jan" w:date="2019-02-12T14:26:00Z">
                    <w:rPr>
                      <w:i w:val="0"/>
                    </w:rPr>
                  </w:rPrChange>
                </w:rPr>
                <w:t xml:space="preserve">Möchte der USER </w:t>
              </w:r>
            </w:ins>
            <w:ins w:id="153" w:author="Lessner, Jan" w:date="2019-02-12T14:21:00Z">
              <w:r w:rsidRPr="00AE6BEA">
                <w:rPr>
                  <w:i w:val="0"/>
                  <w:highlight w:val="green"/>
                  <w:rPrChange w:id="154" w:author="Lessner, Jan" w:date="2019-02-12T14:26:00Z">
                    <w:rPr>
                      <w:i w:val="0"/>
                    </w:rPr>
                  </w:rPrChange>
                </w:rPr>
                <w:t xml:space="preserve">die Änderungshistorie der Versionssichtbarkeiten für das ausgewählte </w:t>
              </w:r>
            </w:ins>
            <w:ins w:id="155" w:author="Lessner, Jan" w:date="2019-02-12T14:22:00Z">
              <w:r w:rsidRPr="00AE6BEA">
                <w:rPr>
                  <w:i w:val="0"/>
                  <w:highlight w:val="green"/>
                  <w:rPrChange w:id="156" w:author="Lessner, Jan" w:date="2019-02-12T14:26:00Z">
                    <w:rPr>
                      <w:i w:val="0"/>
                    </w:rPr>
                  </w:rPrChange>
                </w:rPr>
                <w:t>Erfassungsschema einsehen, drück er den Button</w:t>
              </w:r>
            </w:ins>
            <w:ins w:id="157" w:author="Lessner, Jan" w:date="2019-02-12T14:20:00Z">
              <w:r w:rsidRPr="00AE6BEA">
                <w:rPr>
                  <w:i w:val="0"/>
                  <w:highlight w:val="green"/>
                  <w:rPrChange w:id="158" w:author="Lessner, Jan" w:date="2019-02-12T14:26:00Z">
                    <w:rPr>
                      <w:i w:val="0"/>
                    </w:rPr>
                  </w:rPrChange>
                </w:rPr>
                <w:t xml:space="preserve"> </w:t>
              </w:r>
            </w:ins>
            <w:ins w:id="159" w:author="Lessner, Jan" w:date="2019-02-12T14:22:00Z">
              <w:r w:rsidRPr="00AE6BEA">
                <w:rPr>
                  <w:b/>
                  <w:i w:val="0"/>
                  <w:highlight w:val="green"/>
                  <w:rPrChange w:id="160" w:author="Lessner, Jan" w:date="2019-02-12T14:26:00Z">
                    <w:rPr>
                      <w:b/>
                      <w:i w:val="0"/>
                    </w:rPr>
                  </w:rPrChange>
                </w:rPr>
                <w:t>Änderungshistorie anzeigen</w:t>
              </w:r>
            </w:ins>
            <w:ins w:id="161" w:author="Lessner, Jan" w:date="2019-02-12T14:20:00Z">
              <w:r w:rsidRPr="00AE6BEA">
                <w:rPr>
                  <w:i w:val="0"/>
                  <w:highlight w:val="green"/>
                  <w:rPrChange w:id="162" w:author="Lessner, Jan" w:date="2019-02-12T14:26:00Z">
                    <w:rPr>
                      <w:i w:val="0"/>
                    </w:rPr>
                  </w:rPrChange>
                </w:rPr>
                <w:t xml:space="preserve">. </w:t>
              </w:r>
            </w:ins>
          </w:p>
        </w:tc>
      </w:tr>
      <w:tr w:rsidR="00AE6BEA" w:rsidRPr="00F819C7" w14:paraId="1345889B" w14:textId="77777777" w:rsidTr="002E654B">
        <w:trPr>
          <w:cantSplit/>
          <w:ins w:id="163" w:author="Lessner, Jan" w:date="2019-02-12T14:20:00Z"/>
        </w:trPr>
        <w:tc>
          <w:tcPr>
            <w:tcW w:w="993" w:type="dxa"/>
            <w:tcBorders>
              <w:bottom w:val="nil"/>
            </w:tcBorders>
            <w:vAlign w:val="center"/>
          </w:tcPr>
          <w:p w14:paraId="7D3B6748" w14:textId="77777777" w:rsidR="00AE6BEA" w:rsidRPr="00AE6BEA" w:rsidRDefault="00AE6BEA" w:rsidP="002E654B">
            <w:pPr>
              <w:numPr>
                <w:ilvl w:val="1"/>
                <w:numId w:val="3"/>
              </w:numPr>
              <w:rPr>
                <w:ins w:id="164" w:author="Lessner, Jan" w:date="2019-02-12T14:20:00Z"/>
                <w:highlight w:val="green"/>
                <w:lang w:val="de-DE"/>
                <w:rPrChange w:id="165" w:author="Lessner, Jan" w:date="2019-02-12T14:26:00Z">
                  <w:rPr>
                    <w:ins w:id="166" w:author="Lessner, Jan" w:date="2019-02-12T14:20:00Z"/>
                    <w:lang w:val="de-DE"/>
                  </w:rPr>
                </w:rPrChange>
              </w:rPr>
            </w:pPr>
          </w:p>
        </w:tc>
        <w:tc>
          <w:tcPr>
            <w:tcW w:w="1417" w:type="dxa"/>
            <w:tcBorders>
              <w:bottom w:val="nil"/>
            </w:tcBorders>
            <w:vAlign w:val="center"/>
          </w:tcPr>
          <w:p w14:paraId="6AF61DAE" w14:textId="77777777" w:rsidR="00AE6BEA" w:rsidRPr="00AE6BEA" w:rsidRDefault="00AE6BEA" w:rsidP="002E654B">
            <w:pPr>
              <w:rPr>
                <w:ins w:id="167" w:author="Lessner, Jan" w:date="2019-02-12T14:20:00Z"/>
                <w:highlight w:val="green"/>
                <w:lang w:val="de-DE"/>
                <w:rPrChange w:id="168" w:author="Lessner, Jan" w:date="2019-02-12T14:26:00Z">
                  <w:rPr>
                    <w:ins w:id="169" w:author="Lessner, Jan" w:date="2019-02-12T14:20:00Z"/>
                    <w:lang w:val="de-DE"/>
                  </w:rPr>
                </w:rPrChange>
              </w:rPr>
            </w:pPr>
            <w:ins w:id="170" w:author="Lessner, Jan" w:date="2019-02-12T14:20:00Z">
              <w:r w:rsidRPr="00AE6BEA">
                <w:rPr>
                  <w:highlight w:val="green"/>
                  <w:lang w:val="de-DE"/>
                  <w:rPrChange w:id="171" w:author="Lessner, Jan" w:date="2019-02-12T14:26:00Z">
                    <w:rPr>
                      <w:lang w:val="de-DE"/>
                    </w:rPr>
                  </w:rPrChange>
                </w:rPr>
                <w:t>BALI</w:t>
              </w:r>
            </w:ins>
          </w:p>
        </w:tc>
        <w:tc>
          <w:tcPr>
            <w:tcW w:w="7438" w:type="dxa"/>
            <w:gridSpan w:val="2"/>
            <w:tcBorders>
              <w:bottom w:val="nil"/>
            </w:tcBorders>
          </w:tcPr>
          <w:p w14:paraId="7EDD8508" w14:textId="4F644583" w:rsidR="00AE6BEA" w:rsidRPr="004C634A" w:rsidRDefault="00AE6BEA" w:rsidP="00AE6BEA">
            <w:pPr>
              <w:rPr>
                <w:ins w:id="172" w:author="Lessner, Jan" w:date="2019-02-12T14:20:00Z"/>
                <w:lang w:val="de-DE"/>
              </w:rPr>
            </w:pPr>
            <w:ins w:id="173" w:author="Lessner, Jan" w:date="2019-02-12T14:20:00Z">
              <w:r w:rsidRPr="00AE6BEA">
                <w:rPr>
                  <w:highlight w:val="green"/>
                  <w:lang w:val="de-DE"/>
                  <w:rPrChange w:id="174" w:author="Lessner, Jan" w:date="2019-02-12T14:26:00Z">
                    <w:rPr>
                      <w:lang w:val="de-DE"/>
                    </w:rPr>
                  </w:rPrChange>
                </w:rPr>
                <w:t xml:space="preserve">Das System zeigt in einem separaten Fenster alle Logeinträge </w:t>
              </w:r>
            </w:ins>
            <w:ins w:id="175" w:author="Lessner, Jan" w:date="2019-02-12T14:25:00Z">
              <w:r w:rsidRPr="00AE6BEA">
                <w:rPr>
                  <w:highlight w:val="green"/>
                  <w:lang w:val="de-DE"/>
                  <w:rPrChange w:id="176" w:author="Lessner, Jan" w:date="2019-02-12T14:26:00Z">
                    <w:rPr>
                      <w:lang w:val="de-DE"/>
                    </w:rPr>
                  </w:rPrChange>
                </w:rPr>
                <w:t xml:space="preserve">für die Änderung der Versionssichtbarkeiten des ausgewählten Erfassungsschemas an. Die Anzeige erfolgt </w:t>
              </w:r>
            </w:ins>
            <w:ins w:id="177" w:author="Lessner, Jan" w:date="2019-02-12T14:26:00Z">
              <w:r w:rsidRPr="00AE6BEA">
                <w:rPr>
                  <w:highlight w:val="green"/>
                  <w:lang w:val="de-DE"/>
                  <w:rPrChange w:id="178" w:author="Lessner, Jan" w:date="2019-02-12T14:26:00Z">
                    <w:rPr>
                      <w:lang w:val="de-DE"/>
                    </w:rPr>
                  </w:rPrChange>
                </w:rPr>
                <w:t xml:space="preserve">in </w:t>
              </w:r>
            </w:ins>
            <w:ins w:id="179" w:author="Lessner, Jan" w:date="2019-02-12T14:25:00Z">
              <w:r w:rsidRPr="00AE6BEA">
                <w:rPr>
                  <w:highlight w:val="green"/>
                  <w:lang w:val="de-DE"/>
                  <w:rPrChange w:id="180" w:author="Lessner, Jan" w:date="2019-02-12T14:26:00Z">
                    <w:rPr>
                      <w:lang w:val="de-DE"/>
                    </w:rPr>
                  </w:rPrChange>
                </w:rPr>
                <w:t>zeitlich aufsteigende</w:t>
              </w:r>
            </w:ins>
            <w:ins w:id="181" w:author="Lessner, Jan" w:date="2019-02-12T14:26:00Z">
              <w:r w:rsidRPr="00AE6BEA">
                <w:rPr>
                  <w:highlight w:val="green"/>
                  <w:lang w:val="de-DE"/>
                  <w:rPrChange w:id="182" w:author="Lessner, Jan" w:date="2019-02-12T14:26:00Z">
                    <w:rPr>
                      <w:lang w:val="de-DE"/>
                    </w:rPr>
                  </w:rPrChange>
                </w:rPr>
                <w:t>r Reihenfolge.</w:t>
              </w:r>
            </w:ins>
          </w:p>
        </w:tc>
      </w:tr>
      <w:tr w:rsidR="00E2417A" w14:paraId="506027A5" w14:textId="77777777" w:rsidTr="00435242">
        <w:trPr>
          <w:cantSplit/>
        </w:trPr>
        <w:tc>
          <w:tcPr>
            <w:tcW w:w="993" w:type="dxa"/>
            <w:shd w:val="pct12" w:color="auto" w:fill="FFFFFF"/>
            <w:vAlign w:val="center"/>
          </w:tcPr>
          <w:p w14:paraId="20E59130" w14:textId="77777777" w:rsidR="00E2417A" w:rsidRDefault="00E2417A">
            <w:pPr>
              <w:rPr>
                <w:b/>
                <w:lang w:val="de-DE"/>
              </w:rPr>
            </w:pPr>
            <w:r>
              <w:rPr>
                <w:b/>
                <w:lang w:val="de-DE"/>
              </w:rPr>
              <w:t>Nr.</w:t>
            </w:r>
          </w:p>
        </w:tc>
        <w:tc>
          <w:tcPr>
            <w:tcW w:w="1417" w:type="dxa"/>
            <w:shd w:val="pct12" w:color="auto" w:fill="FFFFFF"/>
            <w:vAlign w:val="center"/>
          </w:tcPr>
          <w:p w14:paraId="21FFB009" w14:textId="77777777" w:rsidR="00E2417A" w:rsidRDefault="00E2417A">
            <w:pPr>
              <w:rPr>
                <w:b/>
                <w:lang w:val="de-DE"/>
              </w:rPr>
            </w:pPr>
          </w:p>
        </w:tc>
        <w:tc>
          <w:tcPr>
            <w:tcW w:w="7438" w:type="dxa"/>
            <w:gridSpan w:val="2"/>
            <w:shd w:val="pct12" w:color="auto" w:fill="FFFFFF"/>
          </w:tcPr>
          <w:p w14:paraId="69111BB0" w14:textId="77777777" w:rsidR="00E2417A" w:rsidRDefault="00E2417A">
            <w:pPr>
              <w:pStyle w:val="Verzeichnis1"/>
              <w:rPr>
                <w:bCs/>
                <w:lang w:val="de-DE"/>
              </w:rPr>
            </w:pPr>
            <w:r>
              <w:rPr>
                <w:bCs/>
                <w:lang w:val="de-DE"/>
              </w:rPr>
              <w:t>Alternativer Ablauf / Ausnahmebehandlung:</w:t>
            </w:r>
          </w:p>
        </w:tc>
      </w:tr>
      <w:tr w:rsidR="00435242" w14:paraId="317E2631" w14:textId="77777777" w:rsidTr="00D2667A">
        <w:trPr>
          <w:cantSplit/>
        </w:trPr>
        <w:tc>
          <w:tcPr>
            <w:tcW w:w="993" w:type="dxa"/>
            <w:tcBorders>
              <w:bottom w:val="nil"/>
            </w:tcBorders>
            <w:vAlign w:val="center"/>
          </w:tcPr>
          <w:p w14:paraId="13DDD6B0" w14:textId="77777777" w:rsidR="00435242" w:rsidRDefault="00435242" w:rsidP="00D2667A">
            <w:pPr>
              <w:rPr>
                <w:lang w:val="de-DE"/>
              </w:rPr>
            </w:pPr>
            <w:r>
              <w:rPr>
                <w:lang w:val="de-DE"/>
              </w:rPr>
              <w:fldChar w:fldCharType="begin"/>
            </w:r>
            <w:r>
              <w:rPr>
                <w:lang w:val="de-DE"/>
              </w:rPr>
              <w:instrText xml:space="preserve"> REF _Ref531793292 \r \h </w:instrText>
            </w:r>
            <w:r>
              <w:rPr>
                <w:lang w:val="de-DE"/>
              </w:rPr>
            </w:r>
            <w:r>
              <w:rPr>
                <w:lang w:val="de-DE"/>
              </w:rPr>
              <w:fldChar w:fldCharType="separate"/>
            </w:r>
            <w:r>
              <w:rPr>
                <w:lang w:val="de-DE"/>
              </w:rPr>
              <w:t>3.3</w:t>
            </w:r>
            <w:r>
              <w:rPr>
                <w:lang w:val="de-DE"/>
              </w:rPr>
              <w:fldChar w:fldCharType="end"/>
            </w:r>
          </w:p>
        </w:tc>
        <w:tc>
          <w:tcPr>
            <w:tcW w:w="1417" w:type="dxa"/>
            <w:tcBorders>
              <w:bottom w:val="nil"/>
            </w:tcBorders>
            <w:vAlign w:val="center"/>
          </w:tcPr>
          <w:p w14:paraId="4081C713" w14:textId="77777777" w:rsidR="00435242" w:rsidRDefault="00435242" w:rsidP="00D2667A">
            <w:pPr>
              <w:rPr>
                <w:lang w:val="de-DE"/>
              </w:rPr>
            </w:pPr>
          </w:p>
        </w:tc>
        <w:tc>
          <w:tcPr>
            <w:tcW w:w="7438" w:type="dxa"/>
            <w:gridSpan w:val="2"/>
            <w:tcBorders>
              <w:bottom w:val="nil"/>
            </w:tcBorders>
          </w:tcPr>
          <w:p w14:paraId="4DBEF307" w14:textId="77777777" w:rsidR="00435242" w:rsidRDefault="00435242" w:rsidP="00D2667A">
            <w:pPr>
              <w:pStyle w:val="Exception"/>
              <w:rPr>
                <w:lang w:val="de-DE"/>
              </w:rPr>
            </w:pPr>
            <w:r>
              <w:rPr>
                <w:lang w:val="de-DE"/>
              </w:rPr>
              <w:fldChar w:fldCharType="begin"/>
            </w:r>
            <w:r>
              <w:rPr>
                <w:lang w:val="de-DE"/>
              </w:rPr>
              <w:instrText xml:space="preserve"> REF _Ref531793356 \h </w:instrText>
            </w:r>
            <w:r>
              <w:rPr>
                <w:lang w:val="de-DE"/>
              </w:rPr>
            </w:r>
            <w:r>
              <w:rPr>
                <w:lang w:val="de-DE"/>
              </w:rPr>
              <w:fldChar w:fldCharType="separate"/>
            </w:r>
            <w:r>
              <w:rPr>
                <w:lang w:val="de-DE"/>
              </w:rPr>
              <w:t>Felder nicht korrekt gefüllt</w:t>
            </w:r>
            <w:r>
              <w:rPr>
                <w:lang w:val="de-DE"/>
              </w:rPr>
              <w:fldChar w:fldCharType="end"/>
            </w:r>
          </w:p>
        </w:tc>
      </w:tr>
      <w:tr w:rsidR="00E2417A" w14:paraId="5D890648" w14:textId="77777777" w:rsidTr="00435242">
        <w:trPr>
          <w:cantSplit/>
        </w:trPr>
        <w:tc>
          <w:tcPr>
            <w:tcW w:w="993" w:type="dxa"/>
            <w:tcBorders>
              <w:bottom w:val="nil"/>
            </w:tcBorders>
            <w:vAlign w:val="center"/>
          </w:tcPr>
          <w:p w14:paraId="4F8BE6B0" w14:textId="77777777" w:rsidR="00E2417A" w:rsidRDefault="00435242">
            <w:pPr>
              <w:rPr>
                <w:lang w:val="de-DE"/>
              </w:rPr>
            </w:pPr>
            <w:r>
              <w:rPr>
                <w:lang w:val="de-DE"/>
              </w:rPr>
              <w:fldChar w:fldCharType="begin"/>
            </w:r>
            <w:r>
              <w:rPr>
                <w:lang w:val="de-DE"/>
              </w:rPr>
              <w:instrText xml:space="preserve"> REF _Ref531793292 \r \h </w:instrText>
            </w:r>
            <w:r>
              <w:rPr>
                <w:lang w:val="de-DE"/>
              </w:rPr>
            </w:r>
            <w:r>
              <w:rPr>
                <w:lang w:val="de-DE"/>
              </w:rPr>
              <w:fldChar w:fldCharType="separate"/>
            </w:r>
            <w:r>
              <w:rPr>
                <w:lang w:val="de-DE"/>
              </w:rPr>
              <w:t>3.3</w:t>
            </w:r>
            <w:r>
              <w:rPr>
                <w:lang w:val="de-DE"/>
              </w:rPr>
              <w:fldChar w:fldCharType="end"/>
            </w:r>
            <w:r>
              <w:rPr>
                <w:lang w:val="de-DE"/>
              </w:rPr>
              <w:t>.1</w:t>
            </w:r>
          </w:p>
        </w:tc>
        <w:tc>
          <w:tcPr>
            <w:tcW w:w="1417" w:type="dxa"/>
            <w:tcBorders>
              <w:bottom w:val="nil"/>
            </w:tcBorders>
            <w:vAlign w:val="center"/>
          </w:tcPr>
          <w:p w14:paraId="451DD351" w14:textId="77777777" w:rsidR="00E2417A" w:rsidRDefault="00435242">
            <w:pPr>
              <w:rPr>
                <w:lang w:val="de-DE"/>
              </w:rPr>
            </w:pPr>
            <w:r>
              <w:rPr>
                <w:lang w:val="de-DE"/>
              </w:rPr>
              <w:t>BALI</w:t>
            </w:r>
          </w:p>
        </w:tc>
        <w:tc>
          <w:tcPr>
            <w:tcW w:w="7438" w:type="dxa"/>
            <w:gridSpan w:val="2"/>
            <w:tcBorders>
              <w:bottom w:val="nil"/>
            </w:tcBorders>
          </w:tcPr>
          <w:p w14:paraId="24409B0D" w14:textId="77777777" w:rsidR="00E2417A" w:rsidRPr="00435242" w:rsidRDefault="00435242" w:rsidP="00435242">
            <w:pPr>
              <w:pStyle w:val="Design-Anmerkungen"/>
              <w:rPr>
                <w:i w:val="0"/>
              </w:rPr>
            </w:pPr>
            <w:r>
              <w:rPr>
                <w:i w:val="0"/>
              </w:rPr>
              <w:t xml:space="preserve">Das System zeigt eine entsprechende Fehlermeldung an. Weiter mit </w:t>
            </w:r>
            <w:r>
              <w:rPr>
                <w:i w:val="0"/>
              </w:rPr>
              <w:fldChar w:fldCharType="begin"/>
            </w:r>
            <w:r>
              <w:rPr>
                <w:i w:val="0"/>
              </w:rPr>
              <w:instrText xml:space="preserve"> REF _Ref531793440 \r \h </w:instrText>
            </w:r>
            <w:r>
              <w:rPr>
                <w:i w:val="0"/>
              </w:rPr>
            </w:r>
            <w:r>
              <w:rPr>
                <w:i w:val="0"/>
              </w:rPr>
              <w:fldChar w:fldCharType="separate"/>
            </w:r>
            <w:r>
              <w:rPr>
                <w:i w:val="0"/>
              </w:rPr>
              <w:t>3</w:t>
            </w:r>
            <w:r>
              <w:rPr>
                <w:i w:val="0"/>
              </w:rPr>
              <w:fldChar w:fldCharType="end"/>
            </w:r>
          </w:p>
        </w:tc>
      </w:tr>
      <w:tr w:rsidR="00E2417A" w14:paraId="3EB2DDA5" w14:textId="77777777" w:rsidTr="00435242">
        <w:trPr>
          <w:cantSplit/>
        </w:trPr>
        <w:tc>
          <w:tcPr>
            <w:tcW w:w="2410" w:type="dxa"/>
            <w:gridSpan w:val="2"/>
            <w:tcBorders>
              <w:top w:val="single" w:sz="12" w:space="0" w:color="auto"/>
            </w:tcBorders>
            <w:shd w:val="pct12" w:color="auto" w:fill="FFFFFF"/>
          </w:tcPr>
          <w:p w14:paraId="6CC2D9B6" w14:textId="77777777" w:rsidR="00E2417A" w:rsidRDefault="00E2417A">
            <w:pPr>
              <w:rPr>
                <w:b/>
                <w:lang w:val="de-DE"/>
              </w:rPr>
            </w:pPr>
            <w:r>
              <w:rPr>
                <w:b/>
                <w:lang w:val="de-DE"/>
              </w:rPr>
              <w:lastRenderedPageBreak/>
              <w:t>Geschäftsregeln</w:t>
            </w:r>
          </w:p>
        </w:tc>
        <w:tc>
          <w:tcPr>
            <w:tcW w:w="7438" w:type="dxa"/>
            <w:gridSpan w:val="2"/>
            <w:tcBorders>
              <w:top w:val="single" w:sz="12" w:space="0" w:color="auto"/>
            </w:tcBorders>
          </w:tcPr>
          <w:p w14:paraId="7F6CD349" w14:textId="77777777" w:rsidR="00037D76" w:rsidRDefault="00037D76" w:rsidP="00DA6BC5">
            <w:pPr>
              <w:rPr>
                <w:lang w:val="de-DE"/>
              </w:rPr>
            </w:pPr>
            <w:r>
              <w:rPr>
                <w:lang w:val="de-DE"/>
              </w:rPr>
              <w:t>Hintergrund zur Funktionalität:</w:t>
            </w:r>
          </w:p>
          <w:p w14:paraId="08665792" w14:textId="57934B3E" w:rsidR="00037D76" w:rsidRPr="00037D76" w:rsidRDefault="00037D76" w:rsidP="00037D76">
            <w:pPr>
              <w:rPr>
                <w:lang w:val="de-DE"/>
              </w:rPr>
            </w:pPr>
            <w:r w:rsidRPr="00037D76">
              <w:rPr>
                <w:lang w:val="de-DE"/>
              </w:rPr>
              <w:t>Bei der Erstellung einer neuen Bilanz muss der Benutzer ein Schema auswählen,</w:t>
            </w:r>
            <w:r>
              <w:rPr>
                <w:lang w:val="de-DE"/>
              </w:rPr>
              <w:t xml:space="preserve"> welches den Aufbau dieser Bilanz bestimmt. Der Aufbau beschreibt</w:t>
            </w:r>
            <w:r w:rsidRPr="00037D76">
              <w:rPr>
                <w:lang w:val="de-DE"/>
              </w:rPr>
              <w:t xml:space="preserve"> </w:t>
            </w:r>
            <w:r>
              <w:rPr>
                <w:lang w:val="de-DE"/>
              </w:rPr>
              <w:t>für ein Schema</w:t>
            </w:r>
            <w:r w:rsidRPr="00037D76">
              <w:rPr>
                <w:lang w:val="de-DE"/>
              </w:rPr>
              <w:t>, welche Positionen</w:t>
            </w:r>
            <w:r>
              <w:rPr>
                <w:lang w:val="de-DE"/>
              </w:rPr>
              <w:t xml:space="preserve"> es gibt und</w:t>
            </w:r>
            <w:r w:rsidRPr="00037D76">
              <w:rPr>
                <w:lang w:val="de-DE"/>
              </w:rPr>
              <w:t xml:space="preserve"> in welcher Reihenfolgen die Positionen</w:t>
            </w:r>
          </w:p>
          <w:p w14:paraId="0CF28BD0" w14:textId="7EB1AB59" w:rsidR="00037D76" w:rsidRDefault="00037D76" w:rsidP="002F3517">
            <w:pPr>
              <w:rPr>
                <w:lang w:val="de-DE"/>
              </w:rPr>
            </w:pPr>
            <w:r>
              <w:rPr>
                <w:lang w:val="de-DE"/>
              </w:rPr>
              <w:t>dargestellt</w:t>
            </w:r>
            <w:r w:rsidRPr="00037D76">
              <w:rPr>
                <w:lang w:val="de-DE"/>
              </w:rPr>
              <w:t xml:space="preserve"> werden etc. </w:t>
            </w:r>
            <w:r>
              <w:rPr>
                <w:lang w:val="de-DE"/>
              </w:rPr>
              <w:t>Diese Aufbauten liegen in unterschiedlichen Versionen vor, was erreicht wird, in dem sie Teil von IDA-Versionen sind.</w:t>
            </w:r>
            <w:r w:rsidR="002F3517">
              <w:rPr>
                <w:lang w:val="de-DE"/>
              </w:rPr>
              <w:t xml:space="preserve"> Bei der Neuanlage einer Bilanz muss die Frage beantwortet werden, welchem Aufbau die Bilanz genügen soll. Für </w:t>
            </w:r>
            <w:proofErr w:type="spellStart"/>
            <w:r w:rsidR="002F3517">
              <w:rPr>
                <w:lang w:val="de-DE"/>
              </w:rPr>
              <w:t>Local</w:t>
            </w:r>
            <w:proofErr w:type="spellEnd"/>
            <w:r w:rsidR="002F3517">
              <w:rPr>
                <w:lang w:val="de-DE"/>
              </w:rPr>
              <w:t xml:space="preserve">-GAAP-Schemata kann man über die in diesem </w:t>
            </w:r>
            <w:proofErr w:type="spellStart"/>
            <w:r w:rsidR="002F3517">
              <w:rPr>
                <w:lang w:val="de-DE"/>
              </w:rPr>
              <w:t>Usecase</w:t>
            </w:r>
            <w:proofErr w:type="spellEnd"/>
            <w:r w:rsidR="002F3517">
              <w:rPr>
                <w:lang w:val="de-DE"/>
              </w:rPr>
              <w:t xml:space="preserve"> verwalteten Versionssichtbarkeiten dafür sorgen, dass mehrere gleichzeitig sichtbare IDA-Versionen zur Verfügung stehen. Bei interaktiver Anlage muss der Benutzer dann aus diesen auswählen. Bei Anlage über Webservices ist das noch offen.</w:t>
            </w:r>
          </w:p>
          <w:p w14:paraId="6C9C7D83" w14:textId="77777777" w:rsidR="00037D76" w:rsidRDefault="00037D76" w:rsidP="00DA6BC5">
            <w:pPr>
              <w:rPr>
                <w:lang w:val="de-DE"/>
              </w:rPr>
            </w:pPr>
          </w:p>
          <w:p w14:paraId="0A2707FE" w14:textId="77777777" w:rsidR="00EF3A42" w:rsidRDefault="009B7501" w:rsidP="00DA6BC5">
            <w:pPr>
              <w:rPr>
                <w:lang w:val="de-DE"/>
              </w:rPr>
            </w:pPr>
            <w:r>
              <w:rPr>
                <w:lang w:val="de-DE"/>
              </w:rPr>
              <w:t>Das Prinzip eines zweistufen Freigabeprozesses taucht auch in anderen Teilen der Applikation auf, allerdings ist der Prozess hier etwas anders. Das folgende Diagramm stellt den Vorgang im Überblick dar:</w:t>
            </w:r>
          </w:p>
          <w:p w14:paraId="166A4BE8" w14:textId="77777777" w:rsidR="009B7501" w:rsidRDefault="009B7501" w:rsidP="00DA6BC5">
            <w:pPr>
              <w:rPr>
                <w:lang w:val="de-DE"/>
              </w:rPr>
            </w:pPr>
          </w:p>
          <w:p w14:paraId="06EEB257" w14:textId="138EEEB7" w:rsidR="009B7501" w:rsidRDefault="00E44E10" w:rsidP="009B7501">
            <w:pPr>
              <w:jc w:val="center"/>
            </w:pPr>
            <w:ins w:id="183" w:author="Lessner, Jan" w:date="2019-02-12T14:13:00Z">
              <w:r>
                <w:object w:dxaOrig="6885" w:dyaOrig="6210" w14:anchorId="445A9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310.5pt" o:ole="">
                    <v:imagedata r:id="rId9" o:title=""/>
                  </v:shape>
                  <o:OLEObject Type="Embed" ProgID="PBrush" ShapeID="_x0000_i1025" DrawAspect="Content" ObjectID="_1611489156" r:id="rId10"/>
                </w:object>
              </w:r>
            </w:ins>
          </w:p>
          <w:p w14:paraId="0E3C69C8" w14:textId="77777777" w:rsidR="009B7501" w:rsidRDefault="009B7501" w:rsidP="00DA6BC5">
            <w:pPr>
              <w:rPr>
                <w:lang w:val="de-DE"/>
              </w:rPr>
            </w:pPr>
          </w:p>
        </w:tc>
      </w:tr>
      <w:tr w:rsidR="00E2417A" w14:paraId="60DC3320" w14:textId="77777777" w:rsidTr="00435242">
        <w:trPr>
          <w:cantSplit/>
        </w:trPr>
        <w:tc>
          <w:tcPr>
            <w:tcW w:w="2410" w:type="dxa"/>
            <w:gridSpan w:val="2"/>
            <w:shd w:val="pct12" w:color="auto" w:fill="FFFFFF"/>
          </w:tcPr>
          <w:p w14:paraId="6EEDE16C" w14:textId="4FEA5A71" w:rsidR="00E2417A" w:rsidRDefault="00E2417A">
            <w:pPr>
              <w:rPr>
                <w:b/>
                <w:lang w:val="de-DE"/>
              </w:rPr>
            </w:pPr>
            <w:r>
              <w:rPr>
                <w:b/>
                <w:lang w:val="de-DE"/>
              </w:rPr>
              <w:t>Nicht funktionale Anforderungen</w:t>
            </w:r>
          </w:p>
        </w:tc>
        <w:tc>
          <w:tcPr>
            <w:tcW w:w="7438" w:type="dxa"/>
            <w:gridSpan w:val="2"/>
          </w:tcPr>
          <w:p w14:paraId="36EDEE50" w14:textId="77777777" w:rsidR="00E2417A" w:rsidRDefault="00E2417A">
            <w:pPr>
              <w:rPr>
                <w:lang w:val="de-DE"/>
              </w:rPr>
            </w:pPr>
          </w:p>
        </w:tc>
      </w:tr>
      <w:tr w:rsidR="00E2417A" w14:paraId="3EF048D6" w14:textId="77777777" w:rsidTr="00435242">
        <w:trPr>
          <w:cantSplit/>
        </w:trPr>
        <w:tc>
          <w:tcPr>
            <w:tcW w:w="2410" w:type="dxa"/>
            <w:gridSpan w:val="2"/>
            <w:shd w:val="pct12" w:color="auto" w:fill="FFFFFF"/>
          </w:tcPr>
          <w:p w14:paraId="7AA23813" w14:textId="77777777" w:rsidR="00E2417A" w:rsidRDefault="00E2417A">
            <w:pPr>
              <w:rPr>
                <w:b/>
                <w:lang w:val="de-DE"/>
              </w:rPr>
            </w:pPr>
            <w:r>
              <w:rPr>
                <w:b/>
                <w:lang w:val="de-DE"/>
              </w:rPr>
              <w:t>Offene Punkte</w:t>
            </w:r>
          </w:p>
        </w:tc>
        <w:tc>
          <w:tcPr>
            <w:tcW w:w="7438" w:type="dxa"/>
            <w:gridSpan w:val="2"/>
          </w:tcPr>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68"/>
              <w:gridCol w:w="1134"/>
              <w:gridCol w:w="1134"/>
            </w:tblGrid>
            <w:tr w:rsidR="00E2417A" w14:paraId="63CE3F2D" w14:textId="77777777">
              <w:tc>
                <w:tcPr>
                  <w:tcW w:w="4868" w:type="dxa"/>
                  <w:tcBorders>
                    <w:top w:val="double" w:sz="6" w:space="0" w:color="000000"/>
                    <w:bottom w:val="single" w:sz="6" w:space="0" w:color="000000"/>
                  </w:tcBorders>
                  <w:shd w:val="clear" w:color="auto" w:fill="D9D9D9"/>
                </w:tcPr>
                <w:p w14:paraId="3C4E2EDB" w14:textId="77777777" w:rsidR="00E2417A" w:rsidRDefault="00E2417A">
                  <w:pPr>
                    <w:jc w:val="center"/>
                    <w:rPr>
                      <w:b/>
                      <w:bCs/>
                      <w:caps/>
                      <w:lang w:val="de-DE"/>
                    </w:rPr>
                  </w:pPr>
                  <w:r>
                    <w:rPr>
                      <w:b/>
                      <w:bCs/>
                      <w:caps/>
                      <w:lang w:val="de-DE"/>
                    </w:rPr>
                    <w:t>Issue</w:t>
                  </w:r>
                </w:p>
                <w:p w14:paraId="1E686E70" w14:textId="77777777" w:rsidR="00E2417A" w:rsidRDefault="00E2417A">
                  <w:pPr>
                    <w:jc w:val="center"/>
                    <w:rPr>
                      <w:b/>
                      <w:bCs/>
                      <w:i/>
                      <w:caps/>
                      <w:lang w:val="de-DE"/>
                    </w:rPr>
                  </w:pPr>
                  <w:r>
                    <w:rPr>
                      <w:b/>
                      <w:bCs/>
                      <w:i/>
                      <w:caps/>
                      <w:lang w:val="de-DE"/>
                    </w:rPr>
                    <w:t>Antwort</w:t>
                  </w:r>
                </w:p>
              </w:tc>
              <w:tc>
                <w:tcPr>
                  <w:tcW w:w="1134" w:type="dxa"/>
                  <w:tcBorders>
                    <w:top w:val="double" w:sz="6" w:space="0" w:color="000000"/>
                    <w:bottom w:val="single" w:sz="6" w:space="0" w:color="000000"/>
                  </w:tcBorders>
                  <w:shd w:val="clear" w:color="auto" w:fill="D9D9D9"/>
                </w:tcPr>
                <w:p w14:paraId="2761813A" w14:textId="77777777" w:rsidR="00E2417A" w:rsidRDefault="00E2417A">
                  <w:pPr>
                    <w:jc w:val="center"/>
                    <w:rPr>
                      <w:b/>
                      <w:bCs/>
                      <w:caps/>
                      <w:lang w:val="de-DE"/>
                    </w:rPr>
                  </w:pPr>
                  <w:r>
                    <w:rPr>
                      <w:b/>
                      <w:bCs/>
                      <w:caps/>
                      <w:lang w:val="de-DE"/>
                    </w:rPr>
                    <w:t xml:space="preserve">Prio </w:t>
                  </w:r>
                  <w:r>
                    <w:rPr>
                      <w:b/>
                      <w:bCs/>
                      <w:caps/>
                      <w:lang w:val="de-DE"/>
                    </w:rPr>
                    <w:br/>
                  </w:r>
                  <w:r>
                    <w:rPr>
                      <w:b/>
                      <w:bCs/>
                      <w:caps/>
                      <w:sz w:val="14"/>
                      <w:lang w:val="de-DE"/>
                    </w:rPr>
                    <w:t>(1=hoch.. 3)</w:t>
                  </w:r>
                </w:p>
              </w:tc>
              <w:tc>
                <w:tcPr>
                  <w:tcW w:w="1134" w:type="dxa"/>
                  <w:tcBorders>
                    <w:top w:val="double" w:sz="6" w:space="0" w:color="000000"/>
                    <w:bottom w:val="single" w:sz="6" w:space="0" w:color="000000"/>
                  </w:tcBorders>
                  <w:shd w:val="clear" w:color="auto" w:fill="D9D9D9"/>
                </w:tcPr>
                <w:p w14:paraId="62A74CEF" w14:textId="77777777" w:rsidR="00E2417A" w:rsidRDefault="00E2417A">
                  <w:pPr>
                    <w:jc w:val="center"/>
                    <w:rPr>
                      <w:b/>
                      <w:bCs/>
                      <w:caps/>
                      <w:lang w:val="en-GB"/>
                    </w:rPr>
                  </w:pPr>
                  <w:r>
                    <w:rPr>
                      <w:b/>
                      <w:bCs/>
                      <w:caps/>
                      <w:lang w:val="en-GB"/>
                    </w:rPr>
                    <w:t>Status</w:t>
                  </w:r>
                </w:p>
                <w:p w14:paraId="473F55E0" w14:textId="77777777" w:rsidR="00E2417A" w:rsidRDefault="00E2417A">
                  <w:pPr>
                    <w:jc w:val="center"/>
                    <w:rPr>
                      <w:b/>
                      <w:bCs/>
                      <w:caps/>
                      <w:sz w:val="14"/>
                      <w:lang w:val="en-GB"/>
                    </w:rPr>
                  </w:pPr>
                  <w:r>
                    <w:rPr>
                      <w:b/>
                      <w:bCs/>
                      <w:caps/>
                      <w:sz w:val="14"/>
                      <w:lang w:val="en-GB"/>
                    </w:rPr>
                    <w:t>(offen|erl.)</w:t>
                  </w:r>
                </w:p>
              </w:tc>
            </w:tr>
            <w:tr w:rsidR="00E2417A" w14:paraId="657B2657" w14:textId="77777777">
              <w:tc>
                <w:tcPr>
                  <w:tcW w:w="4868" w:type="dxa"/>
                  <w:tcBorders>
                    <w:top w:val="single" w:sz="6" w:space="0" w:color="000000"/>
                  </w:tcBorders>
                </w:tcPr>
                <w:p w14:paraId="7A5A8227" w14:textId="7AA83262" w:rsidR="00E2417A" w:rsidRPr="00DA6BC5" w:rsidRDefault="00E2417A">
                  <w:pPr>
                    <w:rPr>
                      <w:iCs/>
                      <w:highlight w:val="yellow"/>
                      <w:lang w:val="de-DE"/>
                    </w:rPr>
                  </w:pPr>
                </w:p>
              </w:tc>
              <w:tc>
                <w:tcPr>
                  <w:tcW w:w="1134" w:type="dxa"/>
                  <w:tcBorders>
                    <w:top w:val="single" w:sz="6" w:space="0" w:color="000000"/>
                  </w:tcBorders>
                </w:tcPr>
                <w:p w14:paraId="7D400614" w14:textId="21A1D2FD" w:rsidR="00E2417A" w:rsidRPr="00DA6BC5" w:rsidRDefault="00E2417A">
                  <w:pPr>
                    <w:rPr>
                      <w:highlight w:val="yellow"/>
                      <w:lang w:val="de-DE"/>
                    </w:rPr>
                  </w:pPr>
                </w:p>
              </w:tc>
              <w:tc>
                <w:tcPr>
                  <w:tcW w:w="1134" w:type="dxa"/>
                  <w:tcBorders>
                    <w:top w:val="single" w:sz="6" w:space="0" w:color="000000"/>
                  </w:tcBorders>
                </w:tcPr>
                <w:p w14:paraId="1C362D78" w14:textId="5827F146" w:rsidR="00E2417A" w:rsidRPr="00DA6BC5" w:rsidRDefault="00E2417A">
                  <w:pPr>
                    <w:pStyle w:val="Kopfzeile"/>
                    <w:tabs>
                      <w:tab w:val="clear" w:pos="4536"/>
                      <w:tab w:val="clear" w:pos="9072"/>
                    </w:tabs>
                    <w:rPr>
                      <w:highlight w:val="yellow"/>
                      <w:lang w:val="de-DE"/>
                    </w:rPr>
                  </w:pPr>
                </w:p>
              </w:tc>
            </w:tr>
          </w:tbl>
          <w:p w14:paraId="407AB7F7" w14:textId="77777777" w:rsidR="00E2417A" w:rsidRDefault="00E2417A">
            <w:pPr>
              <w:rPr>
                <w:lang w:val="de-DE"/>
              </w:rPr>
            </w:pPr>
          </w:p>
        </w:tc>
      </w:tr>
      <w:tr w:rsidR="00E2417A" w14:paraId="79CD3BDE" w14:textId="77777777" w:rsidTr="00435242">
        <w:trPr>
          <w:cantSplit/>
        </w:trPr>
        <w:tc>
          <w:tcPr>
            <w:tcW w:w="2410" w:type="dxa"/>
            <w:gridSpan w:val="2"/>
            <w:shd w:val="pct12" w:color="auto" w:fill="FFFFFF"/>
          </w:tcPr>
          <w:p w14:paraId="232705DF" w14:textId="77777777" w:rsidR="00E2417A" w:rsidRDefault="00E2417A">
            <w:pPr>
              <w:rPr>
                <w:b/>
                <w:lang w:val="de-DE"/>
              </w:rPr>
            </w:pPr>
            <w:r>
              <w:rPr>
                <w:b/>
                <w:lang w:val="de-DE"/>
              </w:rPr>
              <w:t>Bemerkungen</w:t>
            </w:r>
          </w:p>
        </w:tc>
        <w:tc>
          <w:tcPr>
            <w:tcW w:w="7438" w:type="dxa"/>
            <w:gridSpan w:val="2"/>
          </w:tcPr>
          <w:p w14:paraId="2B190478" w14:textId="77777777" w:rsidR="00E2417A" w:rsidRDefault="00E2417A">
            <w:pPr>
              <w:rPr>
                <w:lang w:val="de-DE"/>
              </w:rPr>
            </w:pPr>
          </w:p>
        </w:tc>
      </w:tr>
      <w:tr w:rsidR="00E2417A" w14:paraId="7E198DEF" w14:textId="77777777" w:rsidTr="00435242">
        <w:trPr>
          <w:cantSplit/>
        </w:trPr>
        <w:tc>
          <w:tcPr>
            <w:tcW w:w="2410" w:type="dxa"/>
            <w:gridSpan w:val="2"/>
            <w:shd w:val="pct12" w:color="auto" w:fill="FFFFFF"/>
          </w:tcPr>
          <w:p w14:paraId="517EB067" w14:textId="77777777" w:rsidR="00E2417A" w:rsidRDefault="00E2417A">
            <w:pPr>
              <w:rPr>
                <w:b/>
                <w:lang w:val="de-DE"/>
              </w:rPr>
            </w:pPr>
            <w:r>
              <w:rPr>
                <w:b/>
                <w:lang w:val="de-DE"/>
              </w:rPr>
              <w:t>Testfälle</w:t>
            </w:r>
          </w:p>
        </w:tc>
        <w:tc>
          <w:tcPr>
            <w:tcW w:w="7438" w:type="dxa"/>
            <w:gridSpan w:val="2"/>
          </w:tcPr>
          <w:p w14:paraId="044249E5" w14:textId="77777777" w:rsidR="00E2417A" w:rsidRDefault="00E2417A">
            <w:pPr>
              <w:pStyle w:val="Kopfzeile"/>
              <w:tabs>
                <w:tab w:val="clear" w:pos="4536"/>
                <w:tab w:val="clear" w:pos="9072"/>
              </w:tabs>
              <w:rPr>
                <w:lang w:val="de-DE"/>
              </w:rPr>
            </w:pPr>
          </w:p>
        </w:tc>
      </w:tr>
      <w:tr w:rsidR="00E2417A" w:rsidRPr="00F819C7" w14:paraId="782C3F5E" w14:textId="77777777" w:rsidTr="00435242">
        <w:trPr>
          <w:cantSplit/>
        </w:trPr>
        <w:tc>
          <w:tcPr>
            <w:tcW w:w="2410" w:type="dxa"/>
            <w:gridSpan w:val="2"/>
            <w:shd w:val="pct12" w:color="auto" w:fill="FFFFFF"/>
          </w:tcPr>
          <w:p w14:paraId="35670F6C" w14:textId="77777777" w:rsidR="00E2417A" w:rsidRDefault="00E2417A">
            <w:pPr>
              <w:rPr>
                <w:b/>
                <w:lang w:val="de-DE"/>
              </w:rPr>
            </w:pPr>
            <w:r>
              <w:rPr>
                <w:b/>
                <w:lang w:val="de-DE"/>
              </w:rPr>
              <w:t>Design-Anmerkungen</w:t>
            </w:r>
          </w:p>
        </w:tc>
        <w:tc>
          <w:tcPr>
            <w:tcW w:w="7438" w:type="dxa"/>
            <w:gridSpan w:val="2"/>
          </w:tcPr>
          <w:p w14:paraId="4DC776FA" w14:textId="77777777" w:rsidR="00E2417A" w:rsidRDefault="00FB4E94">
            <w:pPr>
              <w:rPr>
                <w:lang w:val="de-DE"/>
              </w:rPr>
            </w:pPr>
            <w:r>
              <w:rPr>
                <w:lang w:val="de-DE"/>
              </w:rPr>
              <w:t>Beispiel für eine Tabelle mit editierbaren Spalten siehe Stammdaten Konzernbilanz, Reiter „Beteiligte“.</w:t>
            </w:r>
          </w:p>
        </w:tc>
      </w:tr>
    </w:tbl>
    <w:p w14:paraId="5487DE3A" w14:textId="77777777" w:rsidR="009B2791" w:rsidRDefault="009B2791">
      <w:pPr>
        <w:rPr>
          <w:lang w:val="de-DE"/>
        </w:rPr>
      </w:pPr>
    </w:p>
    <w:p w14:paraId="7B653241" w14:textId="77777777" w:rsidR="009B7501" w:rsidRDefault="009B7501" w:rsidP="009B7501">
      <w:pPr>
        <w:rPr>
          <w:b/>
          <w:lang w:val="de-DE"/>
        </w:rPr>
      </w:pPr>
    </w:p>
    <w:p w14:paraId="7445E9FC" w14:textId="77777777" w:rsidR="009B7501" w:rsidRDefault="009B7501" w:rsidP="009B7501">
      <w:pPr>
        <w:rPr>
          <w:ins w:id="184" w:author="Lessner, Jan" w:date="2019-02-12T15:02:00Z"/>
          <w:b/>
          <w:lang w:val="de-DE"/>
        </w:rPr>
      </w:pPr>
    </w:p>
    <w:p w14:paraId="1C5736D4" w14:textId="77777777" w:rsidR="008F7F42" w:rsidRDefault="008F7F42" w:rsidP="009B7501">
      <w:pPr>
        <w:rPr>
          <w:ins w:id="185" w:author="Lessner, Jan" w:date="2019-02-12T15:02:00Z"/>
          <w:b/>
          <w:lang w:val="de-DE"/>
        </w:rPr>
      </w:pPr>
    </w:p>
    <w:p w14:paraId="58DF3057" w14:textId="77777777" w:rsidR="008F7F42" w:rsidRDefault="008F7F42" w:rsidP="009B7501">
      <w:pPr>
        <w:rPr>
          <w:ins w:id="186" w:author="Lessner, Jan" w:date="2019-02-12T15:02:00Z"/>
          <w:b/>
          <w:lang w:val="de-DE"/>
        </w:rPr>
      </w:pPr>
    </w:p>
    <w:p w14:paraId="054E64D5" w14:textId="77777777" w:rsidR="008F7F42" w:rsidRDefault="008F7F42" w:rsidP="009B7501">
      <w:pPr>
        <w:rPr>
          <w:b/>
          <w:lang w:val="de-DE"/>
        </w:rPr>
      </w:pPr>
    </w:p>
    <w:p w14:paraId="392E6AD9" w14:textId="77777777" w:rsidR="001B56D5" w:rsidRDefault="001B56D5" w:rsidP="009B7501">
      <w:pPr>
        <w:rPr>
          <w:b/>
          <w:lang w:val="de-DE"/>
        </w:rPr>
      </w:pPr>
      <w:r>
        <w:rPr>
          <w:b/>
          <w:lang w:val="de-DE"/>
        </w:rPr>
        <w:lastRenderedPageBreak/>
        <w:t xml:space="preserve">Screenshot </w:t>
      </w:r>
      <w:r w:rsidR="00D75E65">
        <w:rPr>
          <w:b/>
          <w:lang w:val="de-DE"/>
        </w:rPr>
        <w:t>Versionsmanagement</w:t>
      </w:r>
      <w:r>
        <w:rPr>
          <w:b/>
          <w:lang w:val="de-DE"/>
        </w:rPr>
        <w:t>:</w:t>
      </w:r>
    </w:p>
    <w:p w14:paraId="44C5DBE0" w14:textId="77777777" w:rsidR="00E432CB" w:rsidRDefault="00E432CB">
      <w:pPr>
        <w:pStyle w:val="Kopfzeile"/>
        <w:tabs>
          <w:tab w:val="clear" w:pos="4536"/>
          <w:tab w:val="clear" w:pos="9072"/>
        </w:tabs>
        <w:rPr>
          <w:lang w:val="de-DE"/>
        </w:rPr>
      </w:pPr>
    </w:p>
    <w:p w14:paraId="7591006E" w14:textId="404F81DD" w:rsidR="001B56D5" w:rsidRDefault="008F7F42">
      <w:pPr>
        <w:pStyle w:val="Kopfzeile"/>
        <w:tabs>
          <w:tab w:val="clear" w:pos="4536"/>
          <w:tab w:val="clear" w:pos="9072"/>
        </w:tabs>
        <w:rPr>
          <w:b/>
          <w:lang w:val="de-DE"/>
        </w:rPr>
      </w:pPr>
      <w:ins w:id="187" w:author="Lessner, Jan" w:date="2019-02-12T15:06:00Z">
        <w:r>
          <w:rPr>
            <w:b/>
            <w:noProof/>
            <w:lang w:val="de-DE"/>
          </w:rPr>
          <w:drawing>
            <wp:inline distT="0" distB="0" distL="0" distR="0" wp14:anchorId="0DCBF18F" wp14:editId="706726FC">
              <wp:extent cx="6205855" cy="4886325"/>
              <wp:effectExtent l="0" t="0" r="444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5855" cy="4886325"/>
                      </a:xfrm>
                      <a:prstGeom prst="rect">
                        <a:avLst/>
                      </a:prstGeom>
                      <a:noFill/>
                      <a:ln>
                        <a:noFill/>
                      </a:ln>
                    </pic:spPr>
                  </pic:pic>
                </a:graphicData>
              </a:graphic>
            </wp:inline>
          </w:drawing>
        </w:r>
      </w:ins>
      <w:bookmarkStart w:id="188" w:name="_GoBack"/>
      <w:bookmarkEnd w:id="188"/>
    </w:p>
    <w:p w14:paraId="54CB854F" w14:textId="77777777" w:rsidR="00AE6BEA" w:rsidRDefault="00AE6BEA">
      <w:pPr>
        <w:rPr>
          <w:ins w:id="189" w:author="Lessner, Jan" w:date="2019-02-12T14:27:00Z"/>
          <w:b/>
          <w:lang w:val="de-DE"/>
        </w:rPr>
      </w:pPr>
    </w:p>
    <w:p w14:paraId="3043B9A1" w14:textId="5F124A72" w:rsidR="00AE6BEA" w:rsidRDefault="00AE6BEA" w:rsidP="00AE6BEA">
      <w:pPr>
        <w:rPr>
          <w:ins w:id="190" w:author="Lessner, Jan" w:date="2019-02-12T14:27:00Z"/>
          <w:b/>
          <w:lang w:val="de-DE"/>
        </w:rPr>
      </w:pPr>
      <w:ins w:id="191" w:author="Lessner, Jan" w:date="2019-02-12T14:27:00Z">
        <w:r>
          <w:rPr>
            <w:b/>
            <w:lang w:val="de-DE"/>
          </w:rPr>
          <w:t xml:space="preserve">Screenshot </w:t>
        </w:r>
        <w:r>
          <w:rPr>
            <w:b/>
            <w:lang w:val="de-DE"/>
          </w:rPr>
          <w:t>Änderungshistorie</w:t>
        </w:r>
        <w:r>
          <w:rPr>
            <w:b/>
            <w:lang w:val="de-DE"/>
          </w:rPr>
          <w:t>:</w:t>
        </w:r>
      </w:ins>
    </w:p>
    <w:p w14:paraId="7A6846D0" w14:textId="77777777" w:rsidR="00A80DE3" w:rsidRDefault="00A80DE3">
      <w:pPr>
        <w:rPr>
          <w:ins w:id="192" w:author="Lessner, Jan" w:date="2019-02-12T14:51:00Z"/>
          <w:b/>
          <w:lang w:val="de-DE"/>
        </w:rPr>
      </w:pPr>
    </w:p>
    <w:p w14:paraId="56CA76EB" w14:textId="7B90A0D9" w:rsidR="00DA6BC5" w:rsidRDefault="008F7F42">
      <w:pPr>
        <w:rPr>
          <w:ins w:id="193" w:author="Lessner, Jan" w:date="2019-02-12T14:27:00Z"/>
          <w:b/>
          <w:lang w:val="de-DE"/>
        </w:rPr>
      </w:pPr>
      <w:ins w:id="194" w:author="Lessner, Jan" w:date="2019-02-12T15:03:00Z">
        <w:r>
          <w:rPr>
            <w:b/>
            <w:noProof/>
            <w:lang w:val="de-DE"/>
          </w:rPr>
          <w:drawing>
            <wp:inline distT="0" distB="0" distL="0" distR="0" wp14:anchorId="371D5453" wp14:editId="0C533948">
              <wp:extent cx="4067175" cy="2871713"/>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2494" cy="2875468"/>
                      </a:xfrm>
                      <a:prstGeom prst="rect">
                        <a:avLst/>
                      </a:prstGeom>
                      <a:noFill/>
                      <a:ln>
                        <a:noFill/>
                      </a:ln>
                    </pic:spPr>
                  </pic:pic>
                </a:graphicData>
              </a:graphic>
            </wp:inline>
          </w:drawing>
        </w:r>
      </w:ins>
      <w:r w:rsidR="00DA6BC5">
        <w:rPr>
          <w:b/>
          <w:lang w:val="de-DE"/>
        </w:rPr>
        <w:br w:type="page"/>
      </w:r>
    </w:p>
    <w:p w14:paraId="5BBEEABA" w14:textId="77777777" w:rsidR="00AE6BEA" w:rsidRDefault="00AE6BEA">
      <w:pPr>
        <w:rPr>
          <w:ins w:id="195" w:author="Lessner, Jan" w:date="2019-02-12T14:27:00Z"/>
          <w:b/>
          <w:lang w:val="de-DE"/>
        </w:rPr>
      </w:pPr>
    </w:p>
    <w:p w14:paraId="463FD050" w14:textId="77777777" w:rsidR="00AE6BEA" w:rsidRDefault="00AE6BEA">
      <w:pPr>
        <w:rPr>
          <w:b/>
          <w:lang w:val="de-DE"/>
        </w:rPr>
      </w:pPr>
    </w:p>
    <w:p w14:paraId="3040F20F" w14:textId="77777777" w:rsidR="00366733" w:rsidRDefault="00366733">
      <w:pPr>
        <w:pStyle w:val="Kopfzeile"/>
        <w:tabs>
          <w:tab w:val="clear" w:pos="4536"/>
          <w:tab w:val="clear" w:pos="9072"/>
        </w:tabs>
        <w:rPr>
          <w:b/>
          <w:lang w:val="de-DE"/>
        </w:rPr>
      </w:pPr>
      <w:r>
        <w:rPr>
          <w:b/>
          <w:lang w:val="de-DE"/>
        </w:rPr>
        <w:t>Fachklassenmodell</w:t>
      </w:r>
    </w:p>
    <w:p w14:paraId="4692F760" w14:textId="77777777" w:rsidR="00366733" w:rsidRDefault="00366733">
      <w:pPr>
        <w:pStyle w:val="Kopfzeile"/>
        <w:tabs>
          <w:tab w:val="clear" w:pos="4536"/>
          <w:tab w:val="clear" w:pos="9072"/>
        </w:tabs>
        <w:rPr>
          <w:b/>
          <w:lang w:val="de-DE"/>
        </w:rPr>
      </w:pPr>
    </w:p>
    <w:p w14:paraId="0F28F41F" w14:textId="52966A39" w:rsidR="00366733" w:rsidRDefault="00366733">
      <w:pPr>
        <w:pStyle w:val="Kopfzeile"/>
        <w:tabs>
          <w:tab w:val="clear" w:pos="4536"/>
          <w:tab w:val="clear" w:pos="9072"/>
        </w:tabs>
        <w:rPr>
          <w:b/>
          <w:lang w:val="de-DE"/>
        </w:rPr>
      </w:pPr>
    </w:p>
    <w:p w14:paraId="348DD03D" w14:textId="6D68950E" w:rsidR="00673C31" w:rsidRPr="001B56D5" w:rsidRDefault="00E44E10">
      <w:pPr>
        <w:pStyle w:val="Kopfzeile"/>
        <w:tabs>
          <w:tab w:val="clear" w:pos="4536"/>
          <w:tab w:val="clear" w:pos="9072"/>
        </w:tabs>
        <w:rPr>
          <w:b/>
          <w:lang w:val="de-DE"/>
        </w:rPr>
      </w:pPr>
      <w:ins w:id="196" w:author="Lessner, Jan" w:date="2019-02-12T14:12:00Z">
        <w:r>
          <w:rPr>
            <w:b/>
            <w:noProof/>
            <w:lang w:val="de-DE"/>
          </w:rPr>
          <w:drawing>
            <wp:inline distT="0" distB="0" distL="0" distR="0" wp14:anchorId="4A36E49A" wp14:editId="5B99092D">
              <wp:extent cx="6205855" cy="605790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5855" cy="6057900"/>
                      </a:xfrm>
                      <a:prstGeom prst="rect">
                        <a:avLst/>
                      </a:prstGeom>
                      <a:noFill/>
                      <a:ln>
                        <a:noFill/>
                      </a:ln>
                    </pic:spPr>
                  </pic:pic>
                </a:graphicData>
              </a:graphic>
            </wp:inline>
          </w:drawing>
        </w:r>
      </w:ins>
    </w:p>
    <w:sectPr w:rsidR="00673C31" w:rsidRPr="001B56D5">
      <w:headerReference w:type="default" r:id="rId14"/>
      <w:pgSz w:w="11906" w:h="16838"/>
      <w:pgMar w:top="1418" w:right="709" w:bottom="851" w:left="1418" w:header="72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725D8" w14:textId="77777777" w:rsidR="007F2DFB" w:rsidRDefault="007F2DFB">
      <w:r>
        <w:separator/>
      </w:r>
    </w:p>
  </w:endnote>
  <w:endnote w:type="continuationSeparator" w:id="0">
    <w:p w14:paraId="7AD64883" w14:textId="77777777" w:rsidR="007F2DFB" w:rsidRDefault="007F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AEE9D" w14:textId="77777777" w:rsidR="007F2DFB" w:rsidRDefault="007F2DFB">
      <w:r>
        <w:separator/>
      </w:r>
    </w:p>
  </w:footnote>
  <w:footnote w:type="continuationSeparator" w:id="0">
    <w:p w14:paraId="0D1A1071" w14:textId="77777777" w:rsidR="007F2DFB" w:rsidRDefault="007F2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00"/>
      <w:gridCol w:w="3345"/>
      <w:gridCol w:w="1276"/>
      <w:gridCol w:w="1417"/>
      <w:gridCol w:w="1843"/>
    </w:tblGrid>
    <w:tr w:rsidR="00D75E65" w:rsidRPr="00F819C7" w14:paraId="034EEC0A" w14:textId="77777777" w:rsidTr="00C421A6">
      <w:trPr>
        <w:cantSplit/>
      </w:trPr>
      <w:tc>
        <w:tcPr>
          <w:tcW w:w="1900" w:type="dxa"/>
        </w:tcPr>
        <w:p w14:paraId="64636A4F" w14:textId="77777777" w:rsidR="00D75E65" w:rsidRDefault="00D75E65">
          <w:pPr>
            <w:pStyle w:val="Kopfzeile"/>
            <w:rPr>
              <w:lang w:val="de-DE"/>
            </w:rPr>
          </w:pPr>
        </w:p>
      </w:tc>
      <w:tc>
        <w:tcPr>
          <w:tcW w:w="3345" w:type="dxa"/>
        </w:tcPr>
        <w:p w14:paraId="54F23E4D" w14:textId="77777777" w:rsidR="00D75E65" w:rsidRDefault="00D75E65">
          <w:pPr>
            <w:pStyle w:val="Kopfzeile"/>
            <w:rPr>
              <w:sz w:val="12"/>
              <w:lang w:val="de-DE"/>
            </w:rPr>
          </w:pPr>
          <w:r>
            <w:rPr>
              <w:sz w:val="16"/>
              <w:lang w:val="de-DE"/>
            </w:rPr>
            <w:t>Autor:</w:t>
          </w:r>
        </w:p>
        <w:p w14:paraId="6C4CF580" w14:textId="77777777" w:rsidR="00D75E65" w:rsidRDefault="00D75E65">
          <w:pPr>
            <w:pStyle w:val="Kopfzeile"/>
            <w:rPr>
              <w:lang w:val="de-DE"/>
            </w:rPr>
          </w:pPr>
          <w:r>
            <w:rPr>
              <w:lang w:val="de-DE"/>
            </w:rPr>
            <w:fldChar w:fldCharType="begin"/>
          </w:r>
          <w:r>
            <w:rPr>
              <w:lang w:val="de-DE"/>
            </w:rPr>
            <w:instrText xml:space="preserve"> AUTHOR  \* MERGEFORMAT </w:instrText>
          </w:r>
          <w:r>
            <w:rPr>
              <w:lang w:val="de-DE"/>
            </w:rPr>
            <w:fldChar w:fldCharType="separate"/>
          </w:r>
          <w:r>
            <w:rPr>
              <w:noProof/>
              <w:lang w:val="de-DE"/>
            </w:rPr>
            <w:t>JLessner@s-und-n.de</w:t>
          </w:r>
          <w:r>
            <w:rPr>
              <w:lang w:val="de-DE"/>
            </w:rPr>
            <w:fldChar w:fldCharType="end"/>
          </w:r>
        </w:p>
      </w:tc>
      <w:tc>
        <w:tcPr>
          <w:tcW w:w="4536" w:type="dxa"/>
          <w:gridSpan w:val="3"/>
        </w:tcPr>
        <w:p w14:paraId="5F730E0F" w14:textId="77777777" w:rsidR="00D75E65" w:rsidRDefault="00D75E65">
          <w:pPr>
            <w:pStyle w:val="Kopfzeile"/>
            <w:rPr>
              <w:lang w:val="de-DE"/>
            </w:rPr>
          </w:pPr>
          <w:r>
            <w:rPr>
              <w:sz w:val="16"/>
              <w:lang w:val="de-DE"/>
            </w:rPr>
            <w:t>Titel:</w:t>
          </w:r>
        </w:p>
        <w:p w14:paraId="5BEF3847" w14:textId="77777777" w:rsidR="00D75E65" w:rsidRPr="009D33A6" w:rsidRDefault="00D75E65">
          <w:pPr>
            <w:pStyle w:val="Kopfzeile"/>
            <w:rPr>
              <w:lang w:val="de-DE"/>
            </w:rPr>
          </w:pPr>
          <w:r w:rsidRPr="009D33A6">
            <w:rPr>
              <w:lang w:val="de-DE"/>
            </w:rPr>
            <w:t xml:space="preserve">BALI - </w:t>
          </w:r>
          <w:r>
            <w:fldChar w:fldCharType="begin"/>
          </w:r>
          <w:r w:rsidRPr="009D33A6">
            <w:rPr>
              <w:lang w:val="de-DE"/>
            </w:rPr>
            <w:instrText xml:space="preserve"> TITLE  \* MERGEFORMAT </w:instrText>
          </w:r>
          <w:r>
            <w:fldChar w:fldCharType="separate"/>
          </w:r>
          <w:proofErr w:type="spellStart"/>
          <w:r w:rsidRPr="009D33A6">
            <w:rPr>
              <w:lang w:val="de-DE"/>
            </w:rPr>
            <w:t>Local</w:t>
          </w:r>
          <w:proofErr w:type="spellEnd"/>
          <w:r w:rsidRPr="009D33A6">
            <w:rPr>
              <w:lang w:val="de-DE"/>
            </w:rPr>
            <w:t xml:space="preserve"> GAAP Versionssichtbarkeit pflegen</w:t>
          </w:r>
          <w:r>
            <w:fldChar w:fldCharType="end"/>
          </w:r>
        </w:p>
      </w:tc>
    </w:tr>
    <w:tr w:rsidR="00D75E65" w14:paraId="6873B3FE" w14:textId="77777777" w:rsidTr="00C421A6">
      <w:trPr>
        <w:cantSplit/>
      </w:trPr>
      <w:tc>
        <w:tcPr>
          <w:tcW w:w="5245" w:type="dxa"/>
          <w:gridSpan w:val="2"/>
        </w:tcPr>
        <w:p w14:paraId="05C1F2DC" w14:textId="77777777" w:rsidR="00D75E65" w:rsidRDefault="00D75E65">
          <w:pPr>
            <w:pStyle w:val="Kopfzeile"/>
            <w:rPr>
              <w:sz w:val="16"/>
              <w:lang w:val="de-DE"/>
            </w:rPr>
          </w:pPr>
          <w:r>
            <w:rPr>
              <w:sz w:val="16"/>
              <w:lang w:val="de-DE"/>
            </w:rPr>
            <w:t xml:space="preserve">Identifikation: </w:t>
          </w:r>
          <w:r>
            <w:rPr>
              <w:sz w:val="16"/>
              <w:lang w:val="de-DE"/>
            </w:rPr>
            <w:fldChar w:fldCharType="begin"/>
          </w:r>
          <w:r>
            <w:rPr>
              <w:sz w:val="16"/>
              <w:lang w:val="de-DE"/>
            </w:rPr>
            <w:instrText xml:space="preserve"> FILENAME  \* MERGEFORMAT </w:instrText>
          </w:r>
          <w:r>
            <w:rPr>
              <w:sz w:val="16"/>
              <w:lang w:val="de-DE"/>
            </w:rPr>
            <w:fldChar w:fldCharType="separate"/>
          </w:r>
          <w:r>
            <w:rPr>
              <w:noProof/>
              <w:sz w:val="16"/>
              <w:lang w:val="de-DE"/>
            </w:rPr>
            <w:t>BALI UC-001 Local GAAP Schemasichtbarkeit pflegen (UI).docx</w:t>
          </w:r>
          <w:r>
            <w:rPr>
              <w:sz w:val="16"/>
              <w:lang w:val="de-DE"/>
            </w:rPr>
            <w:fldChar w:fldCharType="end"/>
          </w:r>
        </w:p>
      </w:tc>
      <w:tc>
        <w:tcPr>
          <w:tcW w:w="1276" w:type="dxa"/>
        </w:tcPr>
        <w:p w14:paraId="7C8E9060" w14:textId="238702A7" w:rsidR="00D75E65" w:rsidRDefault="00D75E65">
          <w:pPr>
            <w:pStyle w:val="Kopfzeile"/>
            <w:rPr>
              <w:sz w:val="16"/>
              <w:lang w:val="de-DE"/>
            </w:rPr>
          </w:pPr>
          <w:r>
            <w:rPr>
              <w:sz w:val="16"/>
              <w:lang w:val="de-DE"/>
            </w:rPr>
            <w:fldChar w:fldCharType="begin"/>
          </w:r>
          <w:r>
            <w:rPr>
              <w:sz w:val="16"/>
              <w:lang w:val="de-DE"/>
            </w:rPr>
            <w:instrText xml:space="preserve"> SAVEDATE  \@ "dd.MM.yyyy"  \* MERGEFORMAT </w:instrText>
          </w:r>
          <w:r>
            <w:rPr>
              <w:sz w:val="16"/>
              <w:lang w:val="de-DE"/>
            </w:rPr>
            <w:fldChar w:fldCharType="separate"/>
          </w:r>
          <w:r w:rsidR="004907BA">
            <w:rPr>
              <w:noProof/>
              <w:sz w:val="16"/>
              <w:lang w:val="de-DE"/>
            </w:rPr>
            <w:t>01.02.2019</w:t>
          </w:r>
          <w:r>
            <w:rPr>
              <w:sz w:val="16"/>
              <w:lang w:val="de-DE"/>
            </w:rPr>
            <w:fldChar w:fldCharType="end"/>
          </w:r>
        </w:p>
      </w:tc>
      <w:tc>
        <w:tcPr>
          <w:tcW w:w="1417" w:type="dxa"/>
          <w:vAlign w:val="center"/>
        </w:tcPr>
        <w:p w14:paraId="0445BB64" w14:textId="77777777" w:rsidR="00D75E65" w:rsidRDefault="00D75E65">
          <w:pPr>
            <w:pStyle w:val="Kopfzeile"/>
            <w:contextualSpacing/>
            <w:rPr>
              <w:sz w:val="16"/>
              <w:lang w:val="de-DE"/>
            </w:rPr>
          </w:pPr>
          <w:r>
            <w:rPr>
              <w:sz w:val="16"/>
              <w:lang w:val="de-DE"/>
            </w:rPr>
            <w:t xml:space="preserve">Seite: </w:t>
          </w:r>
          <w:r>
            <w:rPr>
              <w:sz w:val="16"/>
              <w:lang w:val="de-DE"/>
            </w:rPr>
            <w:fldChar w:fldCharType="begin"/>
          </w:r>
          <w:r>
            <w:rPr>
              <w:sz w:val="16"/>
              <w:lang w:val="de-DE"/>
            </w:rPr>
            <w:instrText xml:space="preserve"> PAGE </w:instrText>
          </w:r>
          <w:r>
            <w:rPr>
              <w:sz w:val="16"/>
              <w:lang w:val="de-DE"/>
            </w:rPr>
            <w:fldChar w:fldCharType="separate"/>
          </w:r>
          <w:r w:rsidR="008F7F42">
            <w:rPr>
              <w:noProof/>
              <w:sz w:val="16"/>
              <w:lang w:val="de-DE"/>
            </w:rPr>
            <w:t>7</w:t>
          </w:r>
          <w:r>
            <w:rPr>
              <w:sz w:val="16"/>
              <w:lang w:val="de-DE"/>
            </w:rPr>
            <w:fldChar w:fldCharType="end"/>
          </w:r>
        </w:p>
      </w:tc>
      <w:tc>
        <w:tcPr>
          <w:tcW w:w="1843" w:type="dxa"/>
        </w:tcPr>
        <w:p w14:paraId="02328DB9" w14:textId="77777777" w:rsidR="00D75E65" w:rsidRDefault="00D75E65">
          <w:pPr>
            <w:pStyle w:val="Kopfzeile"/>
            <w:rPr>
              <w:sz w:val="16"/>
              <w:lang w:val="de-DE"/>
            </w:rPr>
          </w:pPr>
          <w:r>
            <w:rPr>
              <w:sz w:val="16"/>
              <w:lang w:val="de-DE"/>
            </w:rPr>
            <w:t xml:space="preserve">Seiten: </w:t>
          </w:r>
          <w:r w:rsidRPr="00C421A6">
            <w:fldChar w:fldCharType="begin"/>
          </w:r>
          <w:r w:rsidRPr="00C421A6">
            <w:instrText xml:space="preserve"> NUMPAGES </w:instrText>
          </w:r>
          <w:r w:rsidRPr="00C421A6">
            <w:fldChar w:fldCharType="separate"/>
          </w:r>
          <w:r w:rsidR="008F7F42">
            <w:rPr>
              <w:noProof/>
            </w:rPr>
            <w:t>7</w:t>
          </w:r>
          <w:r w:rsidRPr="00C421A6">
            <w:fldChar w:fldCharType="end"/>
          </w:r>
        </w:p>
      </w:tc>
    </w:tr>
  </w:tbl>
  <w:p w14:paraId="39CD038C" w14:textId="77777777" w:rsidR="00D75E65" w:rsidRDefault="00D75E65">
    <w:pPr>
      <w:pStyle w:val="Kopfzeile"/>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B80"/>
    <w:multiLevelType w:val="hybridMultilevel"/>
    <w:tmpl w:val="43C419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1161A"/>
    <w:multiLevelType w:val="hybridMultilevel"/>
    <w:tmpl w:val="514C6A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969B8"/>
    <w:multiLevelType w:val="hybridMultilevel"/>
    <w:tmpl w:val="EA3EF8E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B6504"/>
    <w:multiLevelType w:val="hybridMultilevel"/>
    <w:tmpl w:val="405432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8331ACB"/>
    <w:multiLevelType w:val="hybridMultilevel"/>
    <w:tmpl w:val="043E0F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2F0B23"/>
    <w:multiLevelType w:val="hybridMultilevel"/>
    <w:tmpl w:val="EF1479D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73F0F"/>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A6A5427"/>
    <w:multiLevelType w:val="hybridMultilevel"/>
    <w:tmpl w:val="AC98E9BE"/>
    <w:lvl w:ilvl="0" w:tplc="3B8262AA">
      <w:start w:val="11"/>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C2550C5"/>
    <w:multiLevelType w:val="hybridMultilevel"/>
    <w:tmpl w:val="9B3831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0072A9D"/>
    <w:multiLevelType w:val="hybridMultilevel"/>
    <w:tmpl w:val="28B4C6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223EBB"/>
    <w:multiLevelType w:val="hybridMultilevel"/>
    <w:tmpl w:val="B162A0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572047D"/>
    <w:multiLevelType w:val="hybridMultilevel"/>
    <w:tmpl w:val="A69077D4"/>
    <w:lvl w:ilvl="0" w:tplc="4E9E6722">
      <w:start w:val="1"/>
      <w:numFmt w:val="bullet"/>
      <w:lvlText w:val=""/>
      <w:lvlJc w:val="left"/>
      <w:pPr>
        <w:tabs>
          <w:tab w:val="num" w:pos="360"/>
        </w:tabs>
        <w:ind w:left="360" w:hanging="360"/>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60385B"/>
    <w:multiLevelType w:val="hybridMultilevel"/>
    <w:tmpl w:val="80D617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316E93"/>
    <w:multiLevelType w:val="hybridMultilevel"/>
    <w:tmpl w:val="9BFA40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76391B"/>
    <w:multiLevelType w:val="hybridMultilevel"/>
    <w:tmpl w:val="F80ED5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40620ED"/>
    <w:multiLevelType w:val="hybridMultilevel"/>
    <w:tmpl w:val="A51E1D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D118B"/>
    <w:multiLevelType w:val="hybridMultilevel"/>
    <w:tmpl w:val="5424755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D555B0"/>
    <w:multiLevelType w:val="hybridMultilevel"/>
    <w:tmpl w:val="1CA2BB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AF70FE"/>
    <w:multiLevelType w:val="multilevel"/>
    <w:tmpl w:val="7CF2C6A4"/>
    <w:lvl w:ilvl="0">
      <w:start w:val="1"/>
      <w:numFmt w:val="none"/>
      <w:pStyle w:val="Exception"/>
      <w:suff w:val="space"/>
      <w:lvlText w:val="Exception:"/>
      <w:lvlJc w:val="left"/>
      <w:pPr>
        <w:ind w:left="0" w:firstLine="0"/>
      </w:pPr>
      <w:rPr>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CAF3989"/>
    <w:multiLevelType w:val="multilevel"/>
    <w:tmpl w:val="775EAE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15:restartNumberingAfterBreak="0">
    <w:nsid w:val="70467149"/>
    <w:multiLevelType w:val="hybridMultilevel"/>
    <w:tmpl w:val="89E48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8477C11"/>
    <w:multiLevelType w:val="hybridMultilevel"/>
    <w:tmpl w:val="BABC37CC"/>
    <w:lvl w:ilvl="0" w:tplc="F59279B6">
      <w:start w:val="14"/>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B0F51B6"/>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BB514DB"/>
    <w:multiLevelType w:val="hybridMultilevel"/>
    <w:tmpl w:val="744E5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375198"/>
    <w:multiLevelType w:val="hybridMultilevel"/>
    <w:tmpl w:val="FE861A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6"/>
  </w:num>
  <w:num w:numId="4">
    <w:abstractNumId w:val="2"/>
  </w:num>
  <w:num w:numId="5">
    <w:abstractNumId w:val="22"/>
  </w:num>
  <w:num w:numId="6">
    <w:abstractNumId w:val="13"/>
  </w:num>
  <w:num w:numId="7">
    <w:abstractNumId w:val="11"/>
  </w:num>
  <w:num w:numId="8">
    <w:abstractNumId w:val="12"/>
  </w:num>
  <w:num w:numId="9">
    <w:abstractNumId w:val="24"/>
  </w:num>
  <w:num w:numId="10">
    <w:abstractNumId w:val="16"/>
  </w:num>
  <w:num w:numId="11">
    <w:abstractNumId w:val="17"/>
  </w:num>
  <w:num w:numId="12">
    <w:abstractNumId w:val="5"/>
  </w:num>
  <w:num w:numId="13">
    <w:abstractNumId w:val="9"/>
  </w:num>
  <w:num w:numId="14">
    <w:abstractNumId w:val="0"/>
  </w:num>
  <w:num w:numId="15">
    <w:abstractNumId w:val="1"/>
  </w:num>
  <w:num w:numId="16">
    <w:abstractNumId w:val="18"/>
  </w:num>
  <w:num w:numId="17">
    <w:abstractNumId w:val="20"/>
  </w:num>
  <w:num w:numId="18">
    <w:abstractNumId w:val="23"/>
  </w:num>
  <w:num w:numId="19">
    <w:abstractNumId w:val="7"/>
  </w:num>
  <w:num w:numId="20">
    <w:abstractNumId w:val="21"/>
  </w:num>
  <w:num w:numId="21">
    <w:abstractNumId w:val="14"/>
  </w:num>
  <w:num w:numId="22">
    <w:abstractNumId w:val="8"/>
  </w:num>
  <w:num w:numId="23">
    <w:abstractNumId w:val="18"/>
  </w:num>
  <w:num w:numId="24">
    <w:abstractNumId w:val="18"/>
  </w:num>
  <w:num w:numId="25">
    <w:abstractNumId w:val="3"/>
  </w:num>
  <w:num w:numId="26">
    <w:abstractNumId w:val="10"/>
  </w:num>
  <w:num w:numId="27">
    <w:abstractNumId w:val="15"/>
  </w:num>
  <w:num w:numId="28">
    <w:abstractNumId w:val="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ssner, Jan">
    <w15:presenceInfo w15:providerId="AD" w15:userId="S-1-5-21-1703744968-3513219207-2310867306-8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B4"/>
    <w:rsid w:val="00015390"/>
    <w:rsid w:val="00037D76"/>
    <w:rsid w:val="0004112F"/>
    <w:rsid w:val="00042ED5"/>
    <w:rsid w:val="00046E79"/>
    <w:rsid w:val="00053E09"/>
    <w:rsid w:val="00076178"/>
    <w:rsid w:val="00091B91"/>
    <w:rsid w:val="000A3C7E"/>
    <w:rsid w:val="000B14DE"/>
    <w:rsid w:val="000B60C3"/>
    <w:rsid w:val="000D190A"/>
    <w:rsid w:val="000D1BE0"/>
    <w:rsid w:val="000D6B12"/>
    <w:rsid w:val="000F0F33"/>
    <w:rsid w:val="000F5FD4"/>
    <w:rsid w:val="001119E8"/>
    <w:rsid w:val="00130F92"/>
    <w:rsid w:val="00135F7C"/>
    <w:rsid w:val="0014449F"/>
    <w:rsid w:val="00146D1B"/>
    <w:rsid w:val="00152E34"/>
    <w:rsid w:val="00186513"/>
    <w:rsid w:val="001A305C"/>
    <w:rsid w:val="001A5598"/>
    <w:rsid w:val="001B2E70"/>
    <w:rsid w:val="001B56D5"/>
    <w:rsid w:val="001C0DB3"/>
    <w:rsid w:val="001D70B9"/>
    <w:rsid w:val="001F595B"/>
    <w:rsid w:val="00207151"/>
    <w:rsid w:val="002541B4"/>
    <w:rsid w:val="00286AAB"/>
    <w:rsid w:val="0028712B"/>
    <w:rsid w:val="002962FF"/>
    <w:rsid w:val="002A1399"/>
    <w:rsid w:val="002B23D4"/>
    <w:rsid w:val="002C5F20"/>
    <w:rsid w:val="002E0631"/>
    <w:rsid w:val="002F3517"/>
    <w:rsid w:val="003010A4"/>
    <w:rsid w:val="00341A43"/>
    <w:rsid w:val="0034785B"/>
    <w:rsid w:val="00350998"/>
    <w:rsid w:val="0036216B"/>
    <w:rsid w:val="00364449"/>
    <w:rsid w:val="00366733"/>
    <w:rsid w:val="00370F4A"/>
    <w:rsid w:val="003873B4"/>
    <w:rsid w:val="003B0ABF"/>
    <w:rsid w:val="003B4FB8"/>
    <w:rsid w:val="003D4CFB"/>
    <w:rsid w:val="003D5A00"/>
    <w:rsid w:val="003D5D4C"/>
    <w:rsid w:val="003D638C"/>
    <w:rsid w:val="003D63CA"/>
    <w:rsid w:val="00400E75"/>
    <w:rsid w:val="004021FC"/>
    <w:rsid w:val="0040651E"/>
    <w:rsid w:val="00411248"/>
    <w:rsid w:val="00415DDC"/>
    <w:rsid w:val="00425B5C"/>
    <w:rsid w:val="00435242"/>
    <w:rsid w:val="00452C1D"/>
    <w:rsid w:val="004802BA"/>
    <w:rsid w:val="004907BA"/>
    <w:rsid w:val="00492436"/>
    <w:rsid w:val="004B0B48"/>
    <w:rsid w:val="004B749D"/>
    <w:rsid w:val="004C634A"/>
    <w:rsid w:val="004D358D"/>
    <w:rsid w:val="004D4A3A"/>
    <w:rsid w:val="004E45F7"/>
    <w:rsid w:val="004F4755"/>
    <w:rsid w:val="004F7D16"/>
    <w:rsid w:val="00504B24"/>
    <w:rsid w:val="005376E3"/>
    <w:rsid w:val="0054364D"/>
    <w:rsid w:val="00561F00"/>
    <w:rsid w:val="00564BE2"/>
    <w:rsid w:val="005757AA"/>
    <w:rsid w:val="0058123A"/>
    <w:rsid w:val="00581626"/>
    <w:rsid w:val="00597D26"/>
    <w:rsid w:val="005A135F"/>
    <w:rsid w:val="005F710D"/>
    <w:rsid w:val="006201D8"/>
    <w:rsid w:val="00622C26"/>
    <w:rsid w:val="0062467C"/>
    <w:rsid w:val="00637B16"/>
    <w:rsid w:val="00656AC9"/>
    <w:rsid w:val="00673056"/>
    <w:rsid w:val="00673C31"/>
    <w:rsid w:val="006A5461"/>
    <w:rsid w:val="006C5732"/>
    <w:rsid w:val="006E0EA0"/>
    <w:rsid w:val="006E108E"/>
    <w:rsid w:val="006E252A"/>
    <w:rsid w:val="006E3BA2"/>
    <w:rsid w:val="006E5543"/>
    <w:rsid w:val="006E6F53"/>
    <w:rsid w:val="006F0D1C"/>
    <w:rsid w:val="006F43B5"/>
    <w:rsid w:val="007325CF"/>
    <w:rsid w:val="0075095E"/>
    <w:rsid w:val="007567B1"/>
    <w:rsid w:val="007732DF"/>
    <w:rsid w:val="00776884"/>
    <w:rsid w:val="007842A1"/>
    <w:rsid w:val="007B6C6D"/>
    <w:rsid w:val="007C141D"/>
    <w:rsid w:val="007C4E14"/>
    <w:rsid w:val="007D20FF"/>
    <w:rsid w:val="007E4FF0"/>
    <w:rsid w:val="007E76F9"/>
    <w:rsid w:val="007F2DFB"/>
    <w:rsid w:val="008018B5"/>
    <w:rsid w:val="00827840"/>
    <w:rsid w:val="00830581"/>
    <w:rsid w:val="0084114D"/>
    <w:rsid w:val="008673C3"/>
    <w:rsid w:val="008A1B64"/>
    <w:rsid w:val="008B74FF"/>
    <w:rsid w:val="008C1EB7"/>
    <w:rsid w:val="008D2E8B"/>
    <w:rsid w:val="008E3DA6"/>
    <w:rsid w:val="008F29EB"/>
    <w:rsid w:val="008F7F42"/>
    <w:rsid w:val="00912FFF"/>
    <w:rsid w:val="00916E2E"/>
    <w:rsid w:val="009243D1"/>
    <w:rsid w:val="00951802"/>
    <w:rsid w:val="0096524E"/>
    <w:rsid w:val="0098144A"/>
    <w:rsid w:val="009B2791"/>
    <w:rsid w:val="009B2F46"/>
    <w:rsid w:val="009B33AD"/>
    <w:rsid w:val="009B43FF"/>
    <w:rsid w:val="009B5D8A"/>
    <w:rsid w:val="009B7501"/>
    <w:rsid w:val="009D33A6"/>
    <w:rsid w:val="009E0154"/>
    <w:rsid w:val="009F3904"/>
    <w:rsid w:val="00A04A6E"/>
    <w:rsid w:val="00A05061"/>
    <w:rsid w:val="00A27199"/>
    <w:rsid w:val="00A459AD"/>
    <w:rsid w:val="00A64343"/>
    <w:rsid w:val="00A728AB"/>
    <w:rsid w:val="00A80DE3"/>
    <w:rsid w:val="00A8254A"/>
    <w:rsid w:val="00A8505D"/>
    <w:rsid w:val="00AA283A"/>
    <w:rsid w:val="00AA4366"/>
    <w:rsid w:val="00AA75DD"/>
    <w:rsid w:val="00AB2FAA"/>
    <w:rsid w:val="00AB7FFA"/>
    <w:rsid w:val="00AC098D"/>
    <w:rsid w:val="00AD5BB7"/>
    <w:rsid w:val="00AD5C4F"/>
    <w:rsid w:val="00AE2F69"/>
    <w:rsid w:val="00AE5581"/>
    <w:rsid w:val="00AE650A"/>
    <w:rsid w:val="00AE6BEA"/>
    <w:rsid w:val="00AF4D03"/>
    <w:rsid w:val="00AF73BC"/>
    <w:rsid w:val="00B03C36"/>
    <w:rsid w:val="00B11DEF"/>
    <w:rsid w:val="00B23760"/>
    <w:rsid w:val="00B55B19"/>
    <w:rsid w:val="00B63211"/>
    <w:rsid w:val="00B64C1D"/>
    <w:rsid w:val="00B80A24"/>
    <w:rsid w:val="00B8144C"/>
    <w:rsid w:val="00B8228F"/>
    <w:rsid w:val="00B95BAD"/>
    <w:rsid w:val="00BA5AD8"/>
    <w:rsid w:val="00BB32EF"/>
    <w:rsid w:val="00BB5260"/>
    <w:rsid w:val="00BB54E7"/>
    <w:rsid w:val="00BC727E"/>
    <w:rsid w:val="00BE0188"/>
    <w:rsid w:val="00BE305E"/>
    <w:rsid w:val="00C35A8F"/>
    <w:rsid w:val="00C421A6"/>
    <w:rsid w:val="00C55AB3"/>
    <w:rsid w:val="00C61A53"/>
    <w:rsid w:val="00C6445F"/>
    <w:rsid w:val="00C86E76"/>
    <w:rsid w:val="00CA1D19"/>
    <w:rsid w:val="00CC5146"/>
    <w:rsid w:val="00CE4C48"/>
    <w:rsid w:val="00CF32B1"/>
    <w:rsid w:val="00D078CD"/>
    <w:rsid w:val="00D12B55"/>
    <w:rsid w:val="00D149E3"/>
    <w:rsid w:val="00D2132B"/>
    <w:rsid w:val="00D2545C"/>
    <w:rsid w:val="00D467E8"/>
    <w:rsid w:val="00D47B48"/>
    <w:rsid w:val="00D50BF6"/>
    <w:rsid w:val="00D52F72"/>
    <w:rsid w:val="00D53057"/>
    <w:rsid w:val="00D5768A"/>
    <w:rsid w:val="00D7104F"/>
    <w:rsid w:val="00D75E65"/>
    <w:rsid w:val="00D84A0C"/>
    <w:rsid w:val="00D95057"/>
    <w:rsid w:val="00DA2671"/>
    <w:rsid w:val="00DA3152"/>
    <w:rsid w:val="00DA6BC5"/>
    <w:rsid w:val="00DD2E7E"/>
    <w:rsid w:val="00DF3F62"/>
    <w:rsid w:val="00E05C97"/>
    <w:rsid w:val="00E07A08"/>
    <w:rsid w:val="00E2417A"/>
    <w:rsid w:val="00E432CB"/>
    <w:rsid w:val="00E44E10"/>
    <w:rsid w:val="00E4627D"/>
    <w:rsid w:val="00E52ED6"/>
    <w:rsid w:val="00E64B48"/>
    <w:rsid w:val="00E91FF9"/>
    <w:rsid w:val="00E93469"/>
    <w:rsid w:val="00E9382C"/>
    <w:rsid w:val="00E95947"/>
    <w:rsid w:val="00EB04F7"/>
    <w:rsid w:val="00EB7675"/>
    <w:rsid w:val="00EC38CB"/>
    <w:rsid w:val="00EC7CAF"/>
    <w:rsid w:val="00EF0158"/>
    <w:rsid w:val="00EF3A42"/>
    <w:rsid w:val="00F072A7"/>
    <w:rsid w:val="00F15C2F"/>
    <w:rsid w:val="00F4715E"/>
    <w:rsid w:val="00F51FA8"/>
    <w:rsid w:val="00F65C3F"/>
    <w:rsid w:val="00F819C7"/>
    <w:rsid w:val="00F81E87"/>
    <w:rsid w:val="00F86A10"/>
    <w:rsid w:val="00FA510A"/>
    <w:rsid w:val="00FB1245"/>
    <w:rsid w:val="00FB4E94"/>
    <w:rsid w:val="00FD102B"/>
    <w:rsid w:val="00FE163B"/>
    <w:rsid w:val="00FF2D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D980F"/>
  <w15:chartTrackingRefBased/>
  <w15:docId w15:val="{80B9C3FE-8712-41CE-8F5C-FCA21FBD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lang w:val="en-US"/>
    </w:rPr>
  </w:style>
  <w:style w:type="paragraph" w:styleId="berschrift1">
    <w:name w:val="heading 1"/>
    <w:basedOn w:val="Standard"/>
    <w:next w:val="Standard"/>
    <w:qFormat/>
    <w:pPr>
      <w:keepNext/>
      <w:pageBreakBefore/>
      <w:numPr>
        <w:numId w:val="1"/>
      </w:numPr>
      <w:spacing w:before="240" w:after="60"/>
      <w:ind w:left="431" w:hanging="431"/>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i/>
      <w:sz w:val="24"/>
    </w:rPr>
  </w:style>
  <w:style w:type="paragraph" w:styleId="berschrift3">
    <w:name w:val="heading 3"/>
    <w:basedOn w:val="Standard"/>
    <w:next w:val="Standard"/>
    <w:qFormat/>
    <w:pPr>
      <w:keepNext/>
      <w:numPr>
        <w:ilvl w:val="2"/>
        <w:numId w:val="1"/>
      </w:numPr>
      <w:spacing w:before="240" w:after="60"/>
      <w:outlineLvl w:val="2"/>
    </w:pPr>
    <w:rPr>
      <w:b/>
      <w:sz w:val="24"/>
    </w:rPr>
  </w:style>
  <w:style w:type="paragraph" w:styleId="berschrift4">
    <w:name w:val="heading 4"/>
    <w:basedOn w:val="Standard"/>
    <w:next w:val="Standard"/>
    <w:qFormat/>
    <w:pPr>
      <w:keepNext/>
      <w:numPr>
        <w:ilvl w:val="3"/>
        <w:numId w:val="1"/>
      </w:numPr>
      <w:spacing w:before="240" w:after="60"/>
      <w:outlineLvl w:val="3"/>
    </w:pPr>
    <w:rPr>
      <w:b/>
      <w:i/>
      <w:sz w:val="24"/>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right" w:pos="1701"/>
      </w:tabs>
    </w:pPr>
  </w:style>
  <w:style w:type="paragraph" w:styleId="Verzeichnis1">
    <w:name w:val="toc 1"/>
    <w:basedOn w:val="Standard"/>
    <w:next w:val="Standard"/>
    <w:autoRedefine/>
    <w:semiHidden/>
    <w:rPr>
      <w:b/>
    </w:rPr>
  </w:style>
  <w:style w:type="paragraph" w:styleId="Verzeichnis2">
    <w:name w:val="toc 2"/>
    <w:basedOn w:val="Standard"/>
    <w:next w:val="Standard"/>
    <w:autoRedefine/>
    <w:semiHidden/>
    <w:pPr>
      <w:tabs>
        <w:tab w:val="left" w:pos="800"/>
        <w:tab w:val="right" w:leader="dot" w:pos="9639"/>
      </w:tabs>
      <w:ind w:left="200"/>
    </w:pPr>
    <w:rPr>
      <w:smallCaps/>
      <w:noProof/>
    </w:rPr>
  </w:style>
  <w:style w:type="paragraph" w:styleId="Verzeichnis3">
    <w:name w:val="toc 3"/>
    <w:basedOn w:val="Standard"/>
    <w:next w:val="Standard"/>
    <w:autoRedefine/>
    <w:semiHidden/>
    <w:pPr>
      <w:tabs>
        <w:tab w:val="left" w:pos="1000"/>
        <w:tab w:val="right" w:leader="dot" w:pos="9639"/>
      </w:tabs>
      <w:ind w:left="400"/>
    </w:pPr>
    <w:rPr>
      <w:i/>
      <w:noProof/>
    </w:rPr>
  </w:style>
  <w:style w:type="paragraph" w:styleId="Index1">
    <w:name w:val="index 1"/>
    <w:basedOn w:val="Standard"/>
    <w:next w:val="Standard"/>
    <w:autoRedefine/>
    <w:semiHidden/>
    <w:pPr>
      <w:tabs>
        <w:tab w:val="right" w:leader="dot" w:pos="4175"/>
      </w:tabs>
      <w:ind w:left="200" w:hanging="200"/>
    </w:pPr>
  </w:style>
  <w:style w:type="paragraph" w:customStyle="1" w:styleId="Standard-Klein">
    <w:name w:val="Standard-Klein"/>
    <w:basedOn w:val="Standard"/>
    <w:rPr>
      <w:sz w:val="16"/>
    </w:rPr>
  </w:style>
  <w:style w:type="paragraph" w:styleId="Textkrper-Zeileneinzug">
    <w:name w:val="Body Text Indent"/>
    <w:basedOn w:val="Standard"/>
    <w:pPr>
      <w:ind w:left="1134"/>
    </w:pPr>
    <w:rPr>
      <w:sz w:val="24"/>
      <w:lang w:val="en-GB"/>
    </w:rPr>
  </w:style>
  <w:style w:type="character" w:styleId="Seitenzahl">
    <w:name w:val="page number"/>
    <w:basedOn w:val="Absatz-Standardschriftart"/>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
    <w:name w:val="Body Text"/>
    <w:basedOn w:val="Standard"/>
    <w:pPr>
      <w:jc w:val="both"/>
    </w:pPr>
  </w:style>
  <w:style w:type="paragraph" w:styleId="Textkrper-Einzug2">
    <w:name w:val="Body Text Indent 2"/>
    <w:basedOn w:val="Standard"/>
    <w:pPr>
      <w:ind w:left="360"/>
      <w:jc w:val="both"/>
    </w:pPr>
  </w:style>
  <w:style w:type="character" w:styleId="Hyperlink">
    <w:name w:val="Hyperlink"/>
    <w:uiPriority w:val="99"/>
    <w:rPr>
      <w:color w:val="0000FF"/>
      <w:u w:val="single"/>
    </w:rPr>
  </w:style>
  <w:style w:type="paragraph" w:styleId="Dokumentstruktur">
    <w:name w:val="Document Map"/>
    <w:basedOn w:val="Standard"/>
    <w:semiHidden/>
    <w:pPr>
      <w:shd w:val="clear" w:color="auto" w:fill="000080"/>
    </w:pPr>
    <w:rPr>
      <w:rFonts w:ascii="Tahoma" w:hAnsi="Tahoma" w:cs="Tahoma"/>
    </w:rPr>
  </w:style>
  <w:style w:type="paragraph" w:styleId="Textkrper-Einzug3">
    <w:name w:val="Body Text Indent 3"/>
    <w:basedOn w:val="Standard"/>
    <w:pPr>
      <w:ind w:left="360"/>
      <w:jc w:val="center"/>
    </w:pPr>
  </w:style>
  <w:style w:type="paragraph" w:styleId="Textkrper2">
    <w:name w:val="Body Text 2"/>
    <w:basedOn w:val="Standard"/>
    <w:pPr>
      <w:jc w:val="center"/>
    </w:pPr>
  </w:style>
  <w:style w:type="character" w:customStyle="1" w:styleId="BesuchterLink">
    <w:name w:val="BesuchterLink"/>
    <w:rPr>
      <w:color w:val="800080"/>
      <w:u w:val="single"/>
    </w:rPr>
  </w:style>
  <w:style w:type="paragraph" w:styleId="Abbildungsverzeichnis">
    <w:name w:val="table of figures"/>
    <w:basedOn w:val="Standard"/>
    <w:next w:val="Standard"/>
    <w:semiHidden/>
    <w:pPr>
      <w:tabs>
        <w:tab w:val="right" w:leader="dot" w:pos="9639"/>
      </w:tabs>
    </w:pPr>
    <w:rPr>
      <w:noProof/>
    </w:rPr>
  </w:style>
  <w:style w:type="paragraph" w:customStyle="1" w:styleId="berschrift">
    <w:name w:val="Überschrift"/>
    <w:basedOn w:val="berschrift1"/>
    <w:next w:val="Standard"/>
    <w:pPr>
      <w:pageBreakBefore w:val="0"/>
      <w:numPr>
        <w:numId w:val="0"/>
      </w:numPr>
    </w:pPr>
  </w:style>
  <w:style w:type="paragraph" w:styleId="Beschriftung">
    <w:name w:val="caption"/>
    <w:basedOn w:val="Standard"/>
    <w:next w:val="Standard"/>
    <w:qFormat/>
    <w:pPr>
      <w:spacing w:before="120" w:after="120"/>
      <w:jc w:val="center"/>
    </w:pPr>
    <w:rPr>
      <w:b/>
    </w:rPr>
  </w:style>
  <w:style w:type="paragraph" w:customStyle="1" w:styleId="Bild">
    <w:name w:val="Bild"/>
    <w:basedOn w:val="Standard"/>
    <w:pPr>
      <w:keepNext/>
      <w:keepLines/>
      <w:jc w:val="center"/>
    </w:pPr>
  </w:style>
  <w:style w:type="paragraph" w:customStyle="1" w:styleId="Standard-Absatz">
    <w:name w:val="Standard-Absatz"/>
    <w:basedOn w:val="Standard"/>
    <w:pPr>
      <w:spacing w:after="200"/>
      <w:jc w:val="both"/>
    </w:pPr>
  </w:style>
  <w:style w:type="paragraph" w:customStyle="1" w:styleId="Essential">
    <w:name w:val="Essential"/>
    <w:basedOn w:val="Standard"/>
    <w:pPr>
      <w:spacing w:before="120" w:after="120"/>
    </w:pPr>
    <w:rPr>
      <w:b/>
    </w:rPr>
  </w:style>
  <w:style w:type="paragraph" w:customStyle="1" w:styleId="InfoBlue">
    <w:name w:val="InfoBlue"/>
    <w:basedOn w:val="Standard"/>
    <w:next w:val="Standard"/>
    <w:autoRedefine/>
    <w:pPr>
      <w:widowControl w:val="0"/>
      <w:tabs>
        <w:tab w:val="left" w:pos="540"/>
        <w:tab w:val="left" w:pos="1260"/>
      </w:tabs>
      <w:spacing w:after="120" w:line="240" w:lineRule="atLeast"/>
    </w:pPr>
    <w:rPr>
      <w:rFonts w:ascii="Times New Roman" w:hAnsi="Times New Roman"/>
      <w:i/>
      <w:color w:val="0000FF"/>
      <w:lang w:eastAsia="en-US"/>
    </w:rPr>
  </w:style>
  <w:style w:type="paragraph" w:customStyle="1" w:styleId="Exception">
    <w:name w:val="Exception"/>
    <w:basedOn w:val="Standard"/>
    <w:pPr>
      <w:numPr>
        <w:numId w:val="2"/>
      </w:numPr>
    </w:pPr>
    <w:rPr>
      <w:b/>
    </w:rPr>
  </w:style>
  <w:style w:type="character" w:styleId="Kommentarzeichen">
    <w:name w:val="annotation reference"/>
    <w:semiHidden/>
    <w:rPr>
      <w:sz w:val="16"/>
      <w:szCs w:val="16"/>
    </w:rPr>
  </w:style>
  <w:style w:type="paragraph" w:styleId="Kommentartext">
    <w:name w:val="annotation text"/>
    <w:basedOn w:val="Standard"/>
    <w:link w:val="KommentartextZchn"/>
    <w:semiHidden/>
  </w:style>
  <w:style w:type="paragraph" w:customStyle="1" w:styleId="Design-Anmerkungen">
    <w:name w:val="Design-Anmerkungen"/>
    <w:basedOn w:val="Standard"/>
    <w:rPr>
      <w:i/>
      <w:iCs/>
      <w:lang w:val="de-DE"/>
    </w:rPr>
  </w:style>
  <w:style w:type="paragraph" w:styleId="Sprechblasentext">
    <w:name w:val="Balloon Text"/>
    <w:basedOn w:val="Standard"/>
    <w:semiHidden/>
    <w:rsid w:val="004F7D16"/>
    <w:rPr>
      <w:rFonts w:ascii="Tahoma" w:hAnsi="Tahoma" w:cs="Tahoma"/>
      <w:sz w:val="16"/>
      <w:szCs w:val="16"/>
    </w:rPr>
  </w:style>
  <w:style w:type="paragraph" w:styleId="berarbeitung">
    <w:name w:val="Revision"/>
    <w:hidden/>
    <w:uiPriority w:val="99"/>
    <w:semiHidden/>
    <w:rsid w:val="003D5A00"/>
    <w:rPr>
      <w:rFonts w:ascii="Arial" w:hAnsi="Arial"/>
      <w:lang w:val="en-US"/>
    </w:rPr>
  </w:style>
  <w:style w:type="paragraph" w:styleId="Titel">
    <w:name w:val="Title"/>
    <w:basedOn w:val="Standard"/>
    <w:next w:val="Standard"/>
    <w:link w:val="TitelZchn"/>
    <w:qFormat/>
    <w:rsid w:val="007E4FF0"/>
    <w:pPr>
      <w:spacing w:before="240" w:after="60"/>
      <w:jc w:val="center"/>
      <w:outlineLvl w:val="0"/>
    </w:pPr>
    <w:rPr>
      <w:rFonts w:ascii="Calibri Light" w:hAnsi="Calibri Light"/>
      <w:b/>
      <w:bCs/>
      <w:kern w:val="28"/>
      <w:sz w:val="32"/>
      <w:szCs w:val="32"/>
    </w:rPr>
  </w:style>
  <w:style w:type="character" w:customStyle="1" w:styleId="TitelZchn">
    <w:name w:val="Titel Zchn"/>
    <w:link w:val="Titel"/>
    <w:rsid w:val="007E4FF0"/>
    <w:rPr>
      <w:rFonts w:ascii="Calibri Light" w:eastAsia="Times New Roman" w:hAnsi="Calibri Light" w:cs="Times New Roman"/>
      <w:b/>
      <w:bCs/>
      <w:kern w:val="28"/>
      <w:sz w:val="32"/>
      <w:szCs w:val="32"/>
      <w:lang w:val="en-US"/>
    </w:rPr>
  </w:style>
  <w:style w:type="paragraph" w:styleId="Kommentarthema">
    <w:name w:val="annotation subject"/>
    <w:basedOn w:val="Kommentartext"/>
    <w:next w:val="Kommentartext"/>
    <w:link w:val="KommentarthemaZchn"/>
    <w:rsid w:val="009D33A6"/>
    <w:rPr>
      <w:b/>
      <w:bCs/>
    </w:rPr>
  </w:style>
  <w:style w:type="character" w:customStyle="1" w:styleId="KommentartextZchn">
    <w:name w:val="Kommentartext Zchn"/>
    <w:basedOn w:val="Absatz-Standardschriftart"/>
    <w:link w:val="Kommentartext"/>
    <w:semiHidden/>
    <w:rsid w:val="009D33A6"/>
    <w:rPr>
      <w:rFonts w:ascii="Arial" w:hAnsi="Arial"/>
      <w:lang w:val="en-US"/>
    </w:rPr>
  </w:style>
  <w:style w:type="character" w:customStyle="1" w:styleId="KommentarthemaZchn">
    <w:name w:val="Kommentarthema Zchn"/>
    <w:basedOn w:val="KommentartextZchn"/>
    <w:link w:val="Kommentarthema"/>
    <w:rsid w:val="009D33A6"/>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33101">
      <w:bodyDiv w:val="1"/>
      <w:marLeft w:val="0"/>
      <w:marRight w:val="0"/>
      <w:marTop w:val="0"/>
      <w:marBottom w:val="0"/>
      <w:divBdr>
        <w:top w:val="none" w:sz="0" w:space="0" w:color="auto"/>
        <w:left w:val="none" w:sz="0" w:space="0" w:color="auto"/>
        <w:bottom w:val="none" w:sz="0" w:space="0" w:color="auto"/>
        <w:right w:val="none" w:sz="0" w:space="0" w:color="auto"/>
      </w:divBdr>
      <w:divsChild>
        <w:div w:id="681738083">
          <w:marLeft w:val="0"/>
          <w:marRight w:val="1200"/>
          <w:marTop w:val="0"/>
          <w:marBottom w:val="0"/>
          <w:divBdr>
            <w:top w:val="none" w:sz="0" w:space="0" w:color="auto"/>
            <w:left w:val="none" w:sz="0" w:space="0" w:color="auto"/>
            <w:bottom w:val="none" w:sz="0" w:space="0" w:color="auto"/>
            <w:right w:val="none" w:sz="0" w:space="0" w:color="auto"/>
          </w:divBdr>
          <w:divsChild>
            <w:div w:id="105931020">
              <w:marLeft w:val="60"/>
              <w:marRight w:val="0"/>
              <w:marTop w:val="180"/>
              <w:marBottom w:val="0"/>
              <w:divBdr>
                <w:top w:val="none" w:sz="0" w:space="0" w:color="auto"/>
                <w:left w:val="none" w:sz="0" w:space="0" w:color="auto"/>
                <w:bottom w:val="none" w:sz="0" w:space="0" w:color="auto"/>
                <w:right w:val="none" w:sz="0" w:space="0" w:color="auto"/>
              </w:divBdr>
            </w:div>
          </w:divsChild>
        </w:div>
        <w:div w:id="879781533">
          <w:marLeft w:val="0"/>
          <w:marRight w:val="0"/>
          <w:marTop w:val="150"/>
          <w:marBottom w:val="0"/>
          <w:divBdr>
            <w:top w:val="none" w:sz="0" w:space="0" w:color="auto"/>
            <w:left w:val="none" w:sz="0" w:space="0" w:color="auto"/>
            <w:bottom w:val="none" w:sz="0" w:space="0" w:color="auto"/>
            <w:right w:val="none" w:sz="0" w:space="0" w:color="auto"/>
          </w:divBdr>
        </w:div>
      </w:divsChild>
    </w:div>
    <w:div w:id="1321541355">
      <w:bodyDiv w:val="1"/>
      <w:marLeft w:val="0"/>
      <w:marRight w:val="0"/>
      <w:marTop w:val="0"/>
      <w:marBottom w:val="0"/>
      <w:divBdr>
        <w:top w:val="none" w:sz="0" w:space="0" w:color="auto"/>
        <w:left w:val="none" w:sz="0" w:space="0" w:color="auto"/>
        <w:bottom w:val="none" w:sz="0" w:space="0" w:color="auto"/>
        <w:right w:val="none" w:sz="0" w:space="0" w:color="auto"/>
      </w:divBdr>
    </w:div>
    <w:div w:id="1702127844">
      <w:bodyDiv w:val="1"/>
      <w:marLeft w:val="0"/>
      <w:marRight w:val="0"/>
      <w:marTop w:val="0"/>
      <w:marBottom w:val="0"/>
      <w:divBdr>
        <w:top w:val="none" w:sz="0" w:space="0" w:color="auto"/>
        <w:left w:val="none" w:sz="0" w:space="0" w:color="auto"/>
        <w:bottom w:val="none" w:sz="0" w:space="0" w:color="auto"/>
        <w:right w:val="none" w:sz="0" w:space="0" w:color="auto"/>
      </w:divBdr>
    </w:div>
    <w:div w:id="20251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s-und-n.de/jira/browse/GLOBALF_ERSTE-39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jlessner\gfweb\documents\specification\BALI%20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6810-A1D0-4719-AF29-740D7559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BALI UC.dotx</Template>
  <TotalTime>0</TotalTime>
  <Pages>7</Pages>
  <Words>1740</Words>
  <Characters>10969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Versionssichtbarkeit für Erfassungsschemata pflegen</vt:lpstr>
    </vt:vector>
  </TitlesOfParts>
  <Manager/>
  <Company>S&amp;N</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Versionssichtbarkeit für Erfassungsschemata pflegen</dc:title>
  <dc:subject>Nektar</dc:subject>
  <dc:creator>JLessner@s-und-n.de</dc:creator>
  <cp:keywords>Stichwörter</cp:keywords>
  <dc:description>Kommentar</dc:description>
  <cp:lastModifiedBy>Lessner, Jan</cp:lastModifiedBy>
  <cp:revision>43</cp:revision>
  <cp:lastPrinted>2001-09-12T09:55:00Z</cp:lastPrinted>
  <dcterms:created xsi:type="dcterms:W3CDTF">2018-12-05T14:28:00Z</dcterms:created>
  <dcterms:modified xsi:type="dcterms:W3CDTF">2019-02-12T14:06:00Z</dcterms:modified>
  <cp:category>Kategorie</cp:category>
</cp:coreProperties>
</file>