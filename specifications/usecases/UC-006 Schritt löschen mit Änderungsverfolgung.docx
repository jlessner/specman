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93E97" w14:textId="77777777" w:rsidR="00E521E0" w:rsidRDefault="00E521E0" w:rsidP="00E521E0">
      <w:pPr>
        <w:pStyle w:val="berschrift"/>
        <w:rPr>
          <w:rFonts w:cs="Arial"/>
        </w:rPr>
      </w:pPr>
      <w:proofErr w:type="spellStart"/>
      <w:r>
        <w:rPr>
          <w:rFonts w:cs="Arial"/>
        </w:rPr>
        <w:t>Dokumentenhistorie</w:t>
      </w:r>
      <w:proofErr w:type="spellEnd"/>
      <w:r>
        <w:rPr>
          <w:rFonts w:cs="Arial"/>
        </w:rPr>
        <w:t xml:space="preserve"> / UC-Lifecycle</w:t>
      </w:r>
    </w:p>
    <w:tbl>
      <w:tblPr>
        <w:tblW w:w="5415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3515"/>
        <w:gridCol w:w="1754"/>
        <w:gridCol w:w="1222"/>
        <w:gridCol w:w="2550"/>
      </w:tblGrid>
      <w:tr w:rsidR="00E521E0" w14:paraId="6186C8AA" w14:textId="77777777" w:rsidTr="00030B3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392E8F2" w14:textId="77777777" w:rsidR="00E521E0" w:rsidRDefault="00E521E0" w:rsidP="003B4995">
            <w:pPr>
              <w:pStyle w:val="Verzeichnis1"/>
              <w:rPr>
                <w:rFonts w:cs="Arial"/>
                <w:lang w:val="de-DE"/>
              </w:rPr>
            </w:pPr>
            <w:proofErr w:type="spellStart"/>
            <w:r>
              <w:rPr>
                <w:rFonts w:cs="Arial"/>
                <w:lang w:val="de-DE"/>
              </w:rPr>
              <w:t>Ver-sion</w:t>
            </w:r>
            <w:proofErr w:type="spellEnd"/>
          </w:p>
        </w:tc>
        <w:tc>
          <w:tcPr>
            <w:tcW w:w="1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5FF4755" w14:textId="77777777" w:rsidR="00E521E0" w:rsidRDefault="00E521E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D60634B" w14:textId="77777777" w:rsidR="00E521E0" w:rsidRDefault="00E521E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5CDFECD" w14:textId="77777777" w:rsidR="00E521E0" w:rsidRDefault="00E521E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AB4CE0C" w14:textId="77777777" w:rsidR="00E521E0" w:rsidRDefault="00E521E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45517874" w14:textId="77777777" w:rsidR="00E521E0" w:rsidRDefault="00E521E0" w:rsidP="003B4995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E521E0" w14:paraId="62F756CF" w14:textId="77777777" w:rsidTr="00030B3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0963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1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DD674" w14:textId="77777777" w:rsidR="00E521E0" w:rsidRPr="003873B4" w:rsidRDefault="00E521E0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Initiale Erstellung</w:t>
            </w: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28E3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1AB252FA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F160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14.11.2020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BE53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J. </w:t>
            </w:r>
            <w:proofErr w:type="spellStart"/>
            <w:r>
              <w:rPr>
                <w:rFonts w:cs="Arial"/>
                <w:bCs/>
                <w:lang w:val="en-GB"/>
              </w:rPr>
              <w:t>Leßner</w:t>
            </w:r>
            <w:proofErr w:type="spellEnd"/>
          </w:p>
        </w:tc>
      </w:tr>
      <w:tr w:rsidR="00E521E0" w14:paraId="170E5157" w14:textId="77777777" w:rsidTr="00030B3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A292D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0.2</w:t>
            </w:r>
          </w:p>
        </w:tc>
        <w:tc>
          <w:tcPr>
            <w:tcW w:w="1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A855A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 xml:space="preserve">Ausbesserung auf Basis von J. </w:t>
            </w:r>
            <w:proofErr w:type="spellStart"/>
            <w:r>
              <w:rPr>
                <w:rFonts w:cs="Arial"/>
                <w:bCs/>
                <w:lang w:val="de-DE"/>
              </w:rPr>
              <w:t>Leßners</w:t>
            </w:r>
            <w:proofErr w:type="spellEnd"/>
            <w:r>
              <w:rPr>
                <w:rFonts w:cs="Arial"/>
                <w:bCs/>
                <w:lang w:val="de-DE"/>
              </w:rPr>
              <w:t xml:space="preserve"> Review</w:t>
            </w: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ABE02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17585DB9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3396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16.11.2020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7CFDD" w14:textId="77777777" w:rsidR="00E521E0" w:rsidRDefault="00E521E0" w:rsidP="003B4995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proofErr w:type="spellStart"/>
            <w:r>
              <w:rPr>
                <w:rFonts w:cs="Arial"/>
                <w:bCs/>
                <w:lang w:val="en-GB"/>
              </w:rPr>
              <w:t>Vorstellung</w:t>
            </w:r>
            <w:proofErr w:type="spellEnd"/>
            <w:r>
              <w:rPr>
                <w:rFonts w:cs="Arial"/>
                <w:bCs/>
                <w:lang w:val="en-GB"/>
              </w:rPr>
              <w:t xml:space="preserve"> 17.11.2020</w:t>
            </w:r>
          </w:p>
        </w:tc>
      </w:tr>
      <w:tr w:rsidR="00FC05C6" w:rsidRPr="00030B3A" w14:paraId="06DEBD0D" w14:textId="77777777" w:rsidTr="00030B3A"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C6970" w14:textId="77777777" w:rsidR="00FC05C6" w:rsidRDefault="00FC05C6" w:rsidP="00FC05C6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0.3</w:t>
            </w:r>
          </w:p>
        </w:tc>
        <w:tc>
          <w:tcPr>
            <w:tcW w:w="1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5BB77" w14:textId="77777777" w:rsidR="00FC05C6" w:rsidRDefault="00FC05C6" w:rsidP="00FC05C6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Einteilung in einzelne Use Cases</w:t>
            </w:r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58C89" w14:textId="77777777" w:rsidR="00FC05C6" w:rsidRDefault="00FC05C6" w:rsidP="00FC05C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T. Stranghöner</w:t>
            </w:r>
          </w:p>
          <w:p w14:paraId="608D4879" w14:textId="77777777" w:rsidR="00FC05C6" w:rsidRDefault="00FC05C6" w:rsidP="00FC05C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N. Maßmann</w:t>
            </w:r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2898" w14:textId="77777777" w:rsidR="00FC05C6" w:rsidRDefault="00FC05C6" w:rsidP="00FC05C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19.11.2020</w:t>
            </w:r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1281" w14:textId="77777777" w:rsidR="00FC05C6" w:rsidRPr="00030B3A" w:rsidRDefault="00FC05C6" w:rsidP="00FC05C6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 w:rsidRPr="00030B3A">
              <w:rPr>
                <w:rFonts w:cs="Arial"/>
                <w:bCs/>
                <w:lang w:val="de-DE"/>
              </w:rPr>
              <w:t xml:space="preserve">Erneute Abgabe an J. </w:t>
            </w:r>
            <w:proofErr w:type="spellStart"/>
            <w:r w:rsidRPr="00030B3A">
              <w:rPr>
                <w:rFonts w:cs="Arial"/>
                <w:bCs/>
                <w:lang w:val="de-DE"/>
              </w:rPr>
              <w:t>Leßner</w:t>
            </w:r>
            <w:proofErr w:type="spellEnd"/>
          </w:p>
        </w:tc>
      </w:tr>
      <w:tr w:rsidR="00030B3A" w:rsidRPr="00030B3A" w14:paraId="0CF78399" w14:textId="77777777" w:rsidTr="00030B3A">
        <w:trPr>
          <w:ins w:id="0" w:author="Lessner, Jan" w:date="2020-11-20T10:32:00Z"/>
        </w:trPr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F823D" w14:textId="0E8030A5" w:rsidR="00030B3A" w:rsidRDefault="00030B3A" w:rsidP="00FC05C6">
            <w:pPr>
              <w:widowControl w:val="0"/>
              <w:suppressAutoHyphens/>
              <w:rPr>
                <w:ins w:id="1" w:author="Lessner, Jan" w:date="2020-11-20T10:32:00Z"/>
                <w:rFonts w:cs="Arial"/>
                <w:bCs/>
              </w:rPr>
            </w:pPr>
            <w:ins w:id="2" w:author="Lessner, Jan" w:date="2020-11-20T10:32:00Z">
              <w:r>
                <w:rPr>
                  <w:rFonts w:cs="Arial"/>
                  <w:bCs/>
                </w:rPr>
                <w:t>0.4</w:t>
              </w:r>
            </w:ins>
          </w:p>
        </w:tc>
        <w:tc>
          <w:tcPr>
            <w:tcW w:w="17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42378" w14:textId="5AD9B079" w:rsidR="00030B3A" w:rsidRDefault="00030B3A" w:rsidP="00FC05C6">
            <w:pPr>
              <w:widowControl w:val="0"/>
              <w:suppressAutoHyphens/>
              <w:rPr>
                <w:ins w:id="3" w:author="Lessner, Jan" w:date="2020-11-20T10:32:00Z"/>
                <w:rFonts w:cs="Arial"/>
                <w:bCs/>
                <w:lang w:val="de-DE"/>
              </w:rPr>
            </w:pPr>
            <w:ins w:id="4" w:author="Lessner, Jan" w:date="2020-11-20T10:32:00Z">
              <w:r>
                <w:rPr>
                  <w:rFonts w:cs="Arial"/>
                  <w:bCs/>
                  <w:lang w:val="de-DE"/>
                </w:rPr>
                <w:t>Detailergänzungen</w:t>
              </w:r>
            </w:ins>
          </w:p>
        </w:tc>
        <w:tc>
          <w:tcPr>
            <w:tcW w:w="8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18D1C" w14:textId="3EA9627F" w:rsidR="00030B3A" w:rsidRPr="00030B3A" w:rsidRDefault="00030B3A" w:rsidP="00FC05C6">
            <w:pPr>
              <w:widowControl w:val="0"/>
              <w:suppressAutoHyphens/>
              <w:rPr>
                <w:ins w:id="5" w:author="Lessner, Jan" w:date="2020-11-20T10:32:00Z"/>
                <w:rFonts w:cs="Arial"/>
                <w:bCs/>
                <w:lang w:val="de-DE"/>
                <w:rPrChange w:id="6" w:author="Lessner, Jan" w:date="2020-11-20T10:32:00Z">
                  <w:rPr>
                    <w:ins w:id="7" w:author="Lessner, Jan" w:date="2020-11-20T10:32:00Z"/>
                    <w:rFonts w:cs="Arial"/>
                    <w:bCs/>
                    <w:lang w:val="en-GB"/>
                  </w:rPr>
                </w:rPrChange>
              </w:rPr>
            </w:pPr>
            <w:ins w:id="8" w:author="Lessner, Jan" w:date="2020-11-20T10:32:00Z">
              <w:r w:rsidRPr="00030B3A">
                <w:rPr>
                  <w:rFonts w:cs="Arial"/>
                  <w:bCs/>
                  <w:lang w:val="de-DE"/>
                  <w:rPrChange w:id="9" w:author="Lessner, Jan" w:date="2020-11-20T10:32:00Z">
                    <w:rPr>
                      <w:rFonts w:cs="Arial"/>
                      <w:bCs/>
                      <w:lang w:val="en-GB"/>
                    </w:rPr>
                  </w:rPrChange>
                </w:rPr>
                <w:t xml:space="preserve">J. </w:t>
              </w:r>
              <w:proofErr w:type="spellStart"/>
              <w:r>
                <w:rPr>
                  <w:rFonts w:cs="Arial"/>
                  <w:bCs/>
                  <w:lang w:val="de-DE"/>
                </w:rPr>
                <w:t>Leßner</w:t>
              </w:r>
              <w:proofErr w:type="spellEnd"/>
            </w:ins>
          </w:p>
        </w:tc>
        <w:tc>
          <w:tcPr>
            <w:tcW w:w="6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F2ED5" w14:textId="03346820" w:rsidR="00030B3A" w:rsidRPr="00030B3A" w:rsidRDefault="00030B3A" w:rsidP="00FC05C6">
            <w:pPr>
              <w:widowControl w:val="0"/>
              <w:suppressAutoHyphens/>
              <w:rPr>
                <w:ins w:id="10" w:author="Lessner, Jan" w:date="2020-11-20T10:32:00Z"/>
                <w:rFonts w:cs="Arial"/>
                <w:bCs/>
                <w:lang w:val="de-DE"/>
                <w:rPrChange w:id="11" w:author="Lessner, Jan" w:date="2020-11-20T10:32:00Z">
                  <w:rPr>
                    <w:ins w:id="12" w:author="Lessner, Jan" w:date="2020-11-20T10:32:00Z"/>
                    <w:rFonts w:cs="Arial"/>
                    <w:bCs/>
                    <w:lang w:val="en-GB"/>
                  </w:rPr>
                </w:rPrChange>
              </w:rPr>
            </w:pPr>
            <w:ins w:id="13" w:author="Lessner, Jan" w:date="2020-11-20T10:32:00Z">
              <w:r>
                <w:rPr>
                  <w:rFonts w:cs="Arial"/>
                  <w:bCs/>
                  <w:lang w:val="de-DE"/>
                </w:rPr>
                <w:t>20.11.2020</w:t>
              </w:r>
            </w:ins>
          </w:p>
        </w:tc>
        <w:tc>
          <w:tcPr>
            <w:tcW w:w="1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47C0B" w14:textId="53D5973E" w:rsidR="00030B3A" w:rsidRPr="00030B3A" w:rsidRDefault="00030B3A" w:rsidP="00FC05C6">
            <w:pPr>
              <w:widowControl w:val="0"/>
              <w:suppressAutoHyphens/>
              <w:rPr>
                <w:ins w:id="14" w:author="Lessner, Jan" w:date="2020-11-20T10:32:00Z"/>
                <w:rFonts w:cs="Arial"/>
                <w:bCs/>
                <w:lang w:val="de-DE"/>
              </w:rPr>
            </w:pPr>
            <w:ins w:id="15" w:author="Lessner, Jan" w:date="2020-11-20T10:32:00Z">
              <w:r>
                <w:rPr>
                  <w:rFonts w:cs="Arial"/>
                  <w:bCs/>
                  <w:lang w:val="de-DE"/>
                </w:rPr>
                <w:t xml:space="preserve">Review </w:t>
              </w:r>
            </w:ins>
            <w:ins w:id="16" w:author="Lessner, Jan" w:date="2020-11-20T10:33:00Z">
              <w:r>
                <w:rPr>
                  <w:rFonts w:cs="Arial"/>
                  <w:bCs/>
                  <w:lang w:val="de-DE"/>
                </w:rPr>
                <w:t>Maßmann, Stranghöner</w:t>
              </w:r>
            </w:ins>
            <w:bookmarkStart w:id="17" w:name="_GoBack"/>
            <w:bookmarkEnd w:id="17"/>
          </w:p>
        </w:tc>
      </w:tr>
    </w:tbl>
    <w:p w14:paraId="2A126995" w14:textId="77777777" w:rsidR="00E521E0" w:rsidRDefault="00E521E0" w:rsidP="00E2669B">
      <w:pPr>
        <w:pStyle w:val="berschrift"/>
        <w:rPr>
          <w:lang w:val="de-DE"/>
        </w:rPr>
      </w:pPr>
    </w:p>
    <w:p w14:paraId="63E2750F" w14:textId="735F4CCE" w:rsidR="00E2669B" w:rsidRDefault="00E2669B" w:rsidP="00E2669B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E2669B" w:rsidRPr="00030B3A" w14:paraId="6F763DF5" w14:textId="77777777" w:rsidTr="004E2142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01B1B0EC" w14:textId="77777777" w:rsidR="00E2669B" w:rsidRPr="004D358D" w:rsidRDefault="00E2669B" w:rsidP="004E2142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UC-00</w:t>
            </w:r>
            <w:r>
              <w:rPr>
                <w:b/>
                <w:bCs/>
                <w:sz w:val="24"/>
                <w:szCs w:val="24"/>
                <w:lang w:val="de-DE"/>
              </w:rPr>
              <w:t>6</w:t>
            </w:r>
          </w:p>
        </w:tc>
        <w:tc>
          <w:tcPr>
            <w:tcW w:w="7438" w:type="dxa"/>
            <w:gridSpan w:val="2"/>
            <w:shd w:val="pct12" w:color="auto" w:fill="FFFFFF"/>
          </w:tcPr>
          <w:p w14:paraId="18DCF380" w14:textId="77777777" w:rsidR="00E2669B" w:rsidRPr="004D358D" w:rsidRDefault="00E2669B" w:rsidP="004E2142">
            <w:pPr>
              <w:rPr>
                <w:b/>
                <w:bCs/>
                <w:sz w:val="24"/>
                <w:szCs w:val="24"/>
                <w:lang w:val="de-DE"/>
              </w:rPr>
            </w:pPr>
            <w:r w:rsidRPr="00030B3A">
              <w:rPr>
                <w:b/>
                <w:bCs/>
                <w:lang w:val="de-DE"/>
                <w:rPrChange w:id="18" w:author="Lessner, Jan" w:date="2020-11-20T10:32:00Z">
                  <w:rPr>
                    <w:b/>
                    <w:bCs/>
                  </w:rPr>
                </w:rPrChange>
              </w:rPr>
              <w:t>Schritt löschen mit Änderungsverfolgung</w:t>
            </w:r>
            <w:r w:rsidRPr="0C609D49">
              <w:rPr>
                <w:b/>
                <w:bCs/>
                <w:sz w:val="24"/>
                <w:szCs w:val="24"/>
              </w:rPr>
              <w:fldChar w:fldCharType="begin"/>
            </w:r>
            <w:r w:rsidRPr="00030B3A">
              <w:rPr>
                <w:b/>
                <w:bCs/>
                <w:sz w:val="24"/>
                <w:szCs w:val="24"/>
                <w:lang w:val="de-DE"/>
                <w:rPrChange w:id="19" w:author="Lessner, Jan" w:date="2020-11-20T10:32:00Z">
                  <w:rPr>
                    <w:b/>
                    <w:bCs/>
                    <w:sz w:val="24"/>
                    <w:szCs w:val="24"/>
                  </w:rPr>
                </w:rPrChange>
              </w:rPr>
              <w:instrText xml:space="preserve"> TITLE  \* MERGEFORMAT </w:instrText>
            </w:r>
            <w:r w:rsidRPr="0C609D49">
              <w:rPr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E2669B" w:rsidRPr="00030B3A" w14:paraId="2B78ED90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633C349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2AD794EC" w14:textId="77777777" w:rsidR="00E2669B" w:rsidRPr="00B3712D" w:rsidRDefault="00E2669B" w:rsidP="004E2142">
            <w:pPr>
              <w:rPr>
                <w:lang w:val="de-DE"/>
              </w:rPr>
            </w:pPr>
            <w:r w:rsidRPr="00B3712D">
              <w:rPr>
                <w:lang w:val="de-DE"/>
              </w:rPr>
              <w:t>Der Anwender kann einen Schritt löschen</w:t>
            </w:r>
          </w:p>
        </w:tc>
      </w:tr>
      <w:tr w:rsidR="00E2669B" w:rsidRPr="00030B3A" w14:paraId="6353F097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593E8042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Akteur€</w:t>
            </w:r>
          </w:p>
        </w:tc>
        <w:tc>
          <w:tcPr>
            <w:tcW w:w="1418" w:type="dxa"/>
          </w:tcPr>
          <w:p w14:paraId="4DCB40BD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097F678F" w14:textId="77777777" w:rsidR="00E2669B" w:rsidRPr="00B3712D" w:rsidRDefault="00E2669B" w:rsidP="004E2142">
            <w:pPr>
              <w:rPr>
                <w:lang w:val="de-DE"/>
              </w:rPr>
            </w:pPr>
            <w:r w:rsidRPr="00B3712D">
              <w:rPr>
                <w:lang w:val="de-DE"/>
              </w:rPr>
              <w:t xml:space="preserve">Anwender von </w:t>
            </w:r>
            <w:proofErr w:type="spellStart"/>
            <w:r w:rsidRPr="00B3712D">
              <w:rPr>
                <w:lang w:val="de-DE"/>
              </w:rPr>
              <w:t>Specman</w:t>
            </w:r>
            <w:proofErr w:type="spellEnd"/>
            <w:r w:rsidRPr="00B3712D">
              <w:rPr>
                <w:lang w:val="de-DE"/>
              </w:rPr>
              <w:t xml:space="preserve"> (keine bestimmte Rolle)</w:t>
            </w:r>
          </w:p>
          <w:p w14:paraId="77B484B4" w14:textId="77777777" w:rsidR="00E2669B" w:rsidRDefault="00E2669B" w:rsidP="004E2142">
            <w:pPr>
              <w:rPr>
                <w:lang w:val="de-DE"/>
              </w:rPr>
            </w:pPr>
          </w:p>
        </w:tc>
      </w:tr>
      <w:tr w:rsidR="00E2669B" w:rsidRPr="00030B3A" w14:paraId="47DF66C1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641ACCB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408EBCB7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3EEA9192" w14:textId="77777777" w:rsidR="00E2669B" w:rsidRPr="00B3712D" w:rsidRDefault="00E2669B" w:rsidP="004E2142">
            <w:pPr>
              <w:rPr>
                <w:lang w:val="de-DE"/>
              </w:rPr>
            </w:pPr>
            <w:r w:rsidRPr="00B3712D">
              <w:rPr>
                <w:lang w:val="de-DE"/>
              </w:rPr>
              <w:t>Der Anwender möchte im Diagramm einen Schritt löschen, die Änderungsverfolgung muss aktiviert sein</w:t>
            </w:r>
            <w:r>
              <w:rPr>
                <w:lang w:val="de-DE"/>
              </w:rPr>
              <w:t>.</w:t>
            </w:r>
          </w:p>
        </w:tc>
      </w:tr>
      <w:tr w:rsidR="00E2669B" w:rsidRPr="00030B3A" w14:paraId="51B705DB" w14:textId="77777777" w:rsidTr="004E2142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pct12" w:color="auto" w:fill="FFFFFF"/>
          </w:tcPr>
          <w:p w14:paraId="6075D659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Resultat€,</w:t>
            </w:r>
          </w:p>
          <w:p w14:paraId="23AD052D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3FAC57F4" w14:textId="77777777" w:rsidR="00E2669B" w:rsidRPr="00B3712D" w:rsidRDefault="00E2669B" w:rsidP="004E2142">
            <w:pPr>
              <w:rPr>
                <w:lang w:val="de-DE"/>
              </w:rPr>
            </w:pPr>
            <w:r w:rsidRPr="00B3712D">
              <w:rPr>
                <w:lang w:val="de-DE"/>
              </w:rPr>
              <w:t>Der Schritt wurde aus dem Diagramm gelöscht. Nachfolgende Schritte wurden neu nummeriert.</w:t>
            </w:r>
          </w:p>
        </w:tc>
      </w:tr>
      <w:tr w:rsidR="00E2669B" w:rsidRPr="00843B23" w14:paraId="0FFE39B5" w14:textId="77777777" w:rsidTr="004E2142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pct12" w:color="auto" w:fill="FFFFFF"/>
          </w:tcPr>
          <w:p w14:paraId="756870B5" w14:textId="77777777" w:rsidR="00E2669B" w:rsidRDefault="00E2669B" w:rsidP="004E2142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pct12" w:color="auto" w:fill="FFFFFF"/>
          </w:tcPr>
          <w:p w14:paraId="42B8BAE7" w14:textId="77777777" w:rsidR="00E2669B" w:rsidRDefault="00E2669B" w:rsidP="004E2142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43E7002B" w14:textId="77777777" w:rsidR="00E2669B" w:rsidRDefault="00E2669B" w:rsidP="004E2142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E2669B" w:rsidRPr="00843B23" w14:paraId="16250196" w14:textId="77777777" w:rsidTr="004E2142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26F87E31" w14:textId="77777777" w:rsidR="00E2669B" w:rsidRDefault="00E2669B" w:rsidP="004E2142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60DE270" w14:textId="77777777" w:rsidR="00E2669B" w:rsidRDefault="00E2669B" w:rsidP="004E2142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7DB4A4D9" w14:textId="77777777" w:rsidR="00E2669B" w:rsidRDefault="00E2669B" w:rsidP="004E2142">
            <w:pPr>
              <w:pStyle w:val="Essential"/>
              <w:rPr>
                <w:lang w:val="de-DE"/>
              </w:rPr>
            </w:pPr>
            <w:r w:rsidRPr="0C609D49">
              <w:rPr>
                <w:lang w:val="de-DE"/>
              </w:rPr>
              <w:t>Schritt löschen einleiten</w:t>
            </w:r>
          </w:p>
        </w:tc>
      </w:tr>
      <w:tr w:rsidR="00E2669B" w:rsidRPr="00030B3A" w14:paraId="0B41ABF5" w14:textId="77777777" w:rsidTr="004E2142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24BA8892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31621E8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31F8518" w14:textId="77777777" w:rsidR="00E2669B" w:rsidRDefault="00E2669B" w:rsidP="004E2142">
            <w:pPr>
              <w:pStyle w:val="Design-Anmerkungen"/>
              <w:rPr>
                <w:i w:val="0"/>
              </w:rPr>
            </w:pPr>
            <w:r w:rsidRPr="0C609D49">
              <w:rPr>
                <w:i w:val="0"/>
                <w:iCs w:val="0"/>
              </w:rPr>
              <w:t xml:space="preserve">Der </w:t>
            </w:r>
            <w:r>
              <w:rPr>
                <w:i w:val="0"/>
                <w:iCs w:val="0"/>
              </w:rPr>
              <w:t>User</w:t>
            </w:r>
            <w:r w:rsidRPr="0C609D49">
              <w:rPr>
                <w:i w:val="0"/>
                <w:iCs w:val="0"/>
              </w:rPr>
              <w:t xml:space="preserve"> klickt </w:t>
            </w:r>
            <w:r>
              <w:rPr>
                <w:i w:val="0"/>
                <w:iCs w:val="0"/>
              </w:rPr>
              <w:t>in ein Textfeld des Schrittes</w:t>
            </w:r>
            <w:r w:rsidRPr="0C609D49">
              <w:rPr>
                <w:i w:val="0"/>
                <w:iCs w:val="0"/>
              </w:rPr>
              <w:t>, welchen er löschen möchte.</w:t>
            </w:r>
          </w:p>
        </w:tc>
      </w:tr>
      <w:tr w:rsidR="00E2669B" w:rsidRPr="00030B3A" w14:paraId="40303DF4" w14:textId="77777777" w:rsidTr="004E2142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716E9F5B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3BE45F98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433415AC" w14:textId="77777777" w:rsidR="00E2669B" w:rsidRDefault="00E2669B" w:rsidP="004E2142">
            <w:pPr>
              <w:pStyle w:val="Design-Anmerkungen"/>
              <w:rPr>
                <w:i w:val="0"/>
              </w:rPr>
            </w:pPr>
            <w:r w:rsidRPr="0C609D49">
              <w:rPr>
                <w:i w:val="0"/>
                <w:iCs w:val="0"/>
              </w:rPr>
              <w:t xml:space="preserve">Das </w:t>
            </w:r>
            <w:r>
              <w:rPr>
                <w:i w:val="0"/>
                <w:iCs w:val="0"/>
              </w:rPr>
              <w:t>System</w:t>
            </w:r>
            <w:r w:rsidRPr="0C609D49">
              <w:rPr>
                <w:i w:val="0"/>
                <w:iCs w:val="0"/>
              </w:rPr>
              <w:t xml:space="preserve"> registriert das Textfeld in welches geklickt wurde und holt sich den zugewiesenen Schritt.</w:t>
            </w:r>
          </w:p>
        </w:tc>
      </w:tr>
      <w:tr w:rsidR="00E2669B" w:rsidRPr="00BE7829" w14:paraId="639C2CDA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5C584A6" w14:textId="77777777" w:rsidR="00E2669B" w:rsidRDefault="00E2669B" w:rsidP="004E2142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7E80F6" w14:textId="77777777" w:rsidR="00E2669B" w:rsidRPr="00B3712D" w:rsidRDefault="00E2669B" w:rsidP="004E2142">
            <w:pPr>
              <w:pStyle w:val="Essential"/>
              <w:rPr>
                <w:b w:val="0"/>
                <w:bCs/>
                <w:lang w:val="de-DE"/>
              </w:rPr>
            </w:pPr>
            <w:r>
              <w:rPr>
                <w:b w:val="0"/>
                <w:bCs/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71264118" w14:textId="77777777" w:rsidR="00E2669B" w:rsidRPr="00BE7829" w:rsidRDefault="00E2669B" w:rsidP="004E2142">
            <w:pPr>
              <w:pStyle w:val="Essential"/>
              <w:rPr>
                <w:bCs/>
                <w:lang w:val="de-DE"/>
              </w:rPr>
            </w:pPr>
            <w:r w:rsidRPr="00BE7829">
              <w:rPr>
                <w:bCs/>
                <w:lang w:val="de-DE"/>
              </w:rPr>
              <w:t>Schritt löschen</w:t>
            </w:r>
          </w:p>
        </w:tc>
      </w:tr>
      <w:tr w:rsidR="00E2669B" w:rsidRPr="00030B3A" w14:paraId="04A6DCDF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971A034" w14:textId="77777777" w:rsidR="00E2669B" w:rsidRPr="00BE7829" w:rsidRDefault="00E2669B" w:rsidP="004E2142">
            <w:pPr>
              <w:pStyle w:val="Essential"/>
              <w:rPr>
                <w:b w:val="0"/>
                <w:bCs/>
                <w:lang w:val="de-DE"/>
              </w:rPr>
            </w:pPr>
            <w:r w:rsidRPr="00BE7829">
              <w:rPr>
                <w:b w:val="0"/>
                <w:bCs/>
                <w:lang w:val="de-DE"/>
              </w:rPr>
              <w:t>2.1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1BD225" w14:textId="77777777" w:rsidR="00E2669B" w:rsidRPr="00B3712D" w:rsidRDefault="00E2669B" w:rsidP="004E2142">
            <w:pPr>
              <w:pStyle w:val="Essential"/>
              <w:rPr>
                <w:b w:val="0"/>
                <w:bCs/>
                <w:lang w:val="de-DE"/>
              </w:rPr>
            </w:pPr>
            <w:r w:rsidRPr="00B3712D">
              <w:rPr>
                <w:b w:val="0"/>
                <w:bCs/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2159949C" w14:textId="77777777" w:rsidR="00E2669B" w:rsidRDefault="00E2669B" w:rsidP="004E2142">
            <w:pPr>
              <w:pStyle w:val="Essential"/>
              <w:rPr>
                <w:lang w:val="de-DE"/>
              </w:rPr>
            </w:pPr>
            <w:r w:rsidRPr="0C609D49">
              <w:rPr>
                <w:b w:val="0"/>
                <w:lang w:val="de-DE"/>
              </w:rPr>
              <w:t xml:space="preserve">Der </w:t>
            </w:r>
            <w:r>
              <w:rPr>
                <w:b w:val="0"/>
                <w:lang w:val="de-DE"/>
              </w:rPr>
              <w:t>User</w:t>
            </w:r>
            <w:r w:rsidRPr="0C609D49">
              <w:rPr>
                <w:b w:val="0"/>
                <w:lang w:val="de-DE"/>
              </w:rPr>
              <w:t xml:space="preserve"> klickt auf den „Schritt löschen“-Button.</w:t>
            </w:r>
          </w:p>
        </w:tc>
      </w:tr>
      <w:tr w:rsidR="00E2669B" w:rsidRPr="00030B3A" w14:paraId="56D70FF8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0741355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2.2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165FD2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5C4B0B67" w14:textId="77777777" w:rsidR="00C34C1E" w:rsidRDefault="00C34C1E" w:rsidP="00782969">
            <w:pPr>
              <w:pStyle w:val="Design-Anmerkungen"/>
              <w:rPr>
                <w:rFonts w:cs="Arial"/>
                <w:i w:val="0"/>
                <w:iCs w:val="0"/>
              </w:rPr>
            </w:pPr>
          </w:p>
          <w:p w14:paraId="6CCD3EA9" w14:textId="18E9CC30" w:rsidR="00E2669B" w:rsidRDefault="00E2669B" w:rsidP="00782969">
            <w:pPr>
              <w:pStyle w:val="Design-Anmerkungen"/>
              <w:rPr>
                <w:rFonts w:cs="Arial"/>
                <w:i w:val="0"/>
                <w:iCs w:val="0"/>
              </w:rPr>
            </w:pPr>
            <w:r w:rsidRPr="00782969">
              <w:rPr>
                <w:rFonts w:cs="Arial"/>
                <w:i w:val="0"/>
                <w:iCs w:val="0"/>
              </w:rPr>
              <w:t>Das System geht beim Löschen von Schritten wie folgt vor:</w:t>
            </w:r>
          </w:p>
          <w:p w14:paraId="0566E11F" w14:textId="3D25C397" w:rsidR="00C34C1E" w:rsidRPr="00782969" w:rsidRDefault="00C34C1E" w:rsidP="00782969">
            <w:pPr>
              <w:pStyle w:val="Design-Anmerkungen"/>
              <w:rPr>
                <w:rFonts w:cs="Arial"/>
                <w:i w:val="0"/>
                <w:iCs w:val="0"/>
              </w:rPr>
            </w:pPr>
          </w:p>
        </w:tc>
      </w:tr>
      <w:tr w:rsidR="00E2669B" w:rsidRPr="00030B3A" w14:paraId="5F6B5196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38C6F4B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2.2.1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D964DB1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5A2F30AD" w14:textId="4D1C141B" w:rsidR="00E2669B" w:rsidRPr="00367148" w:rsidRDefault="00E2669B" w:rsidP="00030B3A">
            <w:pPr>
              <w:pStyle w:val="Design-Anmerkungen"/>
              <w:rPr>
                <w:rFonts w:cs="Arial"/>
                <w:i w:val="0"/>
                <w:iCs w:val="0"/>
              </w:rPr>
            </w:pPr>
            <w:del w:id="20" w:author="Lessner, Jan" w:date="2020-11-20T10:30:00Z">
              <w:r w:rsidDel="00030B3A">
                <w:rPr>
                  <w:rFonts w:cs="Arial"/>
                  <w:i w:val="0"/>
                  <w:iCs w:val="0"/>
                </w:rPr>
                <w:delText>Wenn noch keine Änderungen an einem Schritt durchgeführt wurden, dann streicht d</w:delText>
              </w:r>
            </w:del>
            <w:ins w:id="21" w:author="Lessner, Jan" w:date="2020-11-20T10:30:00Z">
              <w:r w:rsidR="00030B3A">
                <w:rPr>
                  <w:rFonts w:cs="Arial"/>
                  <w:i w:val="0"/>
                  <w:iCs w:val="0"/>
                </w:rPr>
                <w:t>D</w:t>
              </w:r>
            </w:ins>
            <w:r>
              <w:rPr>
                <w:rFonts w:cs="Arial"/>
                <w:i w:val="0"/>
                <w:iCs w:val="0"/>
              </w:rPr>
              <w:t>as System</w:t>
            </w:r>
            <w:r w:rsidRPr="0084701A">
              <w:rPr>
                <w:rFonts w:cs="Arial"/>
                <w:i w:val="0"/>
                <w:iCs w:val="0"/>
              </w:rPr>
              <w:t xml:space="preserve"> </w:t>
            </w:r>
            <w:ins w:id="22" w:author="Lessner, Jan" w:date="2020-11-20T10:31:00Z">
              <w:r w:rsidR="00030B3A">
                <w:rPr>
                  <w:rFonts w:cs="Arial"/>
                  <w:i w:val="0"/>
                  <w:iCs w:val="0"/>
                </w:rPr>
                <w:t xml:space="preserve">streicht </w:t>
              </w:r>
            </w:ins>
            <w:r w:rsidRPr="0084701A">
              <w:rPr>
                <w:rFonts w:cs="Arial"/>
                <w:i w:val="0"/>
                <w:iCs w:val="0"/>
              </w:rPr>
              <w:t xml:space="preserve">die Schrift des Schrittes und der Schrittnummer durch, ändert die Schriftfarbe auf </w:t>
            </w:r>
            <w:proofErr w:type="gramStart"/>
            <w:r w:rsidRPr="0084701A">
              <w:rPr>
                <w:rFonts w:cs="Arial"/>
                <w:i w:val="0"/>
                <w:iCs w:val="0"/>
              </w:rPr>
              <w:t>grau (RGB(166, 166, 166))</w:t>
            </w:r>
            <w:proofErr w:type="gramEnd"/>
            <w:r w:rsidRPr="0084701A">
              <w:rPr>
                <w:rFonts w:cs="Arial"/>
                <w:i w:val="0"/>
                <w:iCs w:val="0"/>
              </w:rPr>
              <w:t xml:space="preserve"> und die Hintergrundfarbe der Schrift auf schwarz (RGB(0, 0, 0)). Des Weiteren wird die Hintergrundfarbe des Schrittes auf hellgelb (RGB(255, 255, 153)) geändert. Besitzt der </w:t>
            </w:r>
            <w:del w:id="23" w:author="Lessner, Jan" w:date="2020-11-20T10:31:00Z">
              <w:r w:rsidRPr="0084701A" w:rsidDel="00030B3A">
                <w:rPr>
                  <w:rFonts w:cs="Arial"/>
                  <w:i w:val="0"/>
                  <w:iCs w:val="0"/>
                </w:rPr>
                <w:delText xml:space="preserve">gelöschte </w:delText>
              </w:r>
            </w:del>
            <w:r w:rsidRPr="0084701A">
              <w:rPr>
                <w:rFonts w:cs="Arial"/>
                <w:i w:val="0"/>
                <w:iCs w:val="0"/>
              </w:rPr>
              <w:t xml:space="preserve">Schritt Unterschritte, werden diese </w:t>
            </w:r>
            <w:del w:id="24" w:author="Lessner, Jan" w:date="2020-11-20T10:31:00Z">
              <w:r w:rsidRPr="0084701A" w:rsidDel="00030B3A">
                <w:rPr>
                  <w:rFonts w:cs="Arial"/>
                  <w:i w:val="0"/>
                  <w:iCs w:val="0"/>
                </w:rPr>
                <w:delText xml:space="preserve">mit </w:delText>
              </w:r>
            </w:del>
            <w:ins w:id="25" w:author="Lessner, Jan" w:date="2020-11-20T10:31:00Z">
              <w:r w:rsidR="00030B3A">
                <w:rPr>
                  <w:rFonts w:cs="Arial"/>
                  <w:i w:val="0"/>
                  <w:iCs w:val="0"/>
                </w:rPr>
                <w:t>nach</w:t>
              </w:r>
              <w:r w:rsidR="00030B3A" w:rsidRPr="0084701A">
                <w:rPr>
                  <w:rFonts w:cs="Arial"/>
                  <w:i w:val="0"/>
                  <w:iCs w:val="0"/>
                </w:rPr>
                <w:t xml:space="preserve"> </w:t>
              </w:r>
            </w:ins>
            <w:r w:rsidRPr="0084701A">
              <w:rPr>
                <w:rFonts w:cs="Arial"/>
                <w:i w:val="0"/>
                <w:iCs w:val="0"/>
              </w:rPr>
              <w:t xml:space="preserve">demselben Schema </w:t>
            </w:r>
            <w:ins w:id="26" w:author="Lessner, Jan" w:date="2020-11-20T10:31:00Z">
              <w:r w:rsidR="00030B3A">
                <w:rPr>
                  <w:rFonts w:cs="Arial"/>
                  <w:i w:val="0"/>
                  <w:iCs w:val="0"/>
                </w:rPr>
                <w:t xml:space="preserve">als gelöscht </w:t>
              </w:r>
            </w:ins>
            <w:r w:rsidRPr="0084701A">
              <w:rPr>
                <w:rFonts w:cs="Arial"/>
                <w:i w:val="0"/>
                <w:iCs w:val="0"/>
              </w:rPr>
              <w:t>markiert.</w:t>
            </w:r>
            <w:del w:id="27" w:author="Lessner, Jan" w:date="2020-11-20T10:31:00Z">
              <w:r w:rsidRPr="0084701A" w:rsidDel="00030B3A">
                <w:rPr>
                  <w:rFonts w:cs="Arial"/>
                  <w:i w:val="0"/>
                  <w:iCs w:val="0"/>
                </w:rPr>
                <w:delText xml:space="preserve"> </w:delText>
              </w:r>
            </w:del>
          </w:p>
        </w:tc>
      </w:tr>
      <w:tr w:rsidR="00E2669B" w:rsidRPr="00030B3A" w14:paraId="52CEA95B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325C12F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2.2.2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70EBCF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236AC9DB" w14:textId="41D03B14" w:rsidR="00E2669B" w:rsidRPr="00030B3A" w:rsidRDefault="00E2669B" w:rsidP="004E2142">
            <w:pPr>
              <w:pStyle w:val="Design-Anmerkungen"/>
              <w:rPr>
                <w:rFonts w:cs="Arial"/>
                <w:i w:val="0"/>
                <w:iCs w:val="0"/>
              </w:rPr>
            </w:pPr>
            <w:r>
              <w:rPr>
                <w:rFonts w:cs="Arial"/>
                <w:i w:val="0"/>
                <w:iCs w:val="0"/>
              </w:rPr>
              <w:t>Wenn</w:t>
            </w:r>
            <w:r w:rsidRPr="0084701A">
              <w:rPr>
                <w:rFonts w:cs="Arial"/>
                <w:i w:val="0"/>
                <w:iCs w:val="0"/>
              </w:rPr>
              <w:t xml:space="preserve"> der Schritt bereits als gelöscht markiert</w:t>
            </w:r>
            <w:r>
              <w:rPr>
                <w:rFonts w:cs="Arial"/>
                <w:i w:val="0"/>
                <w:iCs w:val="0"/>
              </w:rPr>
              <w:t xml:space="preserve"> wurde</w:t>
            </w:r>
            <w:r w:rsidRPr="0084701A">
              <w:rPr>
                <w:rFonts w:cs="Arial"/>
                <w:i w:val="0"/>
                <w:iCs w:val="0"/>
              </w:rPr>
              <w:t>, passiert nichts.</w:t>
            </w:r>
          </w:p>
        </w:tc>
      </w:tr>
      <w:tr w:rsidR="00E2669B" w:rsidRPr="00030B3A" w14:paraId="44BC4749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D43D6E2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2.2.3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E97793E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6412EA88" w14:textId="77777777" w:rsidR="00E2669B" w:rsidRPr="00030B3A" w:rsidRDefault="00E2669B" w:rsidP="00030B3A">
            <w:pPr>
              <w:rPr>
                <w:rFonts w:cs="Arial"/>
              </w:rPr>
            </w:pPr>
            <w:r w:rsidRPr="00030B3A">
              <w:rPr>
                <w:rFonts w:cs="Arial"/>
              </w:rPr>
              <w:t>Wenn ein als neu markierter Schritt gelöscht werden soll, so wird dieser direkt entfernt.</w:t>
            </w:r>
          </w:p>
        </w:tc>
      </w:tr>
      <w:tr w:rsidR="00E2669B" w:rsidRPr="00030B3A" w14:paraId="223763BB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6079A3C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2.2.4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B493AF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6692A100" w14:textId="2C4F2776" w:rsidR="00E2669B" w:rsidRPr="00030B3A" w:rsidRDefault="00E2669B" w:rsidP="00030B3A">
            <w:pPr>
              <w:rPr>
                <w:rFonts w:cs="Arial"/>
                <w:lang w:val="de-DE"/>
                <w:rPrChange w:id="28" w:author="Lessner, Jan" w:date="2020-11-20T10:28:00Z">
                  <w:rPr>
                    <w:rFonts w:cs="Arial"/>
                  </w:rPr>
                </w:rPrChange>
              </w:rPr>
            </w:pPr>
            <w:r w:rsidRPr="00030B3A">
              <w:rPr>
                <w:rFonts w:cs="Arial"/>
                <w:lang w:val="de-DE"/>
                <w:rPrChange w:id="29" w:author="Lessner, Jan" w:date="2020-11-20T10:27:00Z">
                  <w:rPr>
                    <w:rFonts w:cs="Arial"/>
                  </w:rPr>
                </w:rPrChange>
              </w:rPr>
              <w:t xml:space="preserve">Soll ein Schritt gelöscht werden, welcher </w:t>
            </w:r>
            <w:del w:id="30" w:author="Lessner, Jan" w:date="2020-11-20T10:29:00Z">
              <w:r w:rsidRPr="00030B3A" w:rsidDel="00030B3A">
                <w:rPr>
                  <w:rFonts w:cs="Arial"/>
                  <w:lang w:val="de-DE"/>
                  <w:rPrChange w:id="31" w:author="Lessner, Jan" w:date="2020-11-20T10:27:00Z">
                    <w:rPr>
                      <w:rFonts w:cs="Arial"/>
                    </w:rPr>
                  </w:rPrChange>
                </w:rPr>
                <w:delText xml:space="preserve">bereits </w:delText>
              </w:r>
            </w:del>
            <w:ins w:id="32" w:author="Lessner, Jan" w:date="2020-11-20T10:29:00Z">
              <w:r w:rsidR="00030B3A">
                <w:rPr>
                  <w:rFonts w:cs="Arial"/>
                  <w:lang w:val="de-DE"/>
                </w:rPr>
                <w:t>als</w:t>
              </w:r>
              <w:r w:rsidR="00030B3A" w:rsidRPr="00030B3A">
                <w:rPr>
                  <w:rFonts w:cs="Arial"/>
                  <w:lang w:val="de-DE"/>
                  <w:rPrChange w:id="33" w:author="Lessner, Jan" w:date="2020-11-20T10:27:00Z">
                    <w:rPr>
                      <w:rFonts w:cs="Arial"/>
                    </w:rPr>
                  </w:rPrChange>
                </w:rPr>
                <w:t xml:space="preserve"> </w:t>
              </w:r>
            </w:ins>
            <w:r w:rsidRPr="00030B3A">
              <w:rPr>
                <w:rFonts w:cs="Arial"/>
                <w:lang w:val="de-DE"/>
                <w:rPrChange w:id="34" w:author="Lessner, Jan" w:date="2020-11-20T10:27:00Z">
                  <w:rPr>
                    <w:rFonts w:cs="Arial"/>
                  </w:rPr>
                </w:rPrChange>
              </w:rPr>
              <w:t xml:space="preserve">verschoben </w:t>
            </w:r>
            <w:del w:id="35" w:author="Lessner, Jan" w:date="2020-11-20T10:29:00Z">
              <w:r w:rsidRPr="00030B3A" w:rsidDel="00030B3A">
                <w:rPr>
                  <w:rFonts w:cs="Arial"/>
                  <w:lang w:val="de-DE"/>
                  <w:rPrChange w:id="36" w:author="Lessner, Jan" w:date="2020-11-20T10:27:00Z">
                    <w:rPr>
                      <w:rFonts w:cs="Arial"/>
                    </w:rPr>
                  </w:rPrChange>
                </w:rPr>
                <w:delText>wurde</w:delText>
              </w:r>
            </w:del>
            <w:ins w:id="37" w:author="Lessner, Jan" w:date="2020-11-20T10:29:00Z">
              <w:r w:rsidR="00030B3A">
                <w:rPr>
                  <w:rFonts w:cs="Arial"/>
                  <w:lang w:val="de-DE"/>
                </w:rPr>
                <w:t>markiert ist</w:t>
              </w:r>
            </w:ins>
            <w:r w:rsidRPr="00030B3A">
              <w:rPr>
                <w:rFonts w:cs="Arial"/>
                <w:lang w:val="de-DE"/>
                <w:rPrChange w:id="38" w:author="Lessner, Jan" w:date="2020-11-20T10:27:00Z">
                  <w:rPr>
                    <w:rFonts w:cs="Arial"/>
                  </w:rPr>
                </w:rPrChange>
              </w:rPr>
              <w:t xml:space="preserve">, so wird der Schritt </w:t>
            </w:r>
            <w:del w:id="39" w:author="Lessner, Jan" w:date="2020-11-20T10:27:00Z">
              <w:r w:rsidRPr="00030B3A" w:rsidDel="00030B3A">
                <w:rPr>
                  <w:rFonts w:cs="Arial"/>
                  <w:lang w:val="de-DE"/>
                  <w:rPrChange w:id="40" w:author="Lessner, Jan" w:date="2020-11-20T10:27:00Z">
                    <w:rPr>
                      <w:rFonts w:cs="Arial"/>
                    </w:rPr>
                  </w:rPrChange>
                </w:rPr>
                <w:delText xml:space="preserve">sowohl </w:delText>
              </w:r>
            </w:del>
            <w:r w:rsidRPr="00030B3A">
              <w:rPr>
                <w:rFonts w:cs="Arial"/>
                <w:lang w:val="de-DE"/>
                <w:rPrChange w:id="41" w:author="Lessner, Jan" w:date="2020-11-20T10:27:00Z">
                  <w:rPr>
                    <w:rFonts w:cs="Arial"/>
                  </w:rPr>
                </w:rPrChange>
              </w:rPr>
              <w:t xml:space="preserve">an seiner </w:t>
            </w:r>
            <w:ins w:id="42" w:author="Lessner, Jan" w:date="2020-11-20T10:27:00Z">
              <w:r w:rsidR="00030B3A" w:rsidRPr="00030B3A">
                <w:rPr>
                  <w:rFonts w:cs="Arial"/>
                  <w:lang w:val="de-DE"/>
                  <w:rPrChange w:id="43" w:author="Lessner, Jan" w:date="2020-11-20T10:27:00Z">
                    <w:rPr>
                      <w:rFonts w:cs="Arial"/>
                    </w:rPr>
                  </w:rPrChange>
                </w:rPr>
                <w:t>Z</w:t>
              </w:r>
              <w:r w:rsidR="00030B3A">
                <w:rPr>
                  <w:rFonts w:cs="Arial"/>
                  <w:lang w:val="de-DE"/>
                </w:rPr>
                <w:t xml:space="preserve">ielposition als gelöscht markiert </w:t>
              </w:r>
            </w:ins>
            <w:ins w:id="44" w:author="Lessner, Jan" w:date="2020-11-20T10:28:00Z">
              <w:r w:rsidR="00030B3A">
                <w:rPr>
                  <w:rFonts w:cs="Arial"/>
                  <w:lang w:val="de-DE"/>
                </w:rPr>
                <w:t>(siehe 2.2.1)</w:t>
              </w:r>
            </w:ins>
            <w:ins w:id="45" w:author="Lessner, Jan" w:date="2020-11-20T10:29:00Z">
              <w:r w:rsidR="00030B3A">
                <w:rPr>
                  <w:rFonts w:cs="Arial"/>
                  <w:lang w:val="de-DE"/>
                </w:rPr>
                <w:t xml:space="preserve">. Der Quellschritt bleibt unverändert, da </w:t>
              </w:r>
            </w:ins>
            <w:ins w:id="46" w:author="Lessner, Jan" w:date="2020-11-20T10:30:00Z">
              <w:r w:rsidR="00030B3A">
                <w:rPr>
                  <w:rFonts w:cs="Arial"/>
                  <w:lang w:val="de-DE"/>
                </w:rPr>
                <w:t>dieser</w:t>
              </w:r>
            </w:ins>
            <w:ins w:id="47" w:author="Lessner, Jan" w:date="2020-11-20T10:29:00Z">
              <w:r w:rsidR="00030B3A">
                <w:rPr>
                  <w:rFonts w:cs="Arial"/>
                  <w:lang w:val="de-DE"/>
                </w:rPr>
                <w:t xml:space="preserve"> bereits wie ein gelöschter Schritt</w:t>
              </w:r>
            </w:ins>
            <w:ins w:id="48" w:author="Lessner, Jan" w:date="2020-11-20T10:30:00Z">
              <w:r w:rsidR="00030B3A">
                <w:rPr>
                  <w:rFonts w:cs="Arial"/>
                  <w:lang w:val="de-DE"/>
                </w:rPr>
                <w:t xml:space="preserve"> dargestellt ist</w:t>
              </w:r>
            </w:ins>
            <w:del w:id="49" w:author="Lessner, Jan" w:date="2020-11-20T10:30:00Z">
              <w:r w:rsidRPr="00030B3A" w:rsidDel="00030B3A">
                <w:rPr>
                  <w:rFonts w:cs="Arial"/>
                  <w:lang w:val="de-DE"/>
                  <w:rPrChange w:id="50" w:author="Lessner, Jan" w:date="2020-11-20T10:27:00Z">
                    <w:rPr>
                      <w:rFonts w:cs="Arial"/>
                    </w:rPr>
                  </w:rPrChange>
                </w:rPr>
                <w:delText xml:space="preserve">Quellposition als auch an seiner Zielposition gelöscht? </w:delText>
              </w:r>
              <w:r w:rsidRPr="00030B3A" w:rsidDel="00030B3A">
                <w:rPr>
                  <w:rFonts w:cs="Arial"/>
                  <w:lang w:val="de-DE"/>
                  <w:rPrChange w:id="51" w:author="Lessner, Jan" w:date="2020-11-20T10:28:00Z">
                    <w:rPr>
                      <w:rFonts w:cs="Arial"/>
                    </w:rPr>
                  </w:rPrChange>
                </w:rPr>
                <w:delText>Oder soll nur der Schritt an der Zielposition gelöscht werden und der Quellschritt wiederhergestellt werden</w:delText>
              </w:r>
            </w:del>
            <w:r w:rsidRPr="00030B3A">
              <w:rPr>
                <w:rFonts w:cs="Arial"/>
                <w:lang w:val="de-DE"/>
                <w:rPrChange w:id="52" w:author="Lessner, Jan" w:date="2020-11-20T10:28:00Z">
                  <w:rPr>
                    <w:rFonts w:cs="Arial"/>
                  </w:rPr>
                </w:rPrChange>
              </w:rPr>
              <w:t xml:space="preserve">. </w:t>
            </w:r>
          </w:p>
        </w:tc>
      </w:tr>
      <w:tr w:rsidR="00E2669B" w:rsidRPr="006A16A8" w14:paraId="35E368B1" w14:textId="77777777" w:rsidTr="004E2142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1F9B189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2.2.5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1C9BE1" w14:textId="77777777" w:rsidR="00E2669B" w:rsidRDefault="00E2669B" w:rsidP="004E2142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1B94C8AD" w14:textId="77777777" w:rsidR="00E2669B" w:rsidRPr="00030B3A" w:rsidRDefault="00E2669B" w:rsidP="00030B3A">
            <w:pPr>
              <w:rPr>
                <w:rFonts w:cs="Arial"/>
              </w:rPr>
            </w:pPr>
            <w:r w:rsidRPr="00030B3A">
              <w:rPr>
                <w:rFonts w:cs="Arial"/>
                <w:lang w:val="de-DE"/>
                <w:rPrChange w:id="53" w:author="Lessner, Jan" w:date="2020-11-20T10:28:00Z">
                  <w:rPr>
                    <w:rFonts w:cs="Arial"/>
                  </w:rPr>
                </w:rPrChange>
              </w:rPr>
              <w:t xml:space="preserve">Ein verschobener Schritt kann nur an seiner Zielposition gelöscht werden. An seiner Quellposition ist dies nicht </w:t>
            </w:r>
            <w:proofErr w:type="spellStart"/>
            <w:r w:rsidRPr="00030B3A">
              <w:rPr>
                <w:rFonts w:cs="Arial"/>
              </w:rPr>
              <w:t>möglich</w:t>
            </w:r>
            <w:proofErr w:type="spellEnd"/>
            <w:r w:rsidRPr="00030B3A">
              <w:rPr>
                <w:rFonts w:cs="Arial"/>
              </w:rPr>
              <w:t>.</w:t>
            </w:r>
          </w:p>
        </w:tc>
      </w:tr>
      <w:tr w:rsidR="00E2669B" w:rsidRPr="002A3679" w14:paraId="3C4A0EBD" w14:textId="77777777" w:rsidTr="004E2142">
        <w:trPr>
          <w:cantSplit/>
        </w:trPr>
        <w:tc>
          <w:tcPr>
            <w:tcW w:w="993" w:type="dxa"/>
            <w:shd w:val="pct12" w:color="auto" w:fill="FFFFFF"/>
            <w:vAlign w:val="center"/>
          </w:tcPr>
          <w:p w14:paraId="703431F4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7" w:type="dxa"/>
            <w:shd w:val="pct12" w:color="auto" w:fill="FFFFFF"/>
            <w:vAlign w:val="center"/>
          </w:tcPr>
          <w:p w14:paraId="1D6D4DD0" w14:textId="77777777" w:rsidR="00E2669B" w:rsidRDefault="00E2669B" w:rsidP="004E2142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pct12" w:color="auto" w:fill="FFFFFF"/>
          </w:tcPr>
          <w:p w14:paraId="054ED4E5" w14:textId="77777777" w:rsidR="00E2669B" w:rsidRDefault="00E2669B" w:rsidP="004E2142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E2669B" w14:paraId="0E7B5F5E" w14:textId="77777777" w:rsidTr="004E2142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pct12" w:color="auto" w:fill="FFFFFF"/>
          </w:tcPr>
          <w:p w14:paraId="00242F52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07381B48" w14:textId="77777777" w:rsidR="00E2669B" w:rsidRDefault="00E2669B" w:rsidP="004E2142">
            <w:pPr>
              <w:rPr>
                <w:lang w:val="de-DE"/>
              </w:rPr>
            </w:pPr>
          </w:p>
        </w:tc>
      </w:tr>
      <w:tr w:rsidR="00E2669B" w14:paraId="13879737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E066292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>Nicht funktionale Anforderungen</w:t>
            </w:r>
          </w:p>
        </w:tc>
        <w:tc>
          <w:tcPr>
            <w:tcW w:w="7438" w:type="dxa"/>
            <w:gridSpan w:val="2"/>
          </w:tcPr>
          <w:p w14:paraId="460045EE" w14:textId="77777777" w:rsidR="00E2669B" w:rsidRDefault="00E2669B" w:rsidP="004E2142">
            <w:pPr>
              <w:rPr>
                <w:lang w:val="de-DE"/>
              </w:rPr>
            </w:pPr>
          </w:p>
        </w:tc>
      </w:tr>
      <w:tr w:rsidR="00E2669B" w14:paraId="1B8781F7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53C0C962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E2669B" w14:paraId="3E3C4957" w14:textId="77777777" w:rsidTr="004E2142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5FA9B7B" w14:textId="77777777" w:rsidR="00E2669B" w:rsidRDefault="00E2669B" w:rsidP="004E2142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1A2B8039" w14:textId="77777777" w:rsidR="00E2669B" w:rsidRDefault="00E2669B" w:rsidP="004E2142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11E2C993" w14:textId="77777777" w:rsidR="00E2669B" w:rsidRDefault="00E2669B" w:rsidP="004E2142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445BCF17" w14:textId="77777777" w:rsidR="00E2669B" w:rsidRDefault="00E2669B" w:rsidP="004E2142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11247229" w14:textId="77777777" w:rsidR="00E2669B" w:rsidRDefault="00E2669B" w:rsidP="004E2142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E2669B" w14:paraId="7A08F492" w14:textId="77777777" w:rsidTr="004E2142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29D65C28" w14:textId="77777777" w:rsidR="00E2669B" w:rsidRPr="00DA6BC5" w:rsidRDefault="00E2669B" w:rsidP="004E2142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1F9A444C" w14:textId="77777777" w:rsidR="00E2669B" w:rsidRPr="00DA6BC5" w:rsidRDefault="00E2669B" w:rsidP="004E2142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7C3AE24F" w14:textId="77777777" w:rsidR="00E2669B" w:rsidRPr="00DA6BC5" w:rsidRDefault="00E2669B" w:rsidP="004E2142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449B7941" w14:textId="77777777" w:rsidR="00E2669B" w:rsidRDefault="00E2669B" w:rsidP="004E2142">
            <w:pPr>
              <w:rPr>
                <w:lang w:val="de-DE"/>
              </w:rPr>
            </w:pPr>
          </w:p>
        </w:tc>
      </w:tr>
      <w:tr w:rsidR="00E2669B" w14:paraId="2B6DBD7B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3891A1EB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45FD8F42" w14:textId="77777777" w:rsidR="00E2669B" w:rsidRDefault="00E2669B" w:rsidP="004E2142">
            <w:pPr>
              <w:rPr>
                <w:lang w:val="de-DE"/>
              </w:rPr>
            </w:pPr>
          </w:p>
        </w:tc>
      </w:tr>
      <w:tr w:rsidR="00E2669B" w14:paraId="1718E9F4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2C0ADDBE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37E9957F" w14:textId="77777777" w:rsidR="00E2669B" w:rsidRDefault="00E2669B" w:rsidP="004E2142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E2669B" w:rsidRPr="00030B3A" w14:paraId="327AF6C3" w14:textId="77777777" w:rsidTr="004E2142">
        <w:trPr>
          <w:cantSplit/>
        </w:trPr>
        <w:tc>
          <w:tcPr>
            <w:tcW w:w="2410" w:type="dxa"/>
            <w:gridSpan w:val="2"/>
            <w:shd w:val="pct12" w:color="auto" w:fill="FFFFFF"/>
          </w:tcPr>
          <w:p w14:paraId="31D3EDB0" w14:textId="77777777" w:rsidR="00E2669B" w:rsidRDefault="00E2669B" w:rsidP="004E214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2A524DAF" w14:textId="77777777" w:rsidR="00E2669B" w:rsidRPr="00B3712D" w:rsidRDefault="00E2669B" w:rsidP="004E2142">
            <w:pPr>
              <w:rPr>
                <w:lang w:val="de-DE"/>
              </w:rPr>
            </w:pPr>
            <w:r w:rsidRPr="00B3712D">
              <w:rPr>
                <w:lang w:val="de-DE"/>
              </w:rPr>
              <w:t xml:space="preserve">Das </w:t>
            </w:r>
            <w:r>
              <w:rPr>
                <w:lang w:val="de-DE"/>
              </w:rPr>
              <w:t>Icon</w:t>
            </w:r>
            <w:r w:rsidRPr="00B3712D">
              <w:rPr>
                <w:lang w:val="de-DE"/>
              </w:rPr>
              <w:t xml:space="preserve"> auf dem “Schritt löschen”-Button ist ein “X”.</w:t>
            </w:r>
          </w:p>
        </w:tc>
      </w:tr>
    </w:tbl>
    <w:p w14:paraId="3259558E" w14:textId="77777777" w:rsidR="00E2669B" w:rsidRDefault="00E2669B" w:rsidP="00E2669B">
      <w:pPr>
        <w:rPr>
          <w:lang w:val="de-DE"/>
        </w:rPr>
      </w:pPr>
    </w:p>
    <w:p w14:paraId="6C275F1E" w14:textId="77777777" w:rsidR="008E633C" w:rsidRPr="00E2669B" w:rsidRDefault="00030B3A">
      <w:pPr>
        <w:rPr>
          <w:lang w:val="de-DE"/>
        </w:rPr>
      </w:pPr>
    </w:p>
    <w:sectPr w:rsidR="008E633C" w:rsidRPr="00E26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02038"/>
    <w:multiLevelType w:val="hybridMultilevel"/>
    <w:tmpl w:val="59604D5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ssner, Jan">
    <w15:presenceInfo w15:providerId="AD" w15:userId="S-1-5-21-1703744968-3513219207-2310867306-85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38"/>
    <w:rsid w:val="00030B3A"/>
    <w:rsid w:val="0022754E"/>
    <w:rsid w:val="00782969"/>
    <w:rsid w:val="00786338"/>
    <w:rsid w:val="009319D7"/>
    <w:rsid w:val="00C34C1E"/>
    <w:rsid w:val="00CF3C50"/>
    <w:rsid w:val="00E2669B"/>
    <w:rsid w:val="00E521E0"/>
    <w:rsid w:val="00F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78B8"/>
  <w15:chartTrackingRefBased/>
  <w15:docId w15:val="{2DE5B008-751F-4285-91CB-505A43C0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69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E2669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E2669B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Verzeichnis1">
    <w:name w:val="toc 1"/>
    <w:basedOn w:val="Standard"/>
    <w:next w:val="Standard"/>
    <w:autoRedefine/>
    <w:semiHidden/>
    <w:rsid w:val="00E2669B"/>
    <w:rPr>
      <w:b/>
    </w:rPr>
  </w:style>
  <w:style w:type="paragraph" w:customStyle="1" w:styleId="berschrift">
    <w:name w:val="Überschrift"/>
    <w:basedOn w:val="berschrift1"/>
    <w:next w:val="Standard"/>
    <w:rsid w:val="00E2669B"/>
    <w:pPr>
      <w:keepLines w:val="0"/>
      <w:spacing w:after="6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Essential">
    <w:name w:val="Essential"/>
    <w:basedOn w:val="Standard"/>
    <w:rsid w:val="00E2669B"/>
    <w:pPr>
      <w:spacing w:before="120" w:after="120"/>
    </w:pPr>
    <w:rPr>
      <w:b/>
    </w:rPr>
  </w:style>
  <w:style w:type="paragraph" w:customStyle="1" w:styleId="Design-Anmerkungen">
    <w:name w:val="Design-Anmerkungen"/>
    <w:basedOn w:val="Standard"/>
    <w:rsid w:val="00E2669B"/>
    <w:rPr>
      <w:i/>
      <w:iCs/>
      <w:lang w:val="de-DE"/>
    </w:rPr>
  </w:style>
  <w:style w:type="paragraph" w:styleId="Listenabsatz">
    <w:name w:val="List Paragraph"/>
    <w:basedOn w:val="Standard"/>
    <w:uiPriority w:val="34"/>
    <w:qFormat/>
    <w:rsid w:val="00E2669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DE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6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0B3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B3A"/>
    <w:rPr>
      <w:rFonts w:ascii="Segoe UI" w:eastAsia="Times New Roman" w:hAnsi="Segoe UI" w:cs="Segoe UI"/>
      <w:sz w:val="18"/>
      <w:szCs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6DAA5-5E11-4761-95A9-004BDD7A2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5E657-223A-4FAF-A537-644EBB9A2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1863F-38D7-4D77-9D8A-F9DDDCB37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Maßmann</dc:creator>
  <cp:keywords/>
  <dc:description/>
  <cp:lastModifiedBy>Lessner, Jan</cp:lastModifiedBy>
  <cp:revision>9</cp:revision>
  <dcterms:created xsi:type="dcterms:W3CDTF">2020-11-19T22:48:00Z</dcterms:created>
  <dcterms:modified xsi:type="dcterms:W3CDTF">2020-11-20T09:33:00Z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