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E21EB" w14:textId="77777777" w:rsidR="004F7D16" w:rsidRDefault="004F7D16" w:rsidP="004F7D16">
      <w:pPr>
        <w:pStyle w:val="berschrift"/>
        <w:rPr>
          <w:rFonts w:cs="Arial"/>
        </w:rPr>
      </w:pPr>
      <w:r>
        <w:rPr>
          <w:rFonts w:cs="Arial"/>
        </w:rPr>
        <w:t xml:space="preserve">Dokumentenhistorie / </w:t>
      </w:r>
      <w:r w:rsidR="006F43B5">
        <w:rPr>
          <w:rFonts w:cs="Arial"/>
        </w:rPr>
        <w:t>U</w:t>
      </w:r>
      <w:r>
        <w:rPr>
          <w:rFonts w:cs="Arial"/>
        </w:rPr>
        <w:t>C-Lifecycle</w:t>
      </w: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18"/>
        <w:gridCol w:w="1658"/>
        <w:gridCol w:w="1316"/>
        <w:gridCol w:w="1943"/>
      </w:tblGrid>
      <w:tr w:rsidR="00DF3F62" w14:paraId="34EF07B1" w14:textId="77777777" w:rsidTr="003E767B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8BD69DB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Ver-sion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DEF01F0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Aktivität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C320DDC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Autor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46F1487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Datum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7A9F73A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Folgeaktion/</w:t>
            </w:r>
          </w:p>
          <w:p w14:paraId="1D7FAB33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Ergebnis</w:t>
            </w:r>
          </w:p>
        </w:tc>
      </w:tr>
      <w:tr w:rsidR="00DF3F62" w14:paraId="415F9B01" w14:textId="77777777" w:rsidTr="003E767B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4A5A7" w14:textId="77777777" w:rsidR="00DF3F62" w:rsidRDefault="000D6B12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0.1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7AF30" w14:textId="77777777" w:rsidR="00DF3F62" w:rsidRPr="003873B4" w:rsidRDefault="00C421A6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Initial</w:t>
            </w:r>
            <w:r w:rsidR="00091B91">
              <w:rPr>
                <w:rFonts w:cs="Arial"/>
                <w:bCs/>
                <w:lang w:val="de-DE"/>
              </w:rPr>
              <w:t>e</w:t>
            </w:r>
            <w:r>
              <w:rPr>
                <w:rFonts w:cs="Arial"/>
                <w:bCs/>
                <w:lang w:val="de-DE"/>
              </w:rPr>
              <w:t xml:space="preserve"> Erstellung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CF561" w14:textId="35D232BD" w:rsidR="00DF3F62" w:rsidRDefault="00DA68F8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M.Knauer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228E" w14:textId="5BF146EA" w:rsidR="00DF3F62" w:rsidRDefault="002A3679" w:rsidP="002A3679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</w:t>
            </w:r>
            <w:r w:rsidR="00DA68F8">
              <w:rPr>
                <w:rFonts w:cs="Arial"/>
                <w:bCs/>
                <w:lang w:val="en-GB"/>
              </w:rPr>
              <w:t>6</w:t>
            </w:r>
            <w:r w:rsidR="00C421A6">
              <w:rPr>
                <w:rFonts w:cs="Arial"/>
                <w:bCs/>
                <w:lang w:val="en-GB"/>
              </w:rPr>
              <w:t>.</w:t>
            </w:r>
            <w:r>
              <w:rPr>
                <w:rFonts w:cs="Arial"/>
                <w:bCs/>
                <w:lang w:val="en-GB"/>
              </w:rPr>
              <w:t>11</w:t>
            </w:r>
            <w:r w:rsidR="00C421A6">
              <w:rPr>
                <w:rFonts w:cs="Arial"/>
                <w:bCs/>
                <w:lang w:val="en-GB"/>
              </w:rPr>
              <w:t>.20</w:t>
            </w:r>
            <w:r>
              <w:rPr>
                <w:rFonts w:cs="Arial"/>
                <w:bCs/>
                <w:lang w:val="en-GB"/>
              </w:rPr>
              <w:t>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AB11" w14:textId="523A5912" w:rsidR="00DF3F62" w:rsidRDefault="00C421A6" w:rsidP="0077545E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Review </w:t>
            </w:r>
            <w:r w:rsidR="00DA68F8">
              <w:rPr>
                <w:rFonts w:cs="Arial"/>
                <w:bCs/>
                <w:lang w:val="en-GB"/>
              </w:rPr>
              <w:t>Leßner</w:t>
            </w:r>
          </w:p>
        </w:tc>
      </w:tr>
      <w:tr w:rsidR="049B1EF7" w:rsidRPr="003E767B" w14:paraId="3E31B80A" w14:textId="77777777" w:rsidTr="003E767B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0CF8D" w14:textId="475199E0" w:rsidR="78D1A468" w:rsidRDefault="003E767B" w:rsidP="049B1EF7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86265" w14:textId="2CAED29A" w:rsidR="78D1A468" w:rsidRDefault="003E767B" w:rsidP="049B1EF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Angaben zur grafischen Darstellung der Änderungsverfolgung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90BE0" w14:textId="77777777" w:rsidR="78D1A468" w:rsidRDefault="003E767B" w:rsidP="049B1EF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T. Stranghöner</w:t>
            </w:r>
          </w:p>
          <w:p w14:paraId="386202C1" w14:textId="417B5F06" w:rsidR="003E767B" w:rsidRPr="003E767B" w:rsidRDefault="003E767B" w:rsidP="049B1EF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75A1B" w14:textId="205ACAE7" w:rsidR="78D1A468" w:rsidRPr="003E767B" w:rsidRDefault="003E767B" w:rsidP="049B1EF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16.11.2020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5393" w14:textId="4E633B63" w:rsidR="049B1EF7" w:rsidRPr="003E767B" w:rsidRDefault="003E767B" w:rsidP="049B1EF7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Review Leßner</w:t>
            </w:r>
          </w:p>
        </w:tc>
      </w:tr>
      <w:tr w:rsidR="00143071" w:rsidRPr="003E767B" w14:paraId="7A696135" w14:textId="77777777" w:rsidTr="003E767B">
        <w:trPr>
          <w:ins w:id="0" w:author="Lessner, Jan" w:date="2020-11-20T11:13:00Z"/>
        </w:trPr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5344F" w14:textId="37C332D5" w:rsidR="00143071" w:rsidRDefault="00143071" w:rsidP="049B1EF7">
            <w:pPr>
              <w:rPr>
                <w:ins w:id="1" w:author="Lessner, Jan" w:date="2020-11-20T11:13:00Z"/>
                <w:rFonts w:cs="Arial"/>
              </w:rPr>
            </w:pPr>
            <w:ins w:id="2" w:author="Lessner, Jan" w:date="2020-11-20T11:13:00Z">
              <w:r>
                <w:rPr>
                  <w:rFonts w:cs="Arial"/>
                </w:rPr>
                <w:t>0.3</w:t>
              </w:r>
            </w:ins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49657" w14:textId="4EFA2916" w:rsidR="00143071" w:rsidRDefault="00143071" w:rsidP="049B1EF7">
            <w:pPr>
              <w:rPr>
                <w:ins w:id="3" w:author="Lessner, Jan" w:date="2020-11-20T11:13:00Z"/>
                <w:rFonts w:cs="Arial"/>
                <w:lang w:val="de-DE"/>
              </w:rPr>
            </w:pPr>
            <w:ins w:id="4" w:author="Lessner, Jan" w:date="2020-11-20T11:13:00Z">
              <w:r>
                <w:rPr>
                  <w:rFonts w:cs="Arial"/>
                  <w:lang w:val="de-DE"/>
                </w:rPr>
                <w:t>Detailanpassungen</w:t>
              </w:r>
            </w:ins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840B4" w14:textId="0C52BB0E" w:rsidR="00143071" w:rsidRDefault="00143071" w:rsidP="049B1EF7">
            <w:pPr>
              <w:rPr>
                <w:ins w:id="5" w:author="Lessner, Jan" w:date="2020-11-20T11:13:00Z"/>
                <w:rFonts w:cs="Arial"/>
                <w:lang w:val="de-DE"/>
              </w:rPr>
            </w:pPr>
            <w:ins w:id="6" w:author="Lessner, Jan" w:date="2020-11-20T11:13:00Z">
              <w:r>
                <w:rPr>
                  <w:rFonts w:cs="Arial"/>
                  <w:lang w:val="de-DE"/>
                </w:rPr>
                <w:t>J. Leßner</w:t>
              </w:r>
            </w:ins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6FC9B" w14:textId="5CDEBE68" w:rsidR="00143071" w:rsidRDefault="00143071" w:rsidP="049B1EF7">
            <w:pPr>
              <w:rPr>
                <w:ins w:id="7" w:author="Lessner, Jan" w:date="2020-11-20T11:13:00Z"/>
                <w:rFonts w:cs="Arial"/>
                <w:lang w:val="de-DE"/>
              </w:rPr>
            </w:pPr>
            <w:ins w:id="8" w:author="Lessner, Jan" w:date="2020-11-20T11:13:00Z">
              <w:r>
                <w:rPr>
                  <w:rFonts w:cs="Arial"/>
                  <w:lang w:val="de-DE"/>
                </w:rPr>
                <w:t>20.11.2020</w:t>
              </w:r>
            </w:ins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5772B" w14:textId="2CDFBF0D" w:rsidR="00143071" w:rsidRDefault="00143071" w:rsidP="049B1EF7">
            <w:pPr>
              <w:rPr>
                <w:ins w:id="9" w:author="Lessner, Jan" w:date="2020-11-20T11:13:00Z"/>
                <w:rFonts w:cs="Arial"/>
                <w:lang w:val="de-DE"/>
              </w:rPr>
            </w:pPr>
            <w:ins w:id="10" w:author="Lessner, Jan" w:date="2020-11-20T11:13:00Z">
              <w:r>
                <w:rPr>
                  <w:rFonts w:cs="Arial"/>
                  <w:lang w:val="de-DE"/>
                </w:rPr>
                <w:t>Review Niemann, Dück</w:t>
              </w:r>
              <w:bookmarkStart w:id="11" w:name="_GoBack"/>
              <w:bookmarkEnd w:id="11"/>
            </w:ins>
          </w:p>
        </w:tc>
      </w:tr>
    </w:tbl>
    <w:p w14:paraId="5A33615C" w14:textId="0A7322F5" w:rsidR="00C369BF" w:rsidRDefault="00E2417A" w:rsidP="00C369BF">
      <w:pPr>
        <w:pStyle w:val="berschrift"/>
        <w:rPr>
          <w:lang w:val="de-DE"/>
        </w:rPr>
      </w:pPr>
      <w:r>
        <w:rPr>
          <w:lang w:val="de-DE"/>
        </w:rPr>
        <w:t>Anforderungsspezifikation:</w:t>
      </w:r>
      <w:r w:rsidR="00C369BF">
        <w:rPr>
          <w:lang w:val="de-DE"/>
        </w:rPr>
        <w:t xml:space="preserve"> </w:t>
      </w:r>
    </w:p>
    <w:p w14:paraId="7E10CAD8" w14:textId="328B6131" w:rsidR="00C369BF" w:rsidRPr="004D7E02" w:rsidRDefault="00C369BF" w:rsidP="00C369BF">
      <w:pPr>
        <w:rPr>
          <w:color w:val="FF0000"/>
          <w:lang w:val="de-DE"/>
        </w:rPr>
      </w:pPr>
      <w:del w:id="12" w:author="Lessner, Jan" w:date="2020-11-20T11:05:00Z">
        <w:r w:rsidRPr="004D7E02" w:rsidDel="004E05F5">
          <w:rPr>
            <w:color w:val="FF0000"/>
            <w:lang w:val="de-DE"/>
          </w:rPr>
          <w:delText xml:space="preserve">Wir haben uns darauf geeinigt, das Cases </w:delText>
        </w:r>
      </w:del>
      <w:del w:id="13" w:author="Lessner, Jan" w:date="2020-11-20T10:35:00Z">
        <w:r w:rsidRPr="004D7E02" w:rsidDel="00AF68AA">
          <w:rPr>
            <w:color w:val="FF0000"/>
            <w:lang w:val="de-DE"/>
          </w:rPr>
          <w:delText xml:space="preserve">anlegen </w:delText>
        </w:r>
      </w:del>
      <w:del w:id="14" w:author="Lessner, Jan" w:date="2020-11-20T11:05:00Z">
        <w:r w:rsidRPr="004D7E02" w:rsidDel="004E05F5">
          <w:rPr>
            <w:color w:val="FF0000"/>
            <w:lang w:val="de-DE"/>
          </w:rPr>
          <w:delText>via Drag&amp; Drop erstmal nicht relevant ist. Cases haben keine Schrittnummer.</w:delText>
        </w:r>
      </w:del>
    </w:p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418"/>
        <w:gridCol w:w="6020"/>
      </w:tblGrid>
      <w:tr w:rsidR="00E2417A" w:rsidRPr="00143071" w14:paraId="4261ECA4" w14:textId="77777777" w:rsidTr="574D8378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3D7CC4CA" w14:textId="66FED727" w:rsidR="00E2417A" w:rsidRPr="004D358D" w:rsidRDefault="003873B4" w:rsidP="00C421A6">
            <w:pPr>
              <w:rPr>
                <w:b/>
                <w:bCs/>
                <w:sz w:val="24"/>
                <w:szCs w:val="24"/>
                <w:lang w:val="de-DE"/>
              </w:rPr>
            </w:pPr>
            <w:r w:rsidRPr="004D358D">
              <w:rPr>
                <w:b/>
                <w:bCs/>
                <w:sz w:val="24"/>
                <w:szCs w:val="24"/>
                <w:lang w:val="de-DE"/>
              </w:rPr>
              <w:t>UC-</w:t>
            </w:r>
            <w:r w:rsidR="00C421A6" w:rsidRPr="004D358D">
              <w:rPr>
                <w:b/>
                <w:bCs/>
                <w:sz w:val="24"/>
                <w:szCs w:val="24"/>
                <w:lang w:val="de-DE"/>
              </w:rPr>
              <w:t>0</w:t>
            </w:r>
            <w:r w:rsidR="00524783">
              <w:rPr>
                <w:b/>
                <w:bCs/>
                <w:sz w:val="24"/>
                <w:szCs w:val="24"/>
                <w:lang w:val="de-DE"/>
              </w:rPr>
              <w:t>10</w:t>
            </w:r>
          </w:p>
        </w:tc>
        <w:tc>
          <w:tcPr>
            <w:tcW w:w="7438" w:type="dxa"/>
            <w:gridSpan w:val="2"/>
            <w:shd w:val="clear" w:color="auto" w:fill="FFFFFF" w:themeFill="background1"/>
          </w:tcPr>
          <w:p w14:paraId="455D1BAD" w14:textId="4D0B8892" w:rsidR="00E2417A" w:rsidRPr="004D358D" w:rsidRDefault="0077545E">
            <w:pPr>
              <w:rPr>
                <w:b/>
                <w:bCs/>
                <w:sz w:val="24"/>
                <w:szCs w:val="24"/>
                <w:lang w:val="de-DE"/>
              </w:rPr>
            </w:pPr>
            <w:r w:rsidRPr="00D1367F">
              <w:rPr>
                <w:b/>
                <w:sz w:val="24"/>
                <w:szCs w:val="24"/>
                <w:lang w:val="de-DE"/>
              </w:rPr>
              <w:t>Neuen</w:t>
            </w:r>
            <w:r w:rsidR="00DA68F8" w:rsidRPr="00D1367F">
              <w:rPr>
                <w:b/>
                <w:sz w:val="24"/>
                <w:szCs w:val="24"/>
                <w:lang w:val="de-DE"/>
              </w:rPr>
              <w:t xml:space="preserve"> </w:t>
            </w:r>
            <w:r w:rsidR="00DA68F8">
              <w:rPr>
                <w:b/>
                <w:sz w:val="24"/>
                <w:szCs w:val="24"/>
                <w:lang w:val="de-DE"/>
              </w:rPr>
              <w:t>Case</w:t>
            </w:r>
            <w:r w:rsidR="00DA68F8" w:rsidRPr="00D1367F">
              <w:rPr>
                <w:b/>
                <w:sz w:val="24"/>
                <w:szCs w:val="24"/>
                <w:lang w:val="de-DE"/>
              </w:rPr>
              <w:t xml:space="preserve"> in Case-</w:t>
            </w:r>
            <w:r w:rsidRPr="00D1367F">
              <w:rPr>
                <w:b/>
                <w:sz w:val="24"/>
                <w:szCs w:val="24"/>
                <w:lang w:val="de-DE"/>
              </w:rPr>
              <w:t>Schritt anlegen</w:t>
            </w:r>
            <w:r w:rsidR="00C421A6" w:rsidRPr="004D358D">
              <w:rPr>
                <w:b/>
                <w:sz w:val="24"/>
                <w:szCs w:val="24"/>
              </w:rPr>
              <w:fldChar w:fldCharType="begin"/>
            </w:r>
            <w:r w:rsidR="00C421A6" w:rsidRPr="00D1367F">
              <w:rPr>
                <w:b/>
                <w:sz w:val="24"/>
                <w:szCs w:val="24"/>
                <w:lang w:val="de-DE"/>
              </w:rPr>
              <w:instrText xml:space="preserve"> TITLE  \* MERGEFORMAT </w:instrText>
            </w:r>
            <w:r w:rsidR="00C421A6" w:rsidRPr="004D358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E2417A" w:rsidRPr="00143071" w14:paraId="22ED2075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11975D3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Beschreibung</w:t>
            </w:r>
          </w:p>
        </w:tc>
        <w:tc>
          <w:tcPr>
            <w:tcW w:w="7438" w:type="dxa"/>
            <w:gridSpan w:val="2"/>
          </w:tcPr>
          <w:p w14:paraId="122D8C7F" w14:textId="6F72B5F2" w:rsidR="00E2417A" w:rsidRDefault="0077545E" w:rsidP="00D50BF6">
            <w:pPr>
              <w:rPr>
                <w:lang w:val="de-DE"/>
              </w:rPr>
            </w:pPr>
            <w:r>
              <w:rPr>
                <w:lang w:val="de-DE"/>
              </w:rPr>
              <w:t xml:space="preserve">Der Anwender kann per Drag &amp; Drop einen neuen </w:t>
            </w:r>
            <w:r w:rsidR="00DA68F8">
              <w:rPr>
                <w:lang w:val="de-DE"/>
              </w:rPr>
              <w:t>Case in einen Case-</w:t>
            </w:r>
            <w:r>
              <w:rPr>
                <w:lang w:val="de-DE"/>
              </w:rPr>
              <w:t>Schritt im Diagramm platzieren</w:t>
            </w:r>
          </w:p>
        </w:tc>
      </w:tr>
      <w:tr w:rsidR="00E2417A" w:rsidRPr="00143071" w14:paraId="1C3A2517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2C3DB397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Akteur</w:t>
            </w:r>
            <w:r w:rsidR="002A3679">
              <w:rPr>
                <w:b/>
                <w:lang w:val="de-DE"/>
              </w:rPr>
              <w:t>€</w:t>
            </w:r>
          </w:p>
        </w:tc>
        <w:tc>
          <w:tcPr>
            <w:tcW w:w="1418" w:type="dxa"/>
          </w:tcPr>
          <w:p w14:paraId="0FF47ECB" w14:textId="77777777" w:rsidR="00E2417A" w:rsidRDefault="00843B23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6020" w:type="dxa"/>
          </w:tcPr>
          <w:p w14:paraId="727523CB" w14:textId="77777777" w:rsidR="00E2417A" w:rsidRDefault="0077545E">
            <w:pPr>
              <w:rPr>
                <w:lang w:val="de-DE"/>
              </w:rPr>
            </w:pPr>
            <w:r>
              <w:rPr>
                <w:lang w:val="de-DE"/>
              </w:rPr>
              <w:t>Anwender von Specman (keine bestimmte Rolle)</w:t>
            </w:r>
          </w:p>
          <w:p w14:paraId="0A37501D" w14:textId="77777777" w:rsidR="00E2417A" w:rsidRDefault="00E2417A">
            <w:pPr>
              <w:rPr>
                <w:lang w:val="de-DE"/>
              </w:rPr>
            </w:pPr>
          </w:p>
        </w:tc>
      </w:tr>
      <w:tr w:rsidR="00E2417A" w:rsidRPr="00143071" w14:paraId="213E3EED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1329318E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Auslöser,</w:t>
            </w:r>
          </w:p>
          <w:p w14:paraId="58EFD16C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Vorbedingung</w:t>
            </w:r>
          </w:p>
        </w:tc>
        <w:tc>
          <w:tcPr>
            <w:tcW w:w="7438" w:type="dxa"/>
            <w:gridSpan w:val="2"/>
          </w:tcPr>
          <w:p w14:paraId="1F864F3E" w14:textId="4E832DF8" w:rsidR="00E2417A" w:rsidRDefault="00D75E65" w:rsidP="0077545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77545E">
              <w:rPr>
                <w:lang w:val="de-DE"/>
              </w:rPr>
              <w:t>Anwender</w:t>
            </w:r>
            <w:r>
              <w:rPr>
                <w:lang w:val="de-DE"/>
              </w:rPr>
              <w:t xml:space="preserve"> möchte </w:t>
            </w:r>
            <w:r w:rsidR="0077545E">
              <w:rPr>
                <w:lang w:val="de-DE"/>
              </w:rPr>
              <w:t>im Diagramm per Drag &amp; Drop einen neuen</w:t>
            </w:r>
            <w:r w:rsidR="00DA68F8">
              <w:rPr>
                <w:lang w:val="de-DE"/>
              </w:rPr>
              <w:t xml:space="preserve"> Fall in einem</w:t>
            </w:r>
            <w:r w:rsidR="0077545E">
              <w:rPr>
                <w:lang w:val="de-DE"/>
              </w:rPr>
              <w:t xml:space="preserve"> </w:t>
            </w:r>
            <w:r w:rsidR="00DA68F8">
              <w:rPr>
                <w:lang w:val="de-DE"/>
              </w:rPr>
              <w:t>Case-</w:t>
            </w:r>
            <w:r w:rsidR="0077545E">
              <w:rPr>
                <w:lang w:val="de-DE"/>
              </w:rPr>
              <w:t xml:space="preserve">Schritt </w:t>
            </w:r>
            <w:r w:rsidR="00DA68F8">
              <w:rPr>
                <w:lang w:val="de-DE"/>
              </w:rPr>
              <w:t>hinzu</w:t>
            </w:r>
            <w:r w:rsidR="0077545E">
              <w:rPr>
                <w:lang w:val="de-DE"/>
              </w:rPr>
              <w:t>fügen</w:t>
            </w:r>
            <w:r>
              <w:rPr>
                <w:lang w:val="de-DE"/>
              </w:rPr>
              <w:t xml:space="preserve">. </w:t>
            </w:r>
          </w:p>
        </w:tc>
      </w:tr>
      <w:tr w:rsidR="00E2417A" w:rsidRPr="00143071" w14:paraId="227D826E" w14:textId="77777777" w:rsidTr="574D8378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5764F9CD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Resultat</w:t>
            </w:r>
            <w:r w:rsidR="002A3679">
              <w:rPr>
                <w:b/>
                <w:lang w:val="de-DE"/>
              </w:rPr>
              <w:t>€</w:t>
            </w:r>
            <w:r>
              <w:rPr>
                <w:b/>
                <w:lang w:val="de-DE"/>
              </w:rPr>
              <w:t>,</w:t>
            </w:r>
          </w:p>
          <w:p w14:paraId="26FB8C75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Nachbedingung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732F040" w14:textId="75DC5713" w:rsidR="00E2417A" w:rsidRDefault="00B47FB4" w:rsidP="00D50BF6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DA68F8">
              <w:rPr>
                <w:lang w:val="de-DE"/>
              </w:rPr>
              <w:t>em</w:t>
            </w:r>
            <w:r>
              <w:rPr>
                <w:lang w:val="de-DE"/>
              </w:rPr>
              <w:t xml:space="preserve"> </w:t>
            </w:r>
            <w:r w:rsidR="00DA68F8">
              <w:rPr>
                <w:lang w:val="de-DE"/>
              </w:rPr>
              <w:t>Case-</w:t>
            </w:r>
            <w:r>
              <w:rPr>
                <w:lang w:val="de-DE"/>
              </w:rPr>
              <w:t>Schritt wurd</w:t>
            </w:r>
            <w:r w:rsidR="00DA68F8">
              <w:rPr>
                <w:lang w:val="de-DE"/>
              </w:rPr>
              <w:t>e ein neuer Case hinzu</w:t>
            </w:r>
            <w:r w:rsidR="00843B23">
              <w:rPr>
                <w:lang w:val="de-DE"/>
              </w:rPr>
              <w:t>gefügt.</w:t>
            </w:r>
          </w:p>
        </w:tc>
      </w:tr>
      <w:tr w:rsidR="00E2417A" w:rsidRPr="00843B23" w14:paraId="6BAD5A62" w14:textId="77777777" w:rsidTr="574D8378">
        <w:trPr>
          <w:cantSplit/>
        </w:trPr>
        <w:tc>
          <w:tcPr>
            <w:tcW w:w="9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A3DE68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Nr.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0EE8E8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Beteiligte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59987F71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Normaler Ablauf:</w:t>
            </w:r>
          </w:p>
        </w:tc>
      </w:tr>
      <w:tr w:rsidR="002E0631" w:rsidRPr="00843B23" w14:paraId="13A97F7C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5DAB6C7B" w14:textId="77777777" w:rsidR="002E0631" w:rsidRDefault="002E0631" w:rsidP="00B80A24">
            <w:pPr>
              <w:pStyle w:val="Essential"/>
              <w:numPr>
                <w:ilvl w:val="0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A09E912" w14:textId="77777777" w:rsidR="002E0631" w:rsidRDefault="002E0631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CCBE3D6" w14:textId="77777777" w:rsidR="002E0631" w:rsidRDefault="00843B23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Drag &amp; Drop einleiten</w:t>
            </w:r>
          </w:p>
        </w:tc>
      </w:tr>
      <w:tr w:rsidR="002E0631" w:rsidRPr="00143071" w14:paraId="5A4A6793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2EB378F" w14:textId="77777777" w:rsidR="002E0631" w:rsidRDefault="002E0631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  <w:bookmarkStart w:id="15" w:name="_Ref176177666"/>
          </w:p>
        </w:tc>
        <w:bookmarkEnd w:id="15"/>
        <w:tc>
          <w:tcPr>
            <w:tcW w:w="1417" w:type="dxa"/>
            <w:tcBorders>
              <w:bottom w:val="nil"/>
            </w:tcBorders>
            <w:vAlign w:val="center"/>
          </w:tcPr>
          <w:p w14:paraId="54E475C0" w14:textId="77777777" w:rsidR="002E0631" w:rsidRDefault="00843B23" w:rsidP="00B80A24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1CE4CF55" w14:textId="68DF6601" w:rsidR="002E0631" w:rsidRDefault="00843B23" w:rsidP="00843B23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Der USER nimmt einen Linksklick auf de</w:t>
            </w:r>
            <w:r w:rsidR="00DA68F8">
              <w:rPr>
                <w:i w:val="0"/>
              </w:rPr>
              <w:t>m</w:t>
            </w:r>
            <w:r>
              <w:rPr>
                <w:i w:val="0"/>
              </w:rPr>
              <w:t xml:space="preserve"> Button </w:t>
            </w:r>
            <w:r w:rsidR="00DA68F8">
              <w:rPr>
                <w:i w:val="0"/>
              </w:rPr>
              <w:t xml:space="preserve">„Case anhängen“ </w:t>
            </w:r>
            <w:r>
              <w:rPr>
                <w:i w:val="0"/>
              </w:rPr>
              <w:t>in der Schritt-Palette vor, hält den Mausknopf gedrückt und bewegt die Maus vom Button weg.</w:t>
            </w:r>
          </w:p>
        </w:tc>
      </w:tr>
      <w:tr w:rsidR="00843B23" w:rsidRPr="00143071" w14:paraId="7EA1A66C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6A05A809" w14:textId="77777777" w:rsidR="00843B23" w:rsidRDefault="00843B23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C8A7823" w14:textId="77777777" w:rsidR="00843B23" w:rsidRDefault="00843B23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40F0CCC" w14:textId="786183D3" w:rsidR="00843B23" w:rsidRDefault="00843B23" w:rsidP="00843B23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 xml:space="preserve">Das System ändert den Mauszeiger auf </w:t>
            </w:r>
            <w:r w:rsidR="00DA68F8">
              <w:rPr>
                <w:i w:val="0"/>
              </w:rPr>
              <w:t>das Case-Anhängen-</w:t>
            </w:r>
            <w:r>
              <w:rPr>
                <w:i w:val="0"/>
              </w:rPr>
              <w:t>Icon.</w:t>
            </w:r>
          </w:p>
        </w:tc>
      </w:tr>
      <w:tr w:rsidR="008C1EB7" w14:paraId="787B14DA" w14:textId="77777777" w:rsidTr="574D8378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A39BBE3" w14:textId="77777777" w:rsidR="008C1EB7" w:rsidRDefault="008C1EB7" w:rsidP="00B80A24">
            <w:pPr>
              <w:pStyle w:val="Essential"/>
              <w:numPr>
                <w:ilvl w:val="0"/>
                <w:numId w:val="3"/>
              </w:numPr>
              <w:rPr>
                <w:lang w:val="de-DE"/>
              </w:rPr>
            </w:pPr>
            <w:bookmarkStart w:id="16" w:name="_Ref133389083"/>
          </w:p>
        </w:tc>
        <w:bookmarkEnd w:id="16"/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3E67AC6" w14:textId="77777777" w:rsidR="008C1EB7" w:rsidRDefault="008C1EB7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52A6AF71" w14:textId="77777777" w:rsidR="008C1EB7" w:rsidRDefault="00843B23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Dragging</w:t>
            </w:r>
          </w:p>
        </w:tc>
      </w:tr>
      <w:tr w:rsidR="008C1EB7" w:rsidRPr="00143071" w14:paraId="22539D34" w14:textId="77777777" w:rsidTr="574D8378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1C8F396" w14:textId="77777777" w:rsidR="008C1EB7" w:rsidRDefault="008C1EB7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A19B4F" w14:textId="77777777" w:rsidR="008C1EB7" w:rsidRDefault="00843B23" w:rsidP="00B80A24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16099B5E" w14:textId="77777777" w:rsidR="008C1EB7" w:rsidRPr="006F0D1C" w:rsidRDefault="00843B23" w:rsidP="004D358D">
            <w:pPr>
              <w:pStyle w:val="Design-Anmerkungen"/>
              <w:rPr>
                <w:sz w:val="18"/>
                <w:szCs w:val="18"/>
              </w:rPr>
            </w:pPr>
            <w:r>
              <w:rPr>
                <w:i w:val="0"/>
              </w:rPr>
              <w:t>Der User bewegt die Maus mit weiterhin gedrücktem Mausknopf über das Diagramm</w:t>
            </w:r>
          </w:p>
        </w:tc>
      </w:tr>
      <w:tr w:rsidR="008C1EB7" w:rsidRPr="00143071" w14:paraId="0C007C1C" w14:textId="77777777" w:rsidTr="574D8378">
        <w:trPr>
          <w:cantSplit/>
        </w:trPr>
        <w:tc>
          <w:tcPr>
            <w:tcW w:w="993" w:type="dxa"/>
            <w:tcBorders>
              <w:top w:val="single" w:sz="4" w:space="0" w:color="auto"/>
              <w:bottom w:val="nil"/>
            </w:tcBorders>
            <w:vAlign w:val="center"/>
          </w:tcPr>
          <w:p w14:paraId="72A3D3EC" w14:textId="77777777" w:rsidR="008C1EB7" w:rsidRDefault="008C1EB7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70A7E8CD" w14:textId="77777777" w:rsidR="008C1EB7" w:rsidRDefault="00843B23" w:rsidP="00B80A24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top w:val="single" w:sz="4" w:space="0" w:color="auto"/>
              <w:bottom w:val="nil"/>
            </w:tcBorders>
          </w:tcPr>
          <w:p w14:paraId="3177AD7C" w14:textId="46A4F691" w:rsidR="00DA68F8" w:rsidDel="00143071" w:rsidRDefault="00843B23" w:rsidP="006F0D1C">
            <w:pPr>
              <w:pStyle w:val="Design-Anmerkungen"/>
              <w:rPr>
                <w:del w:id="17" w:author="Lessner, Jan" w:date="2020-11-20T11:10:00Z"/>
                <w:i w:val="0"/>
              </w:rPr>
            </w:pPr>
            <w:r>
              <w:rPr>
                <w:i w:val="0"/>
              </w:rPr>
              <w:t xml:space="preserve">Das System prüft, ob sich der Mauszeiger </w:t>
            </w:r>
            <w:r w:rsidR="00DA68F8">
              <w:rPr>
                <w:i w:val="0"/>
              </w:rPr>
              <w:t xml:space="preserve">über </w:t>
            </w:r>
            <w:ins w:id="18" w:author="Lessner, Jan" w:date="2020-11-20T11:10:00Z">
              <w:r w:rsidR="00143071">
                <w:rPr>
                  <w:i w:val="0"/>
                </w:rPr>
                <w:t xml:space="preserve">dem Case </w:t>
              </w:r>
            </w:ins>
            <w:del w:id="19" w:author="Lessner, Jan" w:date="2020-11-20T11:10:00Z">
              <w:r w:rsidR="00DA68F8" w:rsidDel="00143071">
                <w:rPr>
                  <w:i w:val="0"/>
                </w:rPr>
                <w:delText xml:space="preserve">einem </w:delText>
              </w:r>
            </w:del>
            <w:ins w:id="20" w:author="Lessner, Jan" w:date="2020-11-20T11:10:00Z">
              <w:r w:rsidR="00143071">
                <w:rPr>
                  <w:i w:val="0"/>
                </w:rPr>
                <w:t>eines</w:t>
              </w:r>
              <w:r w:rsidR="00143071">
                <w:rPr>
                  <w:i w:val="0"/>
                </w:rPr>
                <w:t xml:space="preserve"> </w:t>
              </w:r>
            </w:ins>
            <w:ins w:id="21" w:author="Lessner, Jan" w:date="2020-11-20T11:12:00Z">
              <w:r w:rsidR="00143071">
                <w:rPr>
                  <w:i w:val="0"/>
                </w:rPr>
                <w:t xml:space="preserve">nicht als gelöscht markierten </w:t>
              </w:r>
            </w:ins>
            <w:r w:rsidR="00DA68F8">
              <w:rPr>
                <w:i w:val="0"/>
              </w:rPr>
              <w:t>Case-Schritt</w:t>
            </w:r>
            <w:ins w:id="22" w:author="Lessner, Jan" w:date="2020-11-20T11:10:00Z">
              <w:r w:rsidR="00143071">
                <w:rPr>
                  <w:i w:val="0"/>
                </w:rPr>
                <w:t>s</w:t>
              </w:r>
            </w:ins>
            <w:r w:rsidR="00DA68F8">
              <w:rPr>
                <w:i w:val="0"/>
              </w:rPr>
              <w:t xml:space="preserve"> befindet.</w:t>
            </w:r>
          </w:p>
          <w:p w14:paraId="2BEA1CCF" w14:textId="3382D11C" w:rsidR="00DA68F8" w:rsidDel="00143071" w:rsidRDefault="00DA68F8" w:rsidP="006F0D1C">
            <w:pPr>
              <w:pStyle w:val="Design-Anmerkungen"/>
              <w:rPr>
                <w:del w:id="23" w:author="Lessner, Jan" w:date="2020-11-20T11:10:00Z"/>
                <w:i w:val="0"/>
              </w:rPr>
            </w:pPr>
          </w:p>
          <w:p w14:paraId="5B29DF84" w14:textId="6FECDD39" w:rsidR="00843B23" w:rsidRPr="002541B4" w:rsidRDefault="00843B23" w:rsidP="00843B23">
            <w:pPr>
              <w:pStyle w:val="Design-Anmerkungen"/>
              <w:rPr>
                <w:i w:val="0"/>
              </w:rPr>
            </w:pPr>
          </w:p>
        </w:tc>
      </w:tr>
      <w:tr w:rsidR="00843B23" w:rsidRPr="00143071" w14:paraId="4316FA0E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E27B00A" w14:textId="77777777" w:rsidR="00843B23" w:rsidRDefault="00843B23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1BD38B30" w14:textId="77777777" w:rsidR="00843B23" w:rsidRDefault="00843B23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07C0893" w14:textId="111BD414" w:rsidR="00DA68F8" w:rsidRDefault="00843B23" w:rsidP="574D8378">
            <w:pPr>
              <w:pStyle w:val="Design-Anmerkungen"/>
              <w:rPr>
                <w:i w:val="0"/>
                <w:iCs w:val="0"/>
              </w:rPr>
            </w:pPr>
            <w:r w:rsidRPr="574D8378">
              <w:rPr>
                <w:i w:val="0"/>
                <w:iCs w:val="0"/>
              </w:rPr>
              <w:t>Erkennt das System eine gültige Platzierungsmöglichkeit, zeigt es</w:t>
            </w:r>
            <w:r w:rsidR="00DA68F8" w:rsidRPr="574D8378">
              <w:rPr>
                <w:i w:val="0"/>
                <w:iCs w:val="0"/>
              </w:rPr>
              <w:t xml:space="preserve"> </w:t>
            </w:r>
            <w:r w:rsidRPr="574D8378">
              <w:rPr>
                <w:i w:val="0"/>
                <w:iCs w:val="0"/>
              </w:rPr>
              <w:t xml:space="preserve">eine </w:t>
            </w:r>
            <w:r w:rsidR="46BEEEFF" w:rsidRPr="574D8378">
              <w:rPr>
                <w:i w:val="0"/>
                <w:iCs w:val="0"/>
              </w:rPr>
              <w:t>graue</w:t>
            </w:r>
            <w:r w:rsidRPr="574D8378">
              <w:rPr>
                <w:i w:val="0"/>
                <w:iCs w:val="0"/>
              </w:rPr>
              <w:t xml:space="preserve"> Markierung </w:t>
            </w:r>
            <w:r w:rsidR="00DA68F8" w:rsidRPr="574D8378">
              <w:rPr>
                <w:i w:val="0"/>
                <w:iCs w:val="0"/>
              </w:rPr>
              <w:t xml:space="preserve">an der </w:t>
            </w:r>
            <w:r w:rsidR="515CACAA" w:rsidRPr="574D8378">
              <w:rPr>
                <w:i w:val="0"/>
                <w:iCs w:val="0"/>
              </w:rPr>
              <w:t>Außenseite</w:t>
            </w:r>
            <w:r w:rsidR="00DA68F8" w:rsidRPr="574D8378">
              <w:rPr>
                <w:i w:val="0"/>
                <w:iCs w:val="0"/>
              </w:rPr>
              <w:t xml:space="preserve"> des Cases über dem sich die Maus befindet an.</w:t>
            </w:r>
          </w:p>
          <w:p w14:paraId="63CA1AE3" w14:textId="7302A2B5" w:rsidR="00DA68F8" w:rsidRDefault="00DA68F8" w:rsidP="574D8378">
            <w:pPr>
              <w:pStyle w:val="Design-Anmerkungen"/>
              <w:rPr>
                <w:i w:val="0"/>
                <w:iCs w:val="0"/>
              </w:rPr>
            </w:pPr>
            <w:r w:rsidRPr="574D8378">
              <w:rPr>
                <w:i w:val="0"/>
                <w:iCs w:val="0"/>
              </w:rPr>
              <w:t xml:space="preserve">Befindet sich die Maus in der linken Hälfte des Cases, ist die Markierung an der linken </w:t>
            </w:r>
            <w:r w:rsidR="5C798600" w:rsidRPr="574D8378">
              <w:rPr>
                <w:i w:val="0"/>
                <w:iCs w:val="0"/>
              </w:rPr>
              <w:t>Außenseite</w:t>
            </w:r>
            <w:r w:rsidRPr="574D8378">
              <w:rPr>
                <w:i w:val="0"/>
                <w:iCs w:val="0"/>
              </w:rPr>
              <w:t>.</w:t>
            </w:r>
          </w:p>
          <w:p w14:paraId="45D38715" w14:textId="1B1195FE" w:rsidR="00DA68F8" w:rsidRDefault="00DA68F8" w:rsidP="574D8378">
            <w:pPr>
              <w:pStyle w:val="Design-Anmerkungen"/>
              <w:rPr>
                <w:i w:val="0"/>
                <w:iCs w:val="0"/>
              </w:rPr>
            </w:pPr>
            <w:r w:rsidRPr="574D8378">
              <w:rPr>
                <w:i w:val="0"/>
                <w:iCs w:val="0"/>
              </w:rPr>
              <w:t xml:space="preserve">Befindet sich die Maus in der rechten Hälfte des Cases, ist die Markierung an der rechten </w:t>
            </w:r>
            <w:r w:rsidR="7C529265" w:rsidRPr="574D8378">
              <w:rPr>
                <w:i w:val="0"/>
                <w:iCs w:val="0"/>
              </w:rPr>
              <w:t>Außenseite</w:t>
            </w:r>
            <w:r w:rsidRPr="574D8378">
              <w:rPr>
                <w:i w:val="0"/>
                <w:iCs w:val="0"/>
              </w:rPr>
              <w:t>.</w:t>
            </w:r>
          </w:p>
          <w:p w14:paraId="4A87E06D" w14:textId="352A3B64" w:rsidR="00843B23" w:rsidRPr="00D078CD" w:rsidRDefault="00843B23" w:rsidP="138FA5E1">
            <w:pPr>
              <w:pStyle w:val="Design-Anmerkungen"/>
              <w:rPr>
                <w:i w:val="0"/>
                <w:iCs w:val="0"/>
              </w:rPr>
            </w:pPr>
          </w:p>
        </w:tc>
      </w:tr>
      <w:tr w:rsidR="008C1EB7" w14:paraId="5691824C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60061E4C" w14:textId="77777777" w:rsidR="008C1EB7" w:rsidRDefault="008C1EB7" w:rsidP="00B80A24">
            <w:pPr>
              <w:pStyle w:val="Essential"/>
              <w:numPr>
                <w:ilvl w:val="0"/>
                <w:numId w:val="3"/>
              </w:numPr>
              <w:rPr>
                <w:lang w:val="de-DE"/>
              </w:rPr>
            </w:pPr>
            <w:bookmarkStart w:id="24" w:name="_Ref531793440"/>
          </w:p>
        </w:tc>
        <w:bookmarkEnd w:id="24"/>
        <w:tc>
          <w:tcPr>
            <w:tcW w:w="1417" w:type="dxa"/>
            <w:tcBorders>
              <w:bottom w:val="nil"/>
            </w:tcBorders>
            <w:vAlign w:val="center"/>
          </w:tcPr>
          <w:p w14:paraId="1BBD13F9" w14:textId="77777777" w:rsidR="008C1EB7" w:rsidRDefault="008C1EB7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58C7D3C7" w14:textId="77777777" w:rsidR="008C1EB7" w:rsidRDefault="00843B23" w:rsidP="00843B23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Drop</w:t>
            </w:r>
          </w:p>
        </w:tc>
      </w:tr>
      <w:tr w:rsidR="00843B23" w:rsidRPr="00143071" w14:paraId="381FEF28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44EAFD9C" w14:textId="77777777" w:rsidR="00843B23" w:rsidRDefault="00843B23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5CC2B057" w14:textId="77777777" w:rsidR="00843B23" w:rsidRDefault="00843B23" w:rsidP="00863421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3E3FF040" w14:textId="77777777" w:rsidR="00843B23" w:rsidRPr="00AA4366" w:rsidRDefault="00843B23" w:rsidP="00863421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Möchte der User den Dragging-Vorgang beenden, lässt er den Mausbutton wieder los</w:t>
            </w:r>
            <w:r w:rsidR="000B3430">
              <w:rPr>
                <w:i w:val="0"/>
              </w:rPr>
              <w:t>.</w:t>
            </w:r>
          </w:p>
        </w:tc>
      </w:tr>
      <w:tr w:rsidR="00840DE0" w:rsidRPr="00143071" w14:paraId="073F4C0C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4B94D5A5" w14:textId="77777777" w:rsidR="00840DE0" w:rsidRDefault="00840DE0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  <w:bookmarkStart w:id="25" w:name="_Ref531793292"/>
          </w:p>
        </w:tc>
        <w:bookmarkEnd w:id="25"/>
        <w:tc>
          <w:tcPr>
            <w:tcW w:w="1417" w:type="dxa"/>
            <w:tcBorders>
              <w:bottom w:val="nil"/>
            </w:tcBorders>
            <w:vAlign w:val="center"/>
          </w:tcPr>
          <w:p w14:paraId="3DEEC669" w14:textId="77777777" w:rsidR="00840DE0" w:rsidRDefault="00840DE0" w:rsidP="00863421">
            <w:pPr>
              <w:rPr>
                <w:lang w:val="de-DE"/>
              </w:rPr>
            </w:pP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28947504" w14:textId="77777777" w:rsidR="00840DE0" w:rsidRPr="00840DE0" w:rsidRDefault="00840DE0" w:rsidP="00863421">
            <w:pPr>
              <w:pStyle w:val="Exception"/>
              <w:rPr>
                <w:i/>
                <w:lang w:val="de-DE"/>
              </w:rPr>
            </w:pPr>
            <w:bookmarkStart w:id="26" w:name="_Ref55908317"/>
            <w:r>
              <w:rPr>
                <w:lang w:val="de-DE"/>
              </w:rPr>
              <w:t>Keine Platzierungmarke zum Zeitpunkt des Drop</w:t>
            </w:r>
            <w:bookmarkEnd w:id="26"/>
          </w:p>
        </w:tc>
      </w:tr>
      <w:tr w:rsidR="002A3679" w:rsidRPr="00143071" w14:paraId="71061008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3656B9AB" w14:textId="77777777" w:rsidR="002A3679" w:rsidRDefault="002A3679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3344CE40" w14:textId="77777777" w:rsidR="002A3679" w:rsidRDefault="002A3679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2BDCD774" w14:textId="76F3D220" w:rsidR="002A3679" w:rsidRDefault="002A3679" w:rsidP="00863421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platziert den neuen</w:t>
            </w:r>
            <w:r w:rsidR="0090181B">
              <w:rPr>
                <w:i w:val="0"/>
              </w:rPr>
              <w:t xml:space="preserve"> Case</w:t>
            </w:r>
            <w:r>
              <w:rPr>
                <w:i w:val="0"/>
              </w:rPr>
              <w:t xml:space="preserve"> an der Platzierungsmarke</w:t>
            </w:r>
            <w:r w:rsidR="0090181B">
              <w:rPr>
                <w:i w:val="0"/>
              </w:rPr>
              <w:t>.</w:t>
            </w:r>
          </w:p>
          <w:p w14:paraId="51BD4FCF" w14:textId="3B71E141" w:rsidR="002A3679" w:rsidRPr="00AA4366" w:rsidRDefault="002A3679" w:rsidP="00863421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Ist d</w:t>
            </w:r>
            <w:r w:rsidR="0090181B">
              <w:rPr>
                <w:i w:val="0"/>
              </w:rPr>
              <w:t>ie</w:t>
            </w:r>
            <w:r>
              <w:rPr>
                <w:i w:val="0"/>
              </w:rPr>
              <w:t xml:space="preserve"> Änderungs</w:t>
            </w:r>
            <w:r w:rsidR="0090181B">
              <w:rPr>
                <w:i w:val="0"/>
              </w:rPr>
              <w:t>verfolgung</w:t>
            </w:r>
            <w:r>
              <w:rPr>
                <w:i w:val="0"/>
              </w:rPr>
              <w:t xml:space="preserve"> eingeschaltet, wird der neue </w:t>
            </w:r>
            <w:r w:rsidR="0090181B">
              <w:rPr>
                <w:i w:val="0"/>
              </w:rPr>
              <w:t>Case</w:t>
            </w:r>
            <w:r>
              <w:rPr>
                <w:i w:val="0"/>
              </w:rPr>
              <w:t xml:space="preserve"> </w:t>
            </w:r>
            <w:r w:rsidR="0090181B">
              <w:rPr>
                <w:i w:val="0"/>
              </w:rPr>
              <w:t xml:space="preserve">mit einem hellgelben (RGB(255,255,153)) Hintergrund  und einem gelben (RGB(255,255,0)) Schrifthintergrund markiert. </w:t>
            </w:r>
          </w:p>
        </w:tc>
      </w:tr>
      <w:tr w:rsidR="002A3679" w:rsidRPr="00143071" w14:paraId="7EB0A1D2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49F31CB" w14:textId="77777777" w:rsidR="002A3679" w:rsidRDefault="002A3679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49A652A5" w14:textId="77777777" w:rsidR="002A3679" w:rsidRDefault="002A3679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740CCC72" w14:textId="77777777" w:rsidR="002A3679" w:rsidRPr="00AA4366" w:rsidRDefault="002A3679" w:rsidP="00863421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entfernt die Platzierungsmarke und stellt den Original-Mauszeiger wieder her.</w:t>
            </w:r>
          </w:p>
        </w:tc>
      </w:tr>
      <w:tr w:rsidR="008C1EB7" w:rsidRPr="00143071" w14:paraId="18AA8E7F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53128261" w14:textId="77777777" w:rsidR="008C1EB7" w:rsidRDefault="008C1EB7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3E6558AC" w14:textId="77777777" w:rsidR="008C1EB7" w:rsidRDefault="002A3679" w:rsidP="00B80A24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7151428" w14:textId="17FDE88F" w:rsidR="00D078CD" w:rsidRPr="00AA4366" w:rsidRDefault="002A3679" w:rsidP="002A367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 xml:space="preserve">Das System nimmt die Neuanlage des </w:t>
            </w:r>
            <w:r w:rsidR="00DA68F8">
              <w:rPr>
                <w:i w:val="0"/>
              </w:rPr>
              <w:t xml:space="preserve">Cases </w:t>
            </w:r>
            <w:r>
              <w:rPr>
                <w:i w:val="0"/>
              </w:rPr>
              <w:t xml:space="preserve">in die Undo-Liste auf. Bis zur nächsten Speicherung kann der User den Vorgang über den Menüpunkt </w:t>
            </w:r>
            <w:r w:rsidRPr="002A3679">
              <w:rPr>
                <w:b/>
                <w:i w:val="0"/>
              </w:rPr>
              <w:t xml:space="preserve">Datei </w:t>
            </w:r>
            <w:r w:rsidRPr="002A3679">
              <w:rPr>
                <w:rFonts w:ascii="Wingdings" w:eastAsia="Wingdings" w:hAnsi="Wingdings" w:cs="Wingdings"/>
                <w:b/>
                <w:i w:val="0"/>
              </w:rPr>
              <w:t></w:t>
            </w:r>
            <w:r w:rsidRPr="002A3679">
              <w:rPr>
                <w:b/>
                <w:i w:val="0"/>
              </w:rPr>
              <w:t xml:space="preserve"> Undo</w:t>
            </w:r>
            <w:r>
              <w:rPr>
                <w:i w:val="0"/>
              </w:rPr>
              <w:t xml:space="preserve"> bzw. </w:t>
            </w:r>
            <w:r w:rsidRPr="002A3679">
              <w:rPr>
                <w:b/>
                <w:i w:val="0"/>
              </w:rPr>
              <w:t>Strg+Z</w:t>
            </w:r>
            <w:r>
              <w:rPr>
                <w:i w:val="0"/>
              </w:rPr>
              <w:t xml:space="preserve"> wieder rückgängig machen.</w:t>
            </w:r>
          </w:p>
        </w:tc>
      </w:tr>
      <w:tr w:rsidR="00E2417A" w:rsidRPr="002A3679" w14:paraId="22C70513" w14:textId="77777777" w:rsidTr="574D8378">
        <w:trPr>
          <w:cantSplit/>
        </w:trPr>
        <w:tc>
          <w:tcPr>
            <w:tcW w:w="993" w:type="dxa"/>
            <w:shd w:val="clear" w:color="auto" w:fill="FFFFFF" w:themeFill="background1"/>
            <w:vAlign w:val="center"/>
          </w:tcPr>
          <w:p w14:paraId="2B452E9B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Nr.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2486C05" w14:textId="77777777" w:rsidR="00E2417A" w:rsidRDefault="00E2417A">
            <w:pPr>
              <w:rPr>
                <w:b/>
                <w:lang w:val="de-DE"/>
              </w:rPr>
            </w:pPr>
          </w:p>
        </w:tc>
        <w:tc>
          <w:tcPr>
            <w:tcW w:w="7438" w:type="dxa"/>
            <w:gridSpan w:val="2"/>
            <w:shd w:val="clear" w:color="auto" w:fill="FFFFFF" w:themeFill="background1"/>
          </w:tcPr>
          <w:p w14:paraId="688899A1" w14:textId="77777777" w:rsidR="00E2417A" w:rsidRDefault="00E2417A">
            <w:pPr>
              <w:pStyle w:val="Verzeichnis1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Alternativer Ablauf / Ausnahmebehandlung:</w:t>
            </w:r>
          </w:p>
        </w:tc>
      </w:tr>
      <w:tr w:rsidR="00435242" w:rsidRPr="002A3679" w14:paraId="2CAFCCB4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30A3DA2B" w14:textId="77777777" w:rsidR="00435242" w:rsidRDefault="002A3679" w:rsidP="002A3679">
            <w:pPr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REF _Ref531793292 \r \h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t>3.2</w:t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4101652C" w14:textId="77777777" w:rsidR="00435242" w:rsidRDefault="00435242" w:rsidP="00B47FB4">
            <w:pPr>
              <w:rPr>
                <w:lang w:val="de-DE"/>
              </w:rPr>
            </w:pP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13CEE659" w14:textId="77777777" w:rsidR="00435242" w:rsidRDefault="00435242" w:rsidP="002A3679">
            <w:pPr>
              <w:pStyle w:val="Exception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REF _Ref531793356 \h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 w:rsidR="002A3679">
              <w:rPr>
                <w:lang w:val="de-DE"/>
              </w:rPr>
              <w:fldChar w:fldCharType="begin"/>
            </w:r>
            <w:r w:rsidR="002A3679">
              <w:rPr>
                <w:lang w:val="de-DE"/>
              </w:rPr>
              <w:instrText xml:space="preserve"> REF _Ref55908317 \h </w:instrText>
            </w:r>
            <w:r w:rsidR="002A3679">
              <w:rPr>
                <w:lang w:val="de-DE"/>
              </w:rPr>
            </w:r>
            <w:r w:rsidR="002A3679">
              <w:rPr>
                <w:lang w:val="de-DE"/>
              </w:rPr>
              <w:fldChar w:fldCharType="separate"/>
            </w:r>
            <w:r w:rsidR="002A3679">
              <w:rPr>
                <w:lang w:val="de-DE"/>
              </w:rPr>
              <w:t>Keine Platzierungmarke zum Zeitpunkt des Drop</w:t>
            </w:r>
            <w:r w:rsidR="002A3679">
              <w:rPr>
                <w:lang w:val="de-DE"/>
              </w:rPr>
              <w:fldChar w:fldCharType="end"/>
            </w:r>
            <w:r>
              <w:rPr>
                <w:lang w:val="de-DE"/>
              </w:rPr>
              <w:fldChar w:fldCharType="end"/>
            </w:r>
          </w:p>
        </w:tc>
      </w:tr>
      <w:tr w:rsidR="00E2417A" w:rsidRPr="00143071" w14:paraId="1C717D16" w14:textId="77777777" w:rsidTr="574D8378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2840E3D0" w14:textId="77777777" w:rsidR="00E2417A" w:rsidRDefault="002A367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fldChar w:fldCharType="begin"/>
            </w:r>
            <w:r>
              <w:rPr>
                <w:lang w:val="de-DE"/>
              </w:rPr>
              <w:instrText xml:space="preserve"> REF _Ref531793292 \r \h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t>3.2</w:t>
            </w:r>
            <w:r>
              <w:rPr>
                <w:lang w:val="de-DE"/>
              </w:rPr>
              <w:fldChar w:fldCharType="end"/>
            </w:r>
            <w:r w:rsidR="00435242">
              <w:rPr>
                <w:lang w:val="de-DE"/>
              </w:rPr>
              <w:t>.1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268872CC" w14:textId="77777777" w:rsidR="00E2417A" w:rsidRDefault="002A367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54F04FE4" w14:textId="77777777" w:rsidR="00E2417A" w:rsidRDefault="002A3679" w:rsidP="002A367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stellt den Original-Mauszeiger wieder her.</w:t>
            </w:r>
          </w:p>
          <w:p w14:paraId="2F73756C" w14:textId="02CF6CCD" w:rsidR="002A3679" w:rsidRPr="00435242" w:rsidRDefault="002A3679" w:rsidP="002A367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 xml:space="preserve">Es wird kein </w:t>
            </w:r>
            <w:r w:rsidR="00DA68F8">
              <w:rPr>
                <w:i w:val="0"/>
              </w:rPr>
              <w:t xml:space="preserve">Case </w:t>
            </w:r>
            <w:r>
              <w:rPr>
                <w:i w:val="0"/>
              </w:rPr>
              <w:t>ins Diagramm eingefügt</w:t>
            </w:r>
          </w:p>
        </w:tc>
      </w:tr>
      <w:tr w:rsidR="00E2417A" w14:paraId="327CE723" w14:textId="77777777" w:rsidTr="574D8378">
        <w:trPr>
          <w:cantSplit/>
        </w:trPr>
        <w:tc>
          <w:tcPr>
            <w:tcW w:w="2410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16942053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Geschäftsregeln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</w:tcPr>
          <w:p w14:paraId="4B99056E" w14:textId="77777777" w:rsidR="009B7501" w:rsidRDefault="009B7501" w:rsidP="002A3679">
            <w:pPr>
              <w:rPr>
                <w:lang w:val="de-DE"/>
              </w:rPr>
            </w:pPr>
          </w:p>
        </w:tc>
      </w:tr>
      <w:tr w:rsidR="00E2417A" w14:paraId="55906B27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D009E66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Nicht funktionale Anforderungen</w:t>
            </w:r>
          </w:p>
        </w:tc>
        <w:tc>
          <w:tcPr>
            <w:tcW w:w="7438" w:type="dxa"/>
            <w:gridSpan w:val="2"/>
          </w:tcPr>
          <w:p w14:paraId="1299C43A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4B3DCD49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58CDCEF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Offene Punkte</w:t>
            </w:r>
          </w:p>
        </w:tc>
        <w:tc>
          <w:tcPr>
            <w:tcW w:w="7438" w:type="dxa"/>
            <w:gridSpan w:val="2"/>
          </w:tcPr>
          <w:tbl>
            <w:tblPr>
              <w:tblW w:w="0" w:type="auto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4868"/>
              <w:gridCol w:w="1134"/>
              <w:gridCol w:w="1134"/>
            </w:tblGrid>
            <w:tr w:rsidR="00E2417A" w14:paraId="78AD8623" w14:textId="77777777">
              <w:tc>
                <w:tcPr>
                  <w:tcW w:w="4868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77CF76ED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>Issue</w:t>
                  </w:r>
                </w:p>
                <w:p w14:paraId="50FA5B35" w14:textId="77777777" w:rsidR="00E2417A" w:rsidRDefault="00E2417A">
                  <w:pPr>
                    <w:jc w:val="center"/>
                    <w:rPr>
                      <w:b/>
                      <w:bCs/>
                      <w:i/>
                      <w:caps/>
                      <w:lang w:val="de-DE"/>
                    </w:rPr>
                  </w:pPr>
                  <w:r>
                    <w:rPr>
                      <w:b/>
                      <w:bCs/>
                      <w:i/>
                      <w:caps/>
                      <w:lang w:val="de-DE"/>
                    </w:rPr>
                    <w:t>Antwort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25E1EE48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 xml:space="preserve">Prio </w:t>
                  </w:r>
                  <w:r>
                    <w:rPr>
                      <w:b/>
                      <w:bCs/>
                      <w:caps/>
                      <w:lang w:val="de-DE"/>
                    </w:rPr>
                    <w:br/>
                  </w:r>
                  <w:r>
                    <w:rPr>
                      <w:b/>
                      <w:bCs/>
                      <w:caps/>
                      <w:sz w:val="14"/>
                      <w:lang w:val="de-DE"/>
                    </w:rPr>
                    <w:t>(1=hoch.. 3)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1B9FBFDD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en-GB"/>
                    </w:rPr>
                  </w:pPr>
                  <w:r>
                    <w:rPr>
                      <w:b/>
                      <w:bCs/>
                      <w:caps/>
                      <w:lang w:val="en-GB"/>
                    </w:rPr>
                    <w:t>Status</w:t>
                  </w:r>
                </w:p>
                <w:p w14:paraId="1A126F0E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sz w:val="14"/>
                      <w:lang w:val="en-GB"/>
                    </w:rPr>
                  </w:pPr>
                  <w:r>
                    <w:rPr>
                      <w:b/>
                      <w:bCs/>
                      <w:caps/>
                      <w:sz w:val="14"/>
                      <w:lang w:val="en-GB"/>
                    </w:rPr>
                    <w:t>(offen|erl.)</w:t>
                  </w:r>
                </w:p>
              </w:tc>
            </w:tr>
            <w:tr w:rsidR="00E2417A" w14:paraId="4DDBEF00" w14:textId="77777777">
              <w:tc>
                <w:tcPr>
                  <w:tcW w:w="4868" w:type="dxa"/>
                  <w:tcBorders>
                    <w:top w:val="single" w:sz="6" w:space="0" w:color="000000"/>
                  </w:tcBorders>
                </w:tcPr>
                <w:p w14:paraId="3461D779" w14:textId="77777777" w:rsidR="00E2417A" w:rsidRPr="00DA6BC5" w:rsidRDefault="00E2417A">
                  <w:pPr>
                    <w:rPr>
                      <w:iCs/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3CF2D8B6" w14:textId="77777777" w:rsidR="00E2417A" w:rsidRPr="00DA6BC5" w:rsidRDefault="00E2417A">
                  <w:pPr>
                    <w:rPr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0FB78278" w14:textId="77777777" w:rsidR="00E2417A" w:rsidRPr="00DA6BC5" w:rsidRDefault="00E2417A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highlight w:val="yellow"/>
                      <w:lang w:val="de-DE"/>
                    </w:rPr>
                  </w:pPr>
                </w:p>
              </w:tc>
            </w:tr>
          </w:tbl>
          <w:p w14:paraId="1FC39945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693655D3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56C98C41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Bemerkungen</w:t>
            </w:r>
          </w:p>
        </w:tc>
        <w:tc>
          <w:tcPr>
            <w:tcW w:w="7438" w:type="dxa"/>
            <w:gridSpan w:val="2"/>
          </w:tcPr>
          <w:p w14:paraId="0562CB0E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66133CB3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47C37BA0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Testfälle</w:t>
            </w:r>
          </w:p>
        </w:tc>
        <w:tc>
          <w:tcPr>
            <w:tcW w:w="7438" w:type="dxa"/>
            <w:gridSpan w:val="2"/>
          </w:tcPr>
          <w:p w14:paraId="34CE0A41" w14:textId="77777777" w:rsidR="00E2417A" w:rsidRDefault="00E2417A">
            <w:pPr>
              <w:pStyle w:val="Kopfzeile"/>
              <w:tabs>
                <w:tab w:val="clear" w:pos="4536"/>
                <w:tab w:val="clear" w:pos="9072"/>
              </w:tabs>
              <w:rPr>
                <w:lang w:val="de-DE"/>
              </w:rPr>
            </w:pPr>
          </w:p>
        </w:tc>
      </w:tr>
      <w:tr w:rsidR="00E2417A" w:rsidRPr="0077545E" w14:paraId="5FA0BE80" w14:textId="77777777" w:rsidTr="574D8378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43086937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Design-Anmerkungen</w:t>
            </w:r>
          </w:p>
        </w:tc>
        <w:tc>
          <w:tcPr>
            <w:tcW w:w="7438" w:type="dxa"/>
            <w:gridSpan w:val="2"/>
          </w:tcPr>
          <w:p w14:paraId="4B750869" w14:textId="77777777" w:rsidR="00E2417A" w:rsidRDefault="000B3430">
            <w:pPr>
              <w:rPr>
                <w:lang w:val="de-DE"/>
              </w:rPr>
            </w:pPr>
            <w:r>
              <w:rPr>
                <w:lang w:val="de-DE"/>
              </w:rPr>
              <w:t>Die Platzierungsmarke lässt sich vmtl. am besten über ein halbdurchsichtiges Rechteck auf einer sog. Glasspane realisieren.</w:t>
            </w:r>
          </w:p>
        </w:tc>
      </w:tr>
    </w:tbl>
    <w:p w14:paraId="62EBF3C5" w14:textId="77777777" w:rsidR="009B2791" w:rsidRDefault="009B2791">
      <w:pPr>
        <w:rPr>
          <w:lang w:val="de-DE"/>
        </w:rPr>
      </w:pPr>
    </w:p>
    <w:p w14:paraId="6D98A12B" w14:textId="77777777" w:rsidR="009B7501" w:rsidRDefault="009B7501" w:rsidP="009B7501">
      <w:pPr>
        <w:rPr>
          <w:b/>
          <w:lang w:val="de-DE"/>
        </w:rPr>
      </w:pPr>
    </w:p>
    <w:p w14:paraId="2946DB82" w14:textId="77777777" w:rsidR="009B7501" w:rsidRDefault="009B7501" w:rsidP="009B7501">
      <w:pPr>
        <w:rPr>
          <w:b/>
          <w:lang w:val="de-DE"/>
        </w:rPr>
      </w:pPr>
    </w:p>
    <w:sectPr w:rsidR="009B7501">
      <w:pgSz w:w="11906" w:h="16838"/>
      <w:pgMar w:top="1418" w:right="709" w:bottom="85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B1ABC" w14:textId="77777777" w:rsidR="00F63D96" w:rsidRDefault="00F63D96">
      <w:r>
        <w:separator/>
      </w:r>
    </w:p>
  </w:endnote>
  <w:endnote w:type="continuationSeparator" w:id="0">
    <w:p w14:paraId="3DAFD92F" w14:textId="77777777" w:rsidR="00F63D96" w:rsidRDefault="00F6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D76F0" w14:textId="77777777" w:rsidR="00F63D96" w:rsidRDefault="00F63D96">
      <w:r>
        <w:separator/>
      </w:r>
    </w:p>
  </w:footnote>
  <w:footnote w:type="continuationSeparator" w:id="0">
    <w:p w14:paraId="34EF3527" w14:textId="77777777" w:rsidR="00F63D96" w:rsidRDefault="00F63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B80"/>
    <w:multiLevelType w:val="hybridMultilevel"/>
    <w:tmpl w:val="43C419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1161A"/>
    <w:multiLevelType w:val="hybridMultilevel"/>
    <w:tmpl w:val="514C6A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69B8"/>
    <w:multiLevelType w:val="hybridMultilevel"/>
    <w:tmpl w:val="EA3EF8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B6504"/>
    <w:multiLevelType w:val="hybridMultilevel"/>
    <w:tmpl w:val="405432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F0B23"/>
    <w:multiLevelType w:val="hybridMultilevel"/>
    <w:tmpl w:val="EF1479D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73F0F"/>
    <w:multiLevelType w:val="multilevel"/>
    <w:tmpl w:val="1F28BE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A6A5427"/>
    <w:multiLevelType w:val="hybridMultilevel"/>
    <w:tmpl w:val="AC98E9BE"/>
    <w:lvl w:ilvl="0" w:tplc="3B8262A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2550C5"/>
    <w:multiLevelType w:val="hybridMultilevel"/>
    <w:tmpl w:val="9B383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72A9D"/>
    <w:multiLevelType w:val="hybridMultilevel"/>
    <w:tmpl w:val="28B4C6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23EBB"/>
    <w:multiLevelType w:val="hybridMultilevel"/>
    <w:tmpl w:val="B162A0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B520F"/>
    <w:multiLevelType w:val="hybridMultilevel"/>
    <w:tmpl w:val="C11278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2047D"/>
    <w:multiLevelType w:val="hybridMultilevel"/>
    <w:tmpl w:val="A69077D4"/>
    <w:lvl w:ilvl="0" w:tplc="4E9E67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0385B"/>
    <w:multiLevelType w:val="hybridMultilevel"/>
    <w:tmpl w:val="80D617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6E93"/>
    <w:multiLevelType w:val="hybridMultilevel"/>
    <w:tmpl w:val="9BFA40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6391B"/>
    <w:multiLevelType w:val="hybridMultilevel"/>
    <w:tmpl w:val="F80ED5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D118B"/>
    <w:multiLevelType w:val="hybridMultilevel"/>
    <w:tmpl w:val="5424755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555B0"/>
    <w:multiLevelType w:val="hybridMultilevel"/>
    <w:tmpl w:val="1CA2BBC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F70FE"/>
    <w:multiLevelType w:val="hybridMultilevel"/>
    <w:tmpl w:val="7CF2C6A4"/>
    <w:lvl w:ilvl="0" w:tplc="2AD0B672">
      <w:start w:val="1"/>
      <w:numFmt w:val="none"/>
      <w:pStyle w:val="Exception"/>
      <w:suff w:val="space"/>
      <w:lvlText w:val="Exception:"/>
      <w:lvlJc w:val="left"/>
      <w:pPr>
        <w:ind w:left="0" w:firstLine="0"/>
      </w:pPr>
      <w:rPr>
        <w:i w:val="0"/>
      </w:rPr>
    </w:lvl>
    <w:lvl w:ilvl="1" w:tplc="A8CC44EE">
      <w:start w:val="1"/>
      <w:numFmt w:val="none"/>
      <w:suff w:val="nothing"/>
      <w:lvlText w:val=""/>
      <w:lvlJc w:val="left"/>
      <w:pPr>
        <w:ind w:left="0" w:firstLine="0"/>
      </w:pPr>
    </w:lvl>
    <w:lvl w:ilvl="2" w:tplc="EEB41F78">
      <w:start w:val="1"/>
      <w:numFmt w:val="none"/>
      <w:suff w:val="nothing"/>
      <w:lvlText w:val=""/>
      <w:lvlJc w:val="left"/>
      <w:pPr>
        <w:ind w:left="0" w:firstLine="0"/>
      </w:pPr>
    </w:lvl>
    <w:lvl w:ilvl="3" w:tplc="B4BE795E">
      <w:start w:val="1"/>
      <w:numFmt w:val="none"/>
      <w:suff w:val="nothing"/>
      <w:lvlText w:val=""/>
      <w:lvlJc w:val="left"/>
      <w:pPr>
        <w:ind w:left="0" w:firstLine="0"/>
      </w:pPr>
    </w:lvl>
    <w:lvl w:ilvl="4" w:tplc="6F86F1DE">
      <w:start w:val="1"/>
      <w:numFmt w:val="none"/>
      <w:suff w:val="nothing"/>
      <w:lvlText w:val=""/>
      <w:lvlJc w:val="left"/>
      <w:pPr>
        <w:ind w:left="0" w:firstLine="0"/>
      </w:pPr>
    </w:lvl>
    <w:lvl w:ilvl="5" w:tplc="733AE286">
      <w:start w:val="1"/>
      <w:numFmt w:val="none"/>
      <w:suff w:val="nothing"/>
      <w:lvlText w:val=""/>
      <w:lvlJc w:val="left"/>
      <w:pPr>
        <w:ind w:left="0" w:firstLine="0"/>
      </w:pPr>
    </w:lvl>
    <w:lvl w:ilvl="6" w:tplc="D18C7F80">
      <w:start w:val="1"/>
      <w:numFmt w:val="none"/>
      <w:suff w:val="nothing"/>
      <w:lvlText w:val=""/>
      <w:lvlJc w:val="left"/>
      <w:pPr>
        <w:ind w:left="0" w:firstLine="0"/>
      </w:pPr>
    </w:lvl>
    <w:lvl w:ilvl="7" w:tplc="C02CCA96">
      <w:start w:val="1"/>
      <w:numFmt w:val="none"/>
      <w:suff w:val="nothing"/>
      <w:lvlText w:val=""/>
      <w:lvlJc w:val="left"/>
      <w:pPr>
        <w:ind w:left="0" w:firstLine="0"/>
      </w:pPr>
    </w:lvl>
    <w:lvl w:ilvl="8" w:tplc="816CA32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CAF3989"/>
    <w:multiLevelType w:val="multilevel"/>
    <w:tmpl w:val="E5744C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0467149"/>
    <w:multiLevelType w:val="hybridMultilevel"/>
    <w:tmpl w:val="89E48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77C11"/>
    <w:multiLevelType w:val="hybridMultilevel"/>
    <w:tmpl w:val="BABC37CC"/>
    <w:lvl w:ilvl="0" w:tplc="F59279B6">
      <w:start w:val="1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0F51B6"/>
    <w:multiLevelType w:val="multilevel"/>
    <w:tmpl w:val="A75034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BB514DB"/>
    <w:multiLevelType w:val="hybridMultilevel"/>
    <w:tmpl w:val="744E5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75198"/>
    <w:multiLevelType w:val="hybridMultilevel"/>
    <w:tmpl w:val="FE861A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2"/>
  </w:num>
  <w:num w:numId="5">
    <w:abstractNumId w:val="21"/>
  </w:num>
  <w:num w:numId="6">
    <w:abstractNumId w:val="13"/>
  </w:num>
  <w:num w:numId="7">
    <w:abstractNumId w:val="11"/>
  </w:num>
  <w:num w:numId="8">
    <w:abstractNumId w:val="12"/>
  </w:num>
  <w:num w:numId="9">
    <w:abstractNumId w:val="23"/>
  </w:num>
  <w:num w:numId="10">
    <w:abstractNumId w:val="15"/>
  </w:num>
  <w:num w:numId="11">
    <w:abstractNumId w:val="16"/>
  </w:num>
  <w:num w:numId="12">
    <w:abstractNumId w:val="4"/>
  </w:num>
  <w:num w:numId="13">
    <w:abstractNumId w:val="8"/>
  </w:num>
  <w:num w:numId="14">
    <w:abstractNumId w:val="0"/>
  </w:num>
  <w:num w:numId="15">
    <w:abstractNumId w:val="1"/>
  </w:num>
  <w:num w:numId="16">
    <w:abstractNumId w:val="17"/>
  </w:num>
  <w:num w:numId="17">
    <w:abstractNumId w:val="19"/>
  </w:num>
  <w:num w:numId="18">
    <w:abstractNumId w:val="22"/>
  </w:num>
  <w:num w:numId="19">
    <w:abstractNumId w:val="6"/>
  </w:num>
  <w:num w:numId="20">
    <w:abstractNumId w:val="20"/>
  </w:num>
  <w:num w:numId="21">
    <w:abstractNumId w:val="14"/>
  </w:num>
  <w:num w:numId="22">
    <w:abstractNumId w:val="7"/>
  </w:num>
  <w:num w:numId="23">
    <w:abstractNumId w:val="17"/>
  </w:num>
  <w:num w:numId="24">
    <w:abstractNumId w:val="17"/>
  </w:num>
  <w:num w:numId="25">
    <w:abstractNumId w:val="3"/>
  </w:num>
  <w:num w:numId="26">
    <w:abstractNumId w:val="9"/>
  </w:num>
  <w:num w:numId="27">
    <w:abstractNumId w:val="10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ssner, Jan">
    <w15:presenceInfo w15:providerId="AD" w15:userId="S-1-5-21-1703744968-3513219207-2310867306-85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5E"/>
    <w:rsid w:val="00021406"/>
    <w:rsid w:val="0004112F"/>
    <w:rsid w:val="00042ED5"/>
    <w:rsid w:val="00046E79"/>
    <w:rsid w:val="00053E09"/>
    <w:rsid w:val="00091B91"/>
    <w:rsid w:val="000A3C7E"/>
    <w:rsid w:val="000B14DE"/>
    <w:rsid w:val="000B3430"/>
    <w:rsid w:val="000B60C3"/>
    <w:rsid w:val="000D190A"/>
    <w:rsid w:val="000D1BE0"/>
    <w:rsid w:val="000D6B12"/>
    <w:rsid w:val="000E35ED"/>
    <w:rsid w:val="000F0F33"/>
    <w:rsid w:val="000F1B81"/>
    <w:rsid w:val="000F5FD4"/>
    <w:rsid w:val="001119E8"/>
    <w:rsid w:val="00112087"/>
    <w:rsid w:val="00135F7C"/>
    <w:rsid w:val="00143071"/>
    <w:rsid w:val="0014449F"/>
    <w:rsid w:val="00146BAD"/>
    <w:rsid w:val="00146D1B"/>
    <w:rsid w:val="00186513"/>
    <w:rsid w:val="001A2ED7"/>
    <w:rsid w:val="001A31DC"/>
    <w:rsid w:val="001A4E70"/>
    <w:rsid w:val="001A5598"/>
    <w:rsid w:val="001B2E70"/>
    <w:rsid w:val="001B56D5"/>
    <w:rsid w:val="001C0DB3"/>
    <w:rsid w:val="001D70B9"/>
    <w:rsid w:val="001F595B"/>
    <w:rsid w:val="00207151"/>
    <w:rsid w:val="0024641D"/>
    <w:rsid w:val="002541B4"/>
    <w:rsid w:val="00286AAB"/>
    <w:rsid w:val="0028712B"/>
    <w:rsid w:val="002962FF"/>
    <w:rsid w:val="002A1399"/>
    <w:rsid w:val="002A3679"/>
    <w:rsid w:val="002B23D4"/>
    <w:rsid w:val="002C5F20"/>
    <w:rsid w:val="002E0631"/>
    <w:rsid w:val="00341A43"/>
    <w:rsid w:val="00341AF6"/>
    <w:rsid w:val="0034785B"/>
    <w:rsid w:val="00350998"/>
    <w:rsid w:val="00364449"/>
    <w:rsid w:val="00366733"/>
    <w:rsid w:val="003873B4"/>
    <w:rsid w:val="003B0ABF"/>
    <w:rsid w:val="003B4FB8"/>
    <w:rsid w:val="003D4CFB"/>
    <w:rsid w:val="003D5A00"/>
    <w:rsid w:val="003D5D4C"/>
    <w:rsid w:val="003E767B"/>
    <w:rsid w:val="003F017A"/>
    <w:rsid w:val="00400E75"/>
    <w:rsid w:val="0040651E"/>
    <w:rsid w:val="00415DDC"/>
    <w:rsid w:val="00425B5C"/>
    <w:rsid w:val="00435242"/>
    <w:rsid w:val="004739F6"/>
    <w:rsid w:val="00492436"/>
    <w:rsid w:val="004C634A"/>
    <w:rsid w:val="004D01F3"/>
    <w:rsid w:val="004D358D"/>
    <w:rsid w:val="004D7E02"/>
    <w:rsid w:val="004E05F5"/>
    <w:rsid w:val="004F4755"/>
    <w:rsid w:val="004F7D16"/>
    <w:rsid w:val="00504B24"/>
    <w:rsid w:val="00524783"/>
    <w:rsid w:val="005376E3"/>
    <w:rsid w:val="00561F00"/>
    <w:rsid w:val="00564BE2"/>
    <w:rsid w:val="005757AA"/>
    <w:rsid w:val="0058123A"/>
    <w:rsid w:val="00581626"/>
    <w:rsid w:val="005952B5"/>
    <w:rsid w:val="00597D26"/>
    <w:rsid w:val="005F710D"/>
    <w:rsid w:val="006201D8"/>
    <w:rsid w:val="00622C26"/>
    <w:rsid w:val="0062467C"/>
    <w:rsid w:val="00637B16"/>
    <w:rsid w:val="006E108E"/>
    <w:rsid w:val="006E3BA2"/>
    <w:rsid w:val="006E5543"/>
    <w:rsid w:val="006F0D1C"/>
    <w:rsid w:val="006F43B5"/>
    <w:rsid w:val="00701825"/>
    <w:rsid w:val="007325CF"/>
    <w:rsid w:val="00745C18"/>
    <w:rsid w:val="0075095E"/>
    <w:rsid w:val="007643A1"/>
    <w:rsid w:val="00766438"/>
    <w:rsid w:val="0077545E"/>
    <w:rsid w:val="00776884"/>
    <w:rsid w:val="007842A1"/>
    <w:rsid w:val="007B6C6D"/>
    <w:rsid w:val="007C141D"/>
    <w:rsid w:val="007C4E14"/>
    <w:rsid w:val="007D20FF"/>
    <w:rsid w:val="007E4FF0"/>
    <w:rsid w:val="007E76F9"/>
    <w:rsid w:val="008018B5"/>
    <w:rsid w:val="00830581"/>
    <w:rsid w:val="00840DE0"/>
    <w:rsid w:val="00843B23"/>
    <w:rsid w:val="008A1B64"/>
    <w:rsid w:val="008B74FF"/>
    <w:rsid w:val="008C1EB7"/>
    <w:rsid w:val="008E3FAB"/>
    <w:rsid w:val="008F29EB"/>
    <w:rsid w:val="0090181B"/>
    <w:rsid w:val="00912FFF"/>
    <w:rsid w:val="0091312D"/>
    <w:rsid w:val="00916E2E"/>
    <w:rsid w:val="009243D1"/>
    <w:rsid w:val="00951802"/>
    <w:rsid w:val="0096524E"/>
    <w:rsid w:val="009B2791"/>
    <w:rsid w:val="009B2F46"/>
    <w:rsid w:val="009B33AD"/>
    <w:rsid w:val="009B43FF"/>
    <w:rsid w:val="009B5D8A"/>
    <w:rsid w:val="009B7501"/>
    <w:rsid w:val="009E0154"/>
    <w:rsid w:val="009F3904"/>
    <w:rsid w:val="00A04A6E"/>
    <w:rsid w:val="00A05061"/>
    <w:rsid w:val="00A17260"/>
    <w:rsid w:val="00A20982"/>
    <w:rsid w:val="00A27199"/>
    <w:rsid w:val="00A459AD"/>
    <w:rsid w:val="00A64343"/>
    <w:rsid w:val="00A728AB"/>
    <w:rsid w:val="00A8254A"/>
    <w:rsid w:val="00A8505D"/>
    <w:rsid w:val="00AA283A"/>
    <w:rsid w:val="00AA4366"/>
    <w:rsid w:val="00AA4422"/>
    <w:rsid w:val="00AA75DD"/>
    <w:rsid w:val="00AB2FAA"/>
    <w:rsid w:val="00AB7FFA"/>
    <w:rsid w:val="00AC098D"/>
    <w:rsid w:val="00AD5BB7"/>
    <w:rsid w:val="00AD5C4F"/>
    <w:rsid w:val="00AE5581"/>
    <w:rsid w:val="00AF4D03"/>
    <w:rsid w:val="00AF68AA"/>
    <w:rsid w:val="00B03C36"/>
    <w:rsid w:val="00B11DEF"/>
    <w:rsid w:val="00B23760"/>
    <w:rsid w:val="00B47FB4"/>
    <w:rsid w:val="00B55B19"/>
    <w:rsid w:val="00B63211"/>
    <w:rsid w:val="00B64C1D"/>
    <w:rsid w:val="00B80A24"/>
    <w:rsid w:val="00B8228F"/>
    <w:rsid w:val="00B94D7E"/>
    <w:rsid w:val="00B95BAD"/>
    <w:rsid w:val="00BA5AD8"/>
    <w:rsid w:val="00BB5260"/>
    <w:rsid w:val="00BB54E7"/>
    <w:rsid w:val="00BC727E"/>
    <w:rsid w:val="00BE0188"/>
    <w:rsid w:val="00BE305E"/>
    <w:rsid w:val="00C35A8F"/>
    <w:rsid w:val="00C369BF"/>
    <w:rsid w:val="00C421A6"/>
    <w:rsid w:val="00C55AB3"/>
    <w:rsid w:val="00C86E76"/>
    <w:rsid w:val="00CA1D19"/>
    <w:rsid w:val="00CC5146"/>
    <w:rsid w:val="00CE4C48"/>
    <w:rsid w:val="00CF32B1"/>
    <w:rsid w:val="00D078CD"/>
    <w:rsid w:val="00D12B55"/>
    <w:rsid w:val="00D1367F"/>
    <w:rsid w:val="00D149E3"/>
    <w:rsid w:val="00D2132B"/>
    <w:rsid w:val="00D2545C"/>
    <w:rsid w:val="00D34686"/>
    <w:rsid w:val="00D467E8"/>
    <w:rsid w:val="00D47B48"/>
    <w:rsid w:val="00D50BF6"/>
    <w:rsid w:val="00D52F72"/>
    <w:rsid w:val="00D53057"/>
    <w:rsid w:val="00D5768A"/>
    <w:rsid w:val="00D75E65"/>
    <w:rsid w:val="00DA2671"/>
    <w:rsid w:val="00DA3152"/>
    <w:rsid w:val="00DA4C2A"/>
    <w:rsid w:val="00DA68F8"/>
    <w:rsid w:val="00DA6BC5"/>
    <w:rsid w:val="00DD2E7E"/>
    <w:rsid w:val="00DF3F62"/>
    <w:rsid w:val="00E07A08"/>
    <w:rsid w:val="00E2417A"/>
    <w:rsid w:val="00E432CB"/>
    <w:rsid w:val="00E4627D"/>
    <w:rsid w:val="00E52ED6"/>
    <w:rsid w:val="00E573C8"/>
    <w:rsid w:val="00E64B48"/>
    <w:rsid w:val="00E91FF9"/>
    <w:rsid w:val="00E93469"/>
    <w:rsid w:val="00E9382C"/>
    <w:rsid w:val="00E95947"/>
    <w:rsid w:val="00EB04F7"/>
    <w:rsid w:val="00EB7675"/>
    <w:rsid w:val="00EC38CB"/>
    <w:rsid w:val="00EC7CAF"/>
    <w:rsid w:val="00EF0158"/>
    <w:rsid w:val="00EF1CD0"/>
    <w:rsid w:val="00EF3A42"/>
    <w:rsid w:val="00F072A7"/>
    <w:rsid w:val="00F4715E"/>
    <w:rsid w:val="00F5206B"/>
    <w:rsid w:val="00F63D96"/>
    <w:rsid w:val="00F81E87"/>
    <w:rsid w:val="00F86A10"/>
    <w:rsid w:val="00FB099B"/>
    <w:rsid w:val="00FB4E94"/>
    <w:rsid w:val="00FD102B"/>
    <w:rsid w:val="00FE163B"/>
    <w:rsid w:val="00FF2D10"/>
    <w:rsid w:val="015DDC6D"/>
    <w:rsid w:val="03324E6F"/>
    <w:rsid w:val="04218F85"/>
    <w:rsid w:val="044CC79A"/>
    <w:rsid w:val="04957D2F"/>
    <w:rsid w:val="049B1EF7"/>
    <w:rsid w:val="061E8C42"/>
    <w:rsid w:val="07479364"/>
    <w:rsid w:val="09F61898"/>
    <w:rsid w:val="0A58428B"/>
    <w:rsid w:val="0B2FA366"/>
    <w:rsid w:val="0C189752"/>
    <w:rsid w:val="0C4E8B33"/>
    <w:rsid w:val="138FA5E1"/>
    <w:rsid w:val="15E1DF79"/>
    <w:rsid w:val="19A9B1BE"/>
    <w:rsid w:val="1AFCCC8A"/>
    <w:rsid w:val="1D782517"/>
    <w:rsid w:val="1EC8285C"/>
    <w:rsid w:val="271F075D"/>
    <w:rsid w:val="27BE5F21"/>
    <w:rsid w:val="2D79A99B"/>
    <w:rsid w:val="2E820BD4"/>
    <w:rsid w:val="341FB5E9"/>
    <w:rsid w:val="353CC6B0"/>
    <w:rsid w:val="361973D8"/>
    <w:rsid w:val="3B7ED656"/>
    <w:rsid w:val="3E7481DD"/>
    <w:rsid w:val="42AA6AF6"/>
    <w:rsid w:val="456DD2C1"/>
    <w:rsid w:val="45E20BB8"/>
    <w:rsid w:val="46BEEEFF"/>
    <w:rsid w:val="515CACAA"/>
    <w:rsid w:val="53F7B50B"/>
    <w:rsid w:val="5436FD9F"/>
    <w:rsid w:val="574D8378"/>
    <w:rsid w:val="5C798600"/>
    <w:rsid w:val="61BBE75D"/>
    <w:rsid w:val="6301C2CB"/>
    <w:rsid w:val="64B2C77F"/>
    <w:rsid w:val="6C1E8ECC"/>
    <w:rsid w:val="6E814208"/>
    <w:rsid w:val="6E889816"/>
    <w:rsid w:val="7053F5AF"/>
    <w:rsid w:val="70F71587"/>
    <w:rsid w:val="713FCB1C"/>
    <w:rsid w:val="7208236C"/>
    <w:rsid w:val="78A2CF93"/>
    <w:rsid w:val="78D1A468"/>
    <w:rsid w:val="7C529265"/>
    <w:rsid w:val="7CA9EAEB"/>
    <w:rsid w:val="7CE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D281DF"/>
  <w15:chartTrackingRefBased/>
  <w15:docId w15:val="{B2C0F265-30E4-46FD-9DC1-908EB9E2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lang w:val="en-US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right" w:pos="1701"/>
      </w:tabs>
    </w:pPr>
  </w:style>
  <w:style w:type="paragraph" w:styleId="Verzeichnis1">
    <w:name w:val="toc 1"/>
    <w:basedOn w:val="Standard"/>
    <w:next w:val="Standard"/>
    <w:autoRedefine/>
    <w:semiHidden/>
    <w:rPr>
      <w:b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800"/>
        <w:tab w:val="right" w:leader="dot" w:pos="9639"/>
      </w:tabs>
      <w:ind w:left="200"/>
    </w:pPr>
    <w:rPr>
      <w:smallCaps/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000"/>
        <w:tab w:val="right" w:leader="dot" w:pos="9639"/>
      </w:tabs>
      <w:ind w:left="400"/>
    </w:pPr>
    <w:rPr>
      <w:i/>
      <w:noProof/>
    </w:r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4175"/>
      </w:tabs>
      <w:ind w:left="200" w:hanging="200"/>
    </w:pPr>
  </w:style>
  <w:style w:type="paragraph" w:customStyle="1" w:styleId="Standard-Klein">
    <w:name w:val="Standard-Klein"/>
    <w:basedOn w:val="Standard"/>
    <w:rPr>
      <w:sz w:val="16"/>
    </w:rPr>
  </w:style>
  <w:style w:type="paragraph" w:styleId="Textkrper-Zeileneinzug">
    <w:name w:val="Body Text Indent"/>
    <w:basedOn w:val="Standard"/>
    <w:pPr>
      <w:ind w:left="1134"/>
    </w:pPr>
    <w:rPr>
      <w:sz w:val="24"/>
      <w:lang w:val="en-GB"/>
    </w:rPr>
  </w:style>
  <w:style w:type="character" w:styleId="Seitenzahl">
    <w:name w:val="page number"/>
    <w:basedOn w:val="Absatz-Standardschriftart"/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">
    <w:name w:val="Body Text"/>
    <w:basedOn w:val="Standard"/>
    <w:pPr>
      <w:jc w:val="both"/>
    </w:pPr>
  </w:style>
  <w:style w:type="paragraph" w:styleId="Textkrper-Einzug2">
    <w:name w:val="Body Text Indent 2"/>
    <w:basedOn w:val="Standard"/>
    <w:pPr>
      <w:ind w:left="36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Textkrper-Einzug3">
    <w:name w:val="Body Text Indent 3"/>
    <w:basedOn w:val="Standard"/>
    <w:pPr>
      <w:ind w:left="360"/>
      <w:jc w:val="center"/>
    </w:pPr>
  </w:style>
  <w:style w:type="paragraph" w:styleId="Textkrper2">
    <w:name w:val="Body Text 2"/>
    <w:basedOn w:val="Standard"/>
    <w:pPr>
      <w:jc w:val="center"/>
    </w:pPr>
  </w:style>
  <w:style w:type="character" w:customStyle="1" w:styleId="BesuchterLink1">
    <w:name w:val="BesuchterLink1"/>
    <w:rPr>
      <w:color w:val="800080"/>
      <w:u w:val="single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639"/>
      </w:tabs>
    </w:pPr>
    <w:rPr>
      <w:noProof/>
    </w:rPr>
  </w:style>
  <w:style w:type="paragraph" w:customStyle="1" w:styleId="berschrift">
    <w:name w:val="Überschrift"/>
    <w:basedOn w:val="berschrift1"/>
    <w:next w:val="Standard"/>
    <w:pPr>
      <w:pageBreakBefore w:val="0"/>
      <w:numPr>
        <w:numId w:val="0"/>
      </w:numPr>
    </w:pPr>
  </w:style>
  <w:style w:type="paragraph" w:styleId="Beschriftung">
    <w:name w:val="caption"/>
    <w:basedOn w:val="Standard"/>
    <w:next w:val="Standard"/>
    <w:qFormat/>
    <w:pPr>
      <w:spacing w:before="120" w:after="120"/>
      <w:jc w:val="center"/>
    </w:pPr>
    <w:rPr>
      <w:b/>
    </w:rPr>
  </w:style>
  <w:style w:type="paragraph" w:customStyle="1" w:styleId="Bild">
    <w:name w:val="Bild"/>
    <w:basedOn w:val="Standard"/>
    <w:pPr>
      <w:keepNext/>
      <w:keepLines/>
      <w:jc w:val="center"/>
    </w:pPr>
  </w:style>
  <w:style w:type="paragraph" w:customStyle="1" w:styleId="Standard-Absatz">
    <w:name w:val="Standard-Absatz"/>
    <w:basedOn w:val="Standard"/>
    <w:pPr>
      <w:spacing w:after="200"/>
      <w:jc w:val="both"/>
    </w:pPr>
  </w:style>
  <w:style w:type="paragraph" w:customStyle="1" w:styleId="Essential">
    <w:name w:val="Essential"/>
    <w:basedOn w:val="Standard"/>
    <w:pPr>
      <w:spacing w:before="120" w:after="120"/>
    </w:pPr>
    <w:rPr>
      <w:b/>
    </w:rPr>
  </w:style>
  <w:style w:type="paragraph" w:customStyle="1" w:styleId="InfoBlue">
    <w:name w:val="InfoBlue"/>
    <w:basedOn w:val="Standard"/>
    <w:next w:val="Standard"/>
    <w:autoRedefine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hAnsi="Times New Roman"/>
      <w:i/>
      <w:color w:val="0000FF"/>
      <w:lang w:eastAsia="en-US"/>
    </w:rPr>
  </w:style>
  <w:style w:type="paragraph" w:customStyle="1" w:styleId="Exception">
    <w:name w:val="Exception"/>
    <w:basedOn w:val="Standard"/>
    <w:pPr>
      <w:numPr>
        <w:numId w:val="2"/>
      </w:numPr>
    </w:pPr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customStyle="1" w:styleId="Design-Anmerkungen">
    <w:name w:val="Design-Anmerkungen"/>
    <w:basedOn w:val="Standard"/>
    <w:rPr>
      <w:i/>
      <w:iCs/>
      <w:lang w:val="de-DE"/>
    </w:rPr>
  </w:style>
  <w:style w:type="paragraph" w:styleId="Sprechblasentext">
    <w:name w:val="Balloon Text"/>
    <w:basedOn w:val="Standard"/>
    <w:semiHidden/>
    <w:rsid w:val="004F7D16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3D5A00"/>
    <w:rPr>
      <w:rFonts w:ascii="Arial" w:hAnsi="Arial"/>
      <w:lang w:val="en-US"/>
    </w:rPr>
  </w:style>
  <w:style w:type="paragraph" w:styleId="Titel">
    <w:name w:val="Title"/>
    <w:basedOn w:val="Standard"/>
    <w:next w:val="Standard"/>
    <w:link w:val="TitelZchn"/>
    <w:qFormat/>
    <w:rsid w:val="007E4FF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7E4FF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jlessner\opensource\specman\spec\Specman%20U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A43B739B3F8438D3442D7065E2F03" ma:contentTypeVersion="8" ma:contentTypeDescription="Ein neues Dokument erstellen." ma:contentTypeScope="" ma:versionID="8ebb2eb0dcccb9c926e45f2ac2a7f64a">
  <xsd:schema xmlns:xsd="http://www.w3.org/2001/XMLSchema" xmlns:xs="http://www.w3.org/2001/XMLSchema" xmlns:p="http://schemas.microsoft.com/office/2006/metadata/properties" xmlns:ns2="814c5c6d-65e8-4717-9aee-c06d9d584814" targetNamespace="http://schemas.microsoft.com/office/2006/metadata/properties" ma:root="true" ma:fieldsID="e566a8717d9f292f1efde37085575ef2" ns2:_="">
    <xsd:import namespace="814c5c6d-65e8-4717-9aee-c06d9d584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5c6d-65e8-4717-9aee-c06d9d58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7CE2-2829-40F8-8D46-9017A85993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E6514-4F84-448A-BC01-1C4BFC824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5c6d-65e8-4717-9aee-c06d9d58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DD14D2-A8F1-4BA3-BBFC-0EF5300C3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5C7F95-F713-48DF-86EF-4C6EFDFF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Specman UC-Template.dotx</Template>
  <TotalTime>0</TotalTime>
  <Pages>2</Pages>
  <Words>426</Words>
  <Characters>2688</Characters>
  <Application>Microsoft Office Word</Application>
  <DocSecurity>0</DocSecurity>
  <Lines>22</Lines>
  <Paragraphs>6</Paragraphs>
  <ScaleCrop>false</ScaleCrop>
  <Manager/>
  <Company>S&amp;N AG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Lessner, Jan</dc:creator>
  <cp:keywords/>
  <dc:description/>
  <cp:lastModifiedBy>Lessner, Jan</cp:lastModifiedBy>
  <cp:revision>20</cp:revision>
  <cp:lastPrinted>2001-09-12T09:55:00Z</cp:lastPrinted>
  <dcterms:created xsi:type="dcterms:W3CDTF">2020-11-16T20:48:00Z</dcterms:created>
  <dcterms:modified xsi:type="dcterms:W3CDTF">2020-11-20T10:13:00Z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0x010100BC5A43B739B3F8438D3442D7065E2F03</vt:lpwstr>
  </property>
</Properties>
</file>