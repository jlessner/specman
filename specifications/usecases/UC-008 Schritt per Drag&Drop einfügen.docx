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E21EB" w14:textId="77777777" w:rsidR="004F7D16" w:rsidRDefault="004F7D16" w:rsidP="004F7D16">
      <w:pPr>
        <w:pStyle w:val="berschrift"/>
        <w:rPr>
          <w:rFonts w:cs="Arial"/>
        </w:rPr>
      </w:pPr>
      <w:proofErr w:type="spellStart"/>
      <w:r>
        <w:rPr>
          <w:rFonts w:cs="Arial"/>
        </w:rPr>
        <w:t>Dokumentenhistorie</w:t>
      </w:r>
      <w:proofErr w:type="spellEnd"/>
      <w:r>
        <w:rPr>
          <w:rFonts w:cs="Arial"/>
        </w:rPr>
        <w:t xml:space="preserve"> / </w:t>
      </w:r>
      <w:r w:rsidR="006F43B5">
        <w:rPr>
          <w:rFonts w:cs="Arial"/>
        </w:rPr>
        <w:t>U</w:t>
      </w:r>
      <w:r>
        <w:rPr>
          <w:rFonts w:cs="Arial"/>
        </w:rPr>
        <w:t>C-Lifecycle</w:t>
      </w:r>
    </w:p>
    <w:tbl>
      <w:tblPr>
        <w:tblW w:w="5000" w:type="pct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018"/>
        <w:gridCol w:w="1658"/>
        <w:gridCol w:w="1316"/>
        <w:gridCol w:w="1943"/>
      </w:tblGrid>
      <w:tr w:rsidR="00DF3F62" w14:paraId="34EF07B1" w14:textId="77777777" w:rsidTr="00B35589">
        <w:tc>
          <w:tcPr>
            <w:tcW w:w="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68BD69DB" w14:textId="77777777" w:rsidR="00DF3F62" w:rsidRDefault="00DF3F62">
            <w:pPr>
              <w:pStyle w:val="Verzeichnis1"/>
              <w:rPr>
                <w:rFonts w:cs="Arial"/>
                <w:lang w:val="de-DE"/>
              </w:rPr>
            </w:pPr>
            <w:proofErr w:type="spellStart"/>
            <w:r>
              <w:rPr>
                <w:rFonts w:cs="Arial"/>
                <w:lang w:val="de-DE"/>
              </w:rPr>
              <w:t>Ver-sion</w:t>
            </w:r>
            <w:proofErr w:type="spellEnd"/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5DEF01F0" w14:textId="77777777" w:rsidR="00DF3F62" w:rsidRDefault="00DF3F62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Aktivität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4C320DDC" w14:textId="77777777" w:rsidR="00DF3F62" w:rsidRDefault="00DF3F62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Autor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46F1487" w14:textId="77777777" w:rsidR="00DF3F62" w:rsidRDefault="00DF3F62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Datum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27A9F73A" w14:textId="77777777" w:rsidR="00DF3F62" w:rsidRDefault="00DF3F62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Folgeaktion/</w:t>
            </w:r>
          </w:p>
          <w:p w14:paraId="1D7FAB33" w14:textId="77777777" w:rsidR="00DF3F62" w:rsidRDefault="00DF3F62">
            <w:pPr>
              <w:pStyle w:val="Verzeichnis1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Ergebnis</w:t>
            </w:r>
          </w:p>
        </w:tc>
      </w:tr>
      <w:tr w:rsidR="00DF3F62" w14:paraId="415F9B01" w14:textId="77777777" w:rsidTr="00B35589">
        <w:tc>
          <w:tcPr>
            <w:tcW w:w="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4A5A7" w14:textId="77777777" w:rsidR="00DF3F62" w:rsidRDefault="000D6B12">
            <w:pPr>
              <w:widowControl w:val="0"/>
              <w:suppressAutoHyphens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0.1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7AF30" w14:textId="77777777" w:rsidR="00DF3F62" w:rsidRPr="003873B4" w:rsidRDefault="00C421A6">
            <w:pPr>
              <w:widowControl w:val="0"/>
              <w:suppressAutoHyphens/>
              <w:rPr>
                <w:rFonts w:cs="Arial"/>
                <w:bCs/>
                <w:lang w:val="de-DE"/>
              </w:rPr>
            </w:pPr>
            <w:r>
              <w:rPr>
                <w:rFonts w:cs="Arial"/>
                <w:bCs/>
                <w:lang w:val="de-DE"/>
              </w:rPr>
              <w:t>Initial</w:t>
            </w:r>
            <w:r w:rsidR="00091B91">
              <w:rPr>
                <w:rFonts w:cs="Arial"/>
                <w:bCs/>
                <w:lang w:val="de-DE"/>
              </w:rPr>
              <w:t>e</w:t>
            </w:r>
            <w:r>
              <w:rPr>
                <w:rFonts w:cs="Arial"/>
                <w:bCs/>
                <w:lang w:val="de-DE"/>
              </w:rPr>
              <w:t xml:space="preserve"> Erstellung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CF561" w14:textId="77777777" w:rsidR="00DF3F62" w:rsidRDefault="00C421A6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J. </w:t>
            </w:r>
            <w:proofErr w:type="spellStart"/>
            <w:r>
              <w:rPr>
                <w:rFonts w:cs="Arial"/>
                <w:bCs/>
                <w:lang w:val="en-GB"/>
              </w:rPr>
              <w:t>Leßner</w:t>
            </w:r>
            <w:proofErr w:type="spellEnd"/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D228E" w14:textId="77777777" w:rsidR="00DF3F62" w:rsidRDefault="002A3679" w:rsidP="002A3679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10</w:t>
            </w:r>
            <w:r w:rsidR="00C421A6">
              <w:rPr>
                <w:rFonts w:cs="Arial"/>
                <w:bCs/>
                <w:lang w:val="en-GB"/>
              </w:rPr>
              <w:t>.</w:t>
            </w:r>
            <w:r>
              <w:rPr>
                <w:rFonts w:cs="Arial"/>
                <w:bCs/>
                <w:lang w:val="en-GB"/>
              </w:rPr>
              <w:t>11</w:t>
            </w:r>
            <w:r w:rsidR="00C421A6">
              <w:rPr>
                <w:rFonts w:cs="Arial"/>
                <w:bCs/>
                <w:lang w:val="en-GB"/>
              </w:rPr>
              <w:t>.20</w:t>
            </w:r>
            <w:r>
              <w:rPr>
                <w:rFonts w:cs="Arial"/>
                <w:bCs/>
                <w:lang w:val="en-GB"/>
              </w:rPr>
              <w:t>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EAB11" w14:textId="77777777" w:rsidR="00DF3F62" w:rsidRDefault="00C421A6" w:rsidP="0077545E">
            <w:pPr>
              <w:widowControl w:val="0"/>
              <w:suppressAutoHyphens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Review </w:t>
            </w:r>
            <w:r w:rsidR="0077545E">
              <w:rPr>
                <w:rFonts w:cs="Arial"/>
                <w:bCs/>
                <w:lang w:val="en-GB"/>
              </w:rPr>
              <w:t>FH</w:t>
            </w:r>
          </w:p>
        </w:tc>
      </w:tr>
      <w:tr w:rsidR="049B1EF7" w14:paraId="3E31B80A" w14:textId="77777777" w:rsidTr="00B35589">
        <w:tc>
          <w:tcPr>
            <w:tcW w:w="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0CF8D" w14:textId="004AF8DB" w:rsidR="78D1A468" w:rsidRDefault="78D1A468" w:rsidP="049B1EF7">
            <w:pPr>
              <w:rPr>
                <w:rFonts w:cs="Arial"/>
              </w:rPr>
            </w:pPr>
            <w:r w:rsidRPr="6D8941DC">
              <w:rPr>
                <w:rFonts w:cs="Arial"/>
              </w:rPr>
              <w:t>0.2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86265" w14:textId="76712F66" w:rsidR="78D1A468" w:rsidRDefault="78D1A468" w:rsidP="049B1EF7">
            <w:pPr>
              <w:rPr>
                <w:rFonts w:cs="Arial"/>
                <w:lang w:val="de-DE"/>
              </w:rPr>
            </w:pPr>
            <w:r w:rsidRPr="6D8941DC">
              <w:rPr>
                <w:rFonts w:cs="Arial"/>
                <w:lang w:val="de-DE"/>
              </w:rPr>
              <w:t>Überarbeitung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202C1" w14:textId="285E5A02" w:rsidR="78D1A468" w:rsidRDefault="78D1A468" w:rsidP="049B1EF7">
            <w:pPr>
              <w:rPr>
                <w:rFonts w:cs="Arial"/>
                <w:lang w:val="en-GB"/>
              </w:rPr>
            </w:pPr>
            <w:proofErr w:type="spellStart"/>
            <w:r w:rsidRPr="6D8941DC">
              <w:rPr>
                <w:rFonts w:cs="Arial"/>
                <w:lang w:val="en-GB"/>
              </w:rPr>
              <w:t>L.Hoffmann</w:t>
            </w:r>
            <w:proofErr w:type="spellEnd"/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75A1B" w14:textId="222885A5" w:rsidR="78D1A468" w:rsidRDefault="78D1A468" w:rsidP="049B1EF7">
            <w:pPr>
              <w:rPr>
                <w:rFonts w:cs="Arial"/>
                <w:lang w:val="en-GB"/>
              </w:rPr>
            </w:pPr>
            <w:r w:rsidRPr="6D8941DC">
              <w:rPr>
                <w:rFonts w:cs="Arial"/>
                <w:lang w:val="en-GB"/>
              </w:rPr>
              <w:t>12.11.2020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25393" w14:textId="57AFA9F1" w:rsidR="049B1EF7" w:rsidRDefault="049B1EF7" w:rsidP="049B1EF7">
            <w:pPr>
              <w:rPr>
                <w:rFonts w:cs="Arial"/>
                <w:lang w:val="en-GB"/>
              </w:rPr>
            </w:pPr>
          </w:p>
        </w:tc>
      </w:tr>
      <w:tr w:rsidR="00B94D7E" w14:paraId="1A12C08A" w14:textId="77777777" w:rsidTr="00B35589">
        <w:tc>
          <w:tcPr>
            <w:tcW w:w="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1BF36" w14:textId="6044E91D" w:rsidR="00B94D7E" w:rsidRPr="049B1EF7" w:rsidRDefault="00B94D7E" w:rsidP="049B1EF7">
            <w:pPr>
              <w:rPr>
                <w:rFonts w:cs="Arial"/>
              </w:rPr>
            </w:pPr>
            <w:r w:rsidRPr="6D8941DC">
              <w:rPr>
                <w:rFonts w:cs="Arial"/>
              </w:rPr>
              <w:t>0.3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156B5" w14:textId="210CC6DC" w:rsidR="00B94D7E" w:rsidRPr="049B1EF7" w:rsidRDefault="00B94D7E" w:rsidP="049B1EF7">
            <w:pPr>
              <w:rPr>
                <w:rFonts w:cs="Arial"/>
                <w:lang w:val="de-DE"/>
              </w:rPr>
            </w:pPr>
            <w:r w:rsidRPr="6D8941DC">
              <w:rPr>
                <w:rFonts w:cs="Arial"/>
                <w:lang w:val="de-DE"/>
              </w:rPr>
              <w:t>Review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8314C" w14:textId="61D96058" w:rsidR="00B94D7E" w:rsidRPr="049B1EF7" w:rsidRDefault="00B94D7E" w:rsidP="049B1EF7">
            <w:pPr>
              <w:rPr>
                <w:rFonts w:cs="Arial"/>
                <w:lang w:val="en-GB"/>
              </w:rPr>
            </w:pPr>
            <w:r w:rsidRPr="6D8941DC">
              <w:rPr>
                <w:rFonts w:cs="Arial"/>
                <w:lang w:val="en-GB"/>
              </w:rPr>
              <w:t xml:space="preserve">J. </w:t>
            </w:r>
            <w:proofErr w:type="spellStart"/>
            <w:r w:rsidRPr="6D8941DC">
              <w:rPr>
                <w:rFonts w:cs="Arial"/>
                <w:lang w:val="en-GB"/>
              </w:rPr>
              <w:t>Leßner</w:t>
            </w:r>
            <w:proofErr w:type="spellEnd"/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81EC1" w14:textId="6D165CBB" w:rsidR="00B94D7E" w:rsidRPr="049B1EF7" w:rsidRDefault="00B94D7E" w:rsidP="049B1EF7">
            <w:pPr>
              <w:rPr>
                <w:rFonts w:cs="Arial"/>
                <w:lang w:val="en-GB"/>
              </w:rPr>
            </w:pPr>
            <w:r w:rsidRPr="6D8941DC">
              <w:rPr>
                <w:rFonts w:cs="Arial"/>
                <w:lang w:val="en-GB"/>
              </w:rPr>
              <w:t>15.11.2020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AC67" w14:textId="5C72447A" w:rsidR="00B94D7E" w:rsidRDefault="00B94D7E" w:rsidP="049B1EF7">
            <w:pPr>
              <w:rPr>
                <w:rFonts w:cs="Arial"/>
                <w:lang w:val="en-GB"/>
              </w:rPr>
            </w:pPr>
            <w:r w:rsidRPr="6D8941DC">
              <w:rPr>
                <w:rFonts w:cs="Arial"/>
                <w:lang w:val="en-GB"/>
              </w:rPr>
              <w:t>Review FH</w:t>
            </w:r>
          </w:p>
        </w:tc>
      </w:tr>
      <w:tr w:rsidR="008C152B" w14:paraId="6F752960" w14:textId="77777777" w:rsidTr="00B35589">
        <w:tc>
          <w:tcPr>
            <w:tcW w:w="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50A21" w14:textId="70CFBF4F" w:rsidR="008C152B" w:rsidRPr="6D8941DC" w:rsidRDefault="008C152B" w:rsidP="008C152B">
            <w:pPr>
              <w:rPr>
                <w:rFonts w:cs="Arial"/>
              </w:rPr>
            </w:pPr>
            <w:r>
              <w:rPr>
                <w:rFonts w:cs="Arial"/>
              </w:rPr>
              <w:t>0.4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28ECB" w14:textId="53E3BF04" w:rsidR="008C152B" w:rsidRPr="6D8941DC" w:rsidRDefault="008C152B" w:rsidP="008C152B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Angaben zur grafischen Darstellung der Änderungsverfolgung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3CF19" w14:textId="77777777" w:rsidR="008C152B" w:rsidRDefault="008C152B" w:rsidP="008C152B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T. Stranghöner</w:t>
            </w:r>
          </w:p>
          <w:p w14:paraId="2EDCF6DC" w14:textId="6FCCD955" w:rsidR="008C152B" w:rsidRPr="6D8941DC" w:rsidRDefault="008C152B" w:rsidP="008C152B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de-DE"/>
              </w:rPr>
              <w:t>N. Maßmann</w:t>
            </w:r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72C29" w14:textId="20BA7742" w:rsidR="008C152B" w:rsidRPr="6D8941DC" w:rsidRDefault="008C152B" w:rsidP="008C152B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de-DE"/>
              </w:rPr>
              <w:t>16.11.2020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623B8" w14:textId="78912BC6" w:rsidR="008C152B" w:rsidRPr="6D8941DC" w:rsidRDefault="008C152B" w:rsidP="008C152B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de-DE"/>
              </w:rPr>
              <w:t xml:space="preserve">Review </w:t>
            </w:r>
            <w:proofErr w:type="spellStart"/>
            <w:r>
              <w:rPr>
                <w:rFonts w:cs="Arial"/>
                <w:lang w:val="de-DE"/>
              </w:rPr>
              <w:t>Leßner</w:t>
            </w:r>
            <w:proofErr w:type="spellEnd"/>
          </w:p>
        </w:tc>
      </w:tr>
      <w:tr w:rsidR="00227F62" w:rsidRPr="00227F62" w14:paraId="0D6B3E91" w14:textId="77777777" w:rsidTr="00B35589">
        <w:trPr>
          <w:ins w:id="0" w:author="Lessner, Jan" w:date="2020-11-20T10:39:00Z"/>
        </w:trPr>
        <w:tc>
          <w:tcPr>
            <w:tcW w:w="4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57FF4" w14:textId="664C0B4D" w:rsidR="00227F62" w:rsidRDefault="00227F62" w:rsidP="008C152B">
            <w:pPr>
              <w:rPr>
                <w:ins w:id="1" w:author="Lessner, Jan" w:date="2020-11-20T10:39:00Z"/>
                <w:rFonts w:cs="Arial"/>
              </w:rPr>
            </w:pPr>
            <w:ins w:id="2" w:author="Lessner, Jan" w:date="2020-11-20T10:39:00Z">
              <w:r>
                <w:rPr>
                  <w:rFonts w:cs="Arial"/>
                </w:rPr>
                <w:t>0.5</w:t>
              </w:r>
            </w:ins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A7940" w14:textId="1AF1D6B8" w:rsidR="00227F62" w:rsidRDefault="00227F62" w:rsidP="008C152B">
            <w:pPr>
              <w:rPr>
                <w:ins w:id="3" w:author="Lessner, Jan" w:date="2020-11-20T10:39:00Z"/>
                <w:rFonts w:cs="Arial"/>
                <w:lang w:val="de-DE"/>
              </w:rPr>
            </w:pPr>
            <w:ins w:id="4" w:author="Lessner, Jan" w:date="2020-11-20T10:39:00Z">
              <w:r>
                <w:rPr>
                  <w:rFonts w:cs="Arial"/>
                  <w:lang w:val="de-DE"/>
                </w:rPr>
                <w:t>Review, nur formale Anpassungen</w:t>
              </w:r>
            </w:ins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A5C47" w14:textId="59463BEE" w:rsidR="00227F62" w:rsidRDefault="00227F62" w:rsidP="008C152B">
            <w:pPr>
              <w:rPr>
                <w:ins w:id="5" w:author="Lessner, Jan" w:date="2020-11-20T10:39:00Z"/>
                <w:rFonts w:cs="Arial"/>
                <w:lang w:val="de-DE"/>
              </w:rPr>
            </w:pPr>
            <w:ins w:id="6" w:author="Lessner, Jan" w:date="2020-11-20T10:39:00Z">
              <w:r>
                <w:rPr>
                  <w:rFonts w:cs="Arial"/>
                  <w:lang w:val="de-DE"/>
                </w:rPr>
                <w:t xml:space="preserve">J. </w:t>
              </w:r>
              <w:proofErr w:type="spellStart"/>
              <w:r>
                <w:rPr>
                  <w:rFonts w:cs="Arial"/>
                  <w:lang w:val="de-DE"/>
                </w:rPr>
                <w:t>Leßner</w:t>
              </w:r>
              <w:proofErr w:type="spellEnd"/>
            </w:ins>
          </w:p>
        </w:tc>
        <w:tc>
          <w:tcPr>
            <w:tcW w:w="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2C2F7" w14:textId="7675F40C" w:rsidR="00227F62" w:rsidRDefault="00227F62" w:rsidP="008C152B">
            <w:pPr>
              <w:rPr>
                <w:ins w:id="7" w:author="Lessner, Jan" w:date="2020-11-20T10:39:00Z"/>
                <w:rFonts w:cs="Arial"/>
                <w:lang w:val="de-DE"/>
              </w:rPr>
            </w:pPr>
            <w:ins w:id="8" w:author="Lessner, Jan" w:date="2020-11-20T10:39:00Z">
              <w:r>
                <w:rPr>
                  <w:rFonts w:cs="Arial"/>
                  <w:lang w:val="de-DE"/>
                </w:rPr>
                <w:t>20.11.2020</w:t>
              </w:r>
            </w:ins>
          </w:p>
        </w:tc>
        <w:tc>
          <w:tcPr>
            <w:tcW w:w="9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E8042" w14:textId="2620615A" w:rsidR="00227F62" w:rsidRDefault="00227F62" w:rsidP="008C152B">
            <w:pPr>
              <w:rPr>
                <w:ins w:id="9" w:author="Lessner, Jan" w:date="2020-11-20T10:39:00Z"/>
                <w:rFonts w:cs="Arial"/>
                <w:lang w:val="de-DE"/>
              </w:rPr>
            </w:pPr>
            <w:ins w:id="10" w:author="Lessner, Jan" w:date="2020-11-20T10:39:00Z">
              <w:r>
                <w:rPr>
                  <w:rFonts w:cs="Arial"/>
                  <w:lang w:val="de-DE"/>
                </w:rPr>
                <w:t>-</w:t>
              </w:r>
              <w:bookmarkStart w:id="11" w:name="_GoBack"/>
              <w:bookmarkEnd w:id="11"/>
            </w:ins>
          </w:p>
        </w:tc>
      </w:tr>
    </w:tbl>
    <w:p w14:paraId="672A6659" w14:textId="43DE2771" w:rsidR="00E2417A" w:rsidRDefault="00E2417A">
      <w:pPr>
        <w:rPr>
          <w:lang w:val="de-DE"/>
        </w:rPr>
      </w:pPr>
    </w:p>
    <w:p w14:paraId="3BDE593B" w14:textId="77777777" w:rsidR="00E2417A" w:rsidRDefault="00E2417A">
      <w:pPr>
        <w:pStyle w:val="berschrift"/>
        <w:rPr>
          <w:lang w:val="de-DE"/>
        </w:rPr>
      </w:pPr>
      <w:r>
        <w:rPr>
          <w:lang w:val="de-DE"/>
        </w:rPr>
        <w:t>Anforderungsspezifikation:</w:t>
      </w:r>
    </w:p>
    <w:tbl>
      <w:tblPr>
        <w:tblW w:w="98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418"/>
        <w:gridCol w:w="6020"/>
      </w:tblGrid>
      <w:tr w:rsidR="00E2417A" w:rsidRPr="00227F62" w14:paraId="4261ECA4" w14:textId="77777777" w:rsidTr="09C67587">
        <w:trPr>
          <w:cantSplit/>
        </w:trPr>
        <w:tc>
          <w:tcPr>
            <w:tcW w:w="2410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3D7CC4CA" w14:textId="759A97CC" w:rsidR="00E2417A" w:rsidRPr="004D358D" w:rsidRDefault="003873B4" w:rsidP="00C421A6">
            <w:pPr>
              <w:rPr>
                <w:b/>
                <w:bCs/>
                <w:sz w:val="24"/>
                <w:szCs w:val="24"/>
                <w:lang w:val="de-DE"/>
              </w:rPr>
            </w:pPr>
            <w:r w:rsidRPr="004D358D">
              <w:rPr>
                <w:b/>
                <w:bCs/>
                <w:sz w:val="24"/>
                <w:szCs w:val="24"/>
                <w:lang w:val="de-DE"/>
              </w:rPr>
              <w:t>UC-</w:t>
            </w:r>
            <w:r w:rsidR="00C421A6" w:rsidRPr="004D358D">
              <w:rPr>
                <w:b/>
                <w:bCs/>
                <w:sz w:val="24"/>
                <w:szCs w:val="24"/>
                <w:lang w:val="de-DE"/>
              </w:rPr>
              <w:t>00</w:t>
            </w:r>
            <w:r w:rsidR="00707B82">
              <w:rPr>
                <w:b/>
                <w:bCs/>
                <w:sz w:val="24"/>
                <w:szCs w:val="24"/>
                <w:lang w:val="de-DE"/>
              </w:rPr>
              <w:t>8</w:t>
            </w:r>
          </w:p>
        </w:tc>
        <w:tc>
          <w:tcPr>
            <w:tcW w:w="7438" w:type="dxa"/>
            <w:gridSpan w:val="2"/>
            <w:shd w:val="clear" w:color="auto" w:fill="FFFFFF" w:themeFill="background1"/>
          </w:tcPr>
          <w:p w14:paraId="455D1BAD" w14:textId="77777777" w:rsidR="00E2417A" w:rsidRPr="004D358D" w:rsidRDefault="0077545E">
            <w:pPr>
              <w:rPr>
                <w:b/>
                <w:bCs/>
                <w:sz w:val="24"/>
                <w:szCs w:val="24"/>
                <w:lang w:val="de-DE"/>
              </w:rPr>
            </w:pPr>
            <w:r w:rsidRPr="00227F62">
              <w:rPr>
                <w:b/>
                <w:sz w:val="24"/>
                <w:szCs w:val="24"/>
                <w:lang w:val="de-DE"/>
                <w:rPrChange w:id="12" w:author="Lessner, Jan" w:date="2020-11-20T10:39:00Z">
                  <w:rPr>
                    <w:b/>
                    <w:sz w:val="24"/>
                    <w:szCs w:val="24"/>
                  </w:rPr>
                </w:rPrChange>
              </w:rPr>
              <w:t>Neuen Schritt anlegen</w:t>
            </w:r>
            <w:r w:rsidR="00C421A6" w:rsidRPr="004D358D">
              <w:rPr>
                <w:b/>
                <w:sz w:val="24"/>
                <w:szCs w:val="24"/>
              </w:rPr>
              <w:fldChar w:fldCharType="begin"/>
            </w:r>
            <w:r w:rsidR="00C421A6" w:rsidRPr="00227F62">
              <w:rPr>
                <w:b/>
                <w:sz w:val="24"/>
                <w:szCs w:val="24"/>
                <w:lang w:val="de-DE"/>
                <w:rPrChange w:id="13" w:author="Lessner, Jan" w:date="2020-11-20T10:39:00Z">
                  <w:rPr>
                    <w:b/>
                    <w:sz w:val="24"/>
                    <w:szCs w:val="24"/>
                  </w:rPr>
                </w:rPrChange>
              </w:rPr>
              <w:instrText xml:space="preserve"> TITLE  \* MERGEFORMAT </w:instrText>
            </w:r>
            <w:r w:rsidR="00C421A6" w:rsidRPr="004D358D">
              <w:rPr>
                <w:b/>
                <w:sz w:val="24"/>
                <w:szCs w:val="24"/>
              </w:rPr>
              <w:fldChar w:fldCharType="end"/>
            </w:r>
          </w:p>
        </w:tc>
      </w:tr>
      <w:tr w:rsidR="00E2417A" w:rsidRPr="00227F62" w14:paraId="22ED2075" w14:textId="77777777" w:rsidTr="09C67587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711975D3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Beschreibung</w:t>
            </w:r>
          </w:p>
        </w:tc>
        <w:tc>
          <w:tcPr>
            <w:tcW w:w="7438" w:type="dxa"/>
            <w:gridSpan w:val="2"/>
          </w:tcPr>
          <w:p w14:paraId="122D8C7F" w14:textId="77777777" w:rsidR="00E2417A" w:rsidRDefault="0077545E" w:rsidP="00D50BF6">
            <w:pPr>
              <w:rPr>
                <w:lang w:val="de-DE"/>
              </w:rPr>
            </w:pPr>
            <w:r>
              <w:rPr>
                <w:lang w:val="de-DE"/>
              </w:rPr>
              <w:t>Der Anwender kann per Drag &amp; Drop einen neuen Schritt im Diagramm platzieren</w:t>
            </w:r>
          </w:p>
        </w:tc>
      </w:tr>
      <w:tr w:rsidR="00E2417A" w:rsidRPr="00227F62" w14:paraId="1C3A2517" w14:textId="77777777" w:rsidTr="09C67587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2C3DB397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Akteur</w:t>
            </w:r>
            <w:r w:rsidR="002A3679">
              <w:rPr>
                <w:b/>
                <w:lang w:val="de-DE"/>
              </w:rPr>
              <w:t>€</w:t>
            </w:r>
          </w:p>
        </w:tc>
        <w:tc>
          <w:tcPr>
            <w:tcW w:w="1418" w:type="dxa"/>
          </w:tcPr>
          <w:p w14:paraId="0FF47ECB" w14:textId="77777777" w:rsidR="00E2417A" w:rsidRDefault="00843B23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6020" w:type="dxa"/>
          </w:tcPr>
          <w:p w14:paraId="727523CB" w14:textId="77777777" w:rsidR="00E2417A" w:rsidRDefault="0077545E">
            <w:pPr>
              <w:rPr>
                <w:lang w:val="de-DE"/>
              </w:rPr>
            </w:pPr>
            <w:r>
              <w:rPr>
                <w:lang w:val="de-DE"/>
              </w:rPr>
              <w:t xml:space="preserve">Anwender von </w:t>
            </w:r>
            <w:proofErr w:type="spellStart"/>
            <w:r>
              <w:rPr>
                <w:lang w:val="de-DE"/>
              </w:rPr>
              <w:t>Specman</w:t>
            </w:r>
            <w:proofErr w:type="spellEnd"/>
            <w:r>
              <w:rPr>
                <w:lang w:val="de-DE"/>
              </w:rPr>
              <w:t xml:space="preserve"> (keine bestimmte Rolle)</w:t>
            </w:r>
          </w:p>
          <w:p w14:paraId="0A37501D" w14:textId="77777777" w:rsidR="00E2417A" w:rsidRDefault="00E2417A">
            <w:pPr>
              <w:rPr>
                <w:lang w:val="de-DE"/>
              </w:rPr>
            </w:pPr>
          </w:p>
        </w:tc>
      </w:tr>
      <w:tr w:rsidR="00E2417A" w:rsidRPr="00227F62" w14:paraId="213E3EED" w14:textId="77777777" w:rsidTr="09C67587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1329318E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Auslöser,</w:t>
            </w:r>
          </w:p>
          <w:p w14:paraId="58EFD16C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Vorbedingung</w:t>
            </w:r>
          </w:p>
        </w:tc>
        <w:tc>
          <w:tcPr>
            <w:tcW w:w="7438" w:type="dxa"/>
            <w:gridSpan w:val="2"/>
          </w:tcPr>
          <w:p w14:paraId="1F864F3E" w14:textId="77777777" w:rsidR="00E2417A" w:rsidRDefault="00D75E65" w:rsidP="0077545E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77545E">
              <w:rPr>
                <w:lang w:val="de-DE"/>
              </w:rPr>
              <w:t>Anwender</w:t>
            </w:r>
            <w:r>
              <w:rPr>
                <w:lang w:val="de-DE"/>
              </w:rPr>
              <w:t xml:space="preserve"> möchte </w:t>
            </w:r>
            <w:r w:rsidR="0077545E">
              <w:rPr>
                <w:lang w:val="de-DE"/>
              </w:rPr>
              <w:t>im Diagramm per Drag &amp; Drop einen neuen Schritt einfügen</w:t>
            </w:r>
            <w:r>
              <w:rPr>
                <w:lang w:val="de-DE"/>
              </w:rPr>
              <w:t xml:space="preserve">. </w:t>
            </w:r>
          </w:p>
        </w:tc>
      </w:tr>
      <w:tr w:rsidR="00E2417A" w:rsidRPr="00227F62" w14:paraId="227D826E" w14:textId="77777777" w:rsidTr="09C67587">
        <w:trPr>
          <w:cantSplit/>
        </w:trPr>
        <w:tc>
          <w:tcPr>
            <w:tcW w:w="2410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5764F9CD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Resultat</w:t>
            </w:r>
            <w:r w:rsidR="002A3679">
              <w:rPr>
                <w:b/>
                <w:lang w:val="de-DE"/>
              </w:rPr>
              <w:t>€</w:t>
            </w:r>
            <w:r>
              <w:rPr>
                <w:b/>
                <w:lang w:val="de-DE"/>
              </w:rPr>
              <w:t>,</w:t>
            </w:r>
          </w:p>
          <w:p w14:paraId="26FB8C75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Nachbedingung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6732F040" w14:textId="77777777" w:rsidR="00E2417A" w:rsidRDefault="00B47FB4" w:rsidP="00D50BF6">
            <w:pPr>
              <w:rPr>
                <w:lang w:val="de-DE"/>
              </w:rPr>
            </w:pPr>
            <w:r>
              <w:rPr>
                <w:lang w:val="de-DE"/>
              </w:rPr>
              <w:t xml:space="preserve">Der neue Schritt wurde </w:t>
            </w:r>
            <w:r w:rsidR="00843B23">
              <w:rPr>
                <w:lang w:val="de-DE"/>
              </w:rPr>
              <w:t>in das Diagramm eingefügt. Nachfolgende Schritte wurden neu nummeriert.</w:t>
            </w:r>
          </w:p>
        </w:tc>
      </w:tr>
      <w:tr w:rsidR="00E2417A" w:rsidRPr="00843B23" w14:paraId="6BAD5A62" w14:textId="77777777" w:rsidTr="09C67587">
        <w:trPr>
          <w:cantSplit/>
        </w:trPr>
        <w:tc>
          <w:tcPr>
            <w:tcW w:w="9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6A3DE68" w14:textId="77777777" w:rsidR="00E2417A" w:rsidRDefault="00E2417A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Nr.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0EE8E8" w14:textId="77777777" w:rsidR="00E2417A" w:rsidRDefault="00E2417A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Beteiligte</w:t>
            </w:r>
          </w:p>
        </w:tc>
        <w:tc>
          <w:tcPr>
            <w:tcW w:w="7438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59987F71" w14:textId="77777777" w:rsidR="00E2417A" w:rsidRDefault="00E2417A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Normaler Ablauf:</w:t>
            </w:r>
          </w:p>
        </w:tc>
      </w:tr>
      <w:tr w:rsidR="002E0631" w:rsidRPr="00843B23" w14:paraId="13A97F7C" w14:textId="77777777" w:rsidTr="09C67587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5DAB6C7B" w14:textId="77777777" w:rsidR="002E0631" w:rsidRDefault="002E0631" w:rsidP="00B80A24">
            <w:pPr>
              <w:pStyle w:val="Essential"/>
              <w:numPr>
                <w:ilvl w:val="0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6A09E912" w14:textId="77777777" w:rsidR="002E0631" w:rsidRDefault="002E0631" w:rsidP="00B80A24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6CCBE3D6" w14:textId="77777777" w:rsidR="002E0631" w:rsidRDefault="00843B23" w:rsidP="00B80A24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Drag &amp; Drop einleiten</w:t>
            </w:r>
          </w:p>
        </w:tc>
      </w:tr>
      <w:tr w:rsidR="002E0631" w:rsidRPr="00227F62" w14:paraId="5A4A6793" w14:textId="77777777" w:rsidTr="09C67587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02EB378F" w14:textId="77777777" w:rsidR="002E0631" w:rsidRDefault="002E0631" w:rsidP="00B80A24">
            <w:pPr>
              <w:numPr>
                <w:ilvl w:val="1"/>
                <w:numId w:val="3"/>
              </w:numPr>
              <w:rPr>
                <w:lang w:val="de-DE"/>
              </w:rPr>
            </w:pPr>
            <w:bookmarkStart w:id="14" w:name="_Ref176177666"/>
          </w:p>
        </w:tc>
        <w:bookmarkEnd w:id="14"/>
        <w:tc>
          <w:tcPr>
            <w:tcW w:w="1417" w:type="dxa"/>
            <w:tcBorders>
              <w:bottom w:val="nil"/>
            </w:tcBorders>
            <w:vAlign w:val="center"/>
          </w:tcPr>
          <w:p w14:paraId="54E475C0" w14:textId="77777777" w:rsidR="002E0631" w:rsidRDefault="00843B23" w:rsidP="00B80A24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614FA5BB" w14:textId="77777777" w:rsidR="00227F62" w:rsidRDefault="00843B23" w:rsidP="09C67587">
            <w:pPr>
              <w:pStyle w:val="Design-Anmerkungen"/>
              <w:rPr>
                <w:ins w:id="15" w:author="Lessner, Jan" w:date="2020-11-20T10:34:00Z"/>
                <w:i w:val="0"/>
                <w:iCs w:val="0"/>
              </w:rPr>
            </w:pPr>
            <w:r w:rsidRPr="09C67587">
              <w:rPr>
                <w:i w:val="0"/>
                <w:iCs w:val="0"/>
              </w:rPr>
              <w:t>Der USER nimmt einen Linksklick auf den Button für die gewünschte Art des Schrittes in der Schritt-Palette vor, hält den Mausknopf gedrückt und bewegt die Maus vom Button weg.</w:t>
            </w:r>
          </w:p>
          <w:p w14:paraId="5C03903E" w14:textId="77777777" w:rsidR="00227F62" w:rsidRDefault="00227F62" w:rsidP="09C67587">
            <w:pPr>
              <w:pStyle w:val="Design-Anmerkungen"/>
              <w:rPr>
                <w:ins w:id="16" w:author="Lessner, Jan" w:date="2020-11-20T10:34:00Z"/>
                <w:i w:val="0"/>
                <w:iCs w:val="0"/>
              </w:rPr>
            </w:pPr>
          </w:p>
          <w:p w14:paraId="1CE4CF55" w14:textId="514A3C6A" w:rsidR="002E0631" w:rsidRPr="00227F62" w:rsidRDefault="00227F62" w:rsidP="00227F62">
            <w:pPr>
              <w:pStyle w:val="Design-Anmerkungen"/>
              <w:rPr>
                <w:iCs w:val="0"/>
                <w:rPrChange w:id="17" w:author="Lessner, Jan" w:date="2020-11-20T10:34:00Z">
                  <w:rPr>
                    <w:i w:val="0"/>
                    <w:iCs w:val="0"/>
                  </w:rPr>
                </w:rPrChange>
              </w:rPr>
            </w:pPr>
            <w:proofErr w:type="spellStart"/>
            <w:ins w:id="18" w:author="Lessner, Jan" w:date="2020-11-20T10:34:00Z">
              <w:r w:rsidRPr="00227F62">
                <w:rPr>
                  <w:iCs w:val="0"/>
                  <w:rPrChange w:id="19" w:author="Lessner, Jan" w:date="2020-11-20T10:34:00Z">
                    <w:rPr>
                      <w:i w:val="0"/>
                      <w:iCs w:val="0"/>
                    </w:rPr>
                  </w:rPrChange>
                </w:rPr>
                <w:t>Anmerkung:</w:t>
              </w:r>
            </w:ins>
            <w:ins w:id="20" w:author="Linus" w:date="2020-11-16T15:40:00Z">
              <w:del w:id="21" w:author="Lessner, Jan" w:date="2020-11-20T10:34:00Z">
                <w:r w:rsidR="532E4AFA" w:rsidRPr="00227F62" w:rsidDel="00227F62">
                  <w:rPr>
                    <w:iCs w:val="0"/>
                    <w:rPrChange w:id="22" w:author="Lessner, Jan" w:date="2020-11-20T10:34:00Z">
                      <w:rPr>
                        <w:i w:val="0"/>
                        <w:iCs w:val="0"/>
                      </w:rPr>
                    </w:rPrChange>
                  </w:rPr>
                  <w:delText xml:space="preserve"> (</w:delText>
                </w:r>
              </w:del>
              <w:r w:rsidR="532E4AFA" w:rsidRPr="00227F62">
                <w:rPr>
                  <w:iCs w:val="0"/>
                  <w:rPrChange w:id="23" w:author="Lessner, Jan" w:date="2020-11-20T10:34:00Z">
                    <w:rPr>
                      <w:i w:val="0"/>
                      <w:iCs w:val="0"/>
                    </w:rPr>
                  </w:rPrChange>
                </w:rPr>
                <w:t>Das</w:t>
              </w:r>
              <w:proofErr w:type="spellEnd"/>
              <w:r w:rsidR="532E4AFA" w:rsidRPr="00227F62">
                <w:rPr>
                  <w:iCs w:val="0"/>
                  <w:rPrChange w:id="24" w:author="Lessner, Jan" w:date="2020-11-20T10:34:00Z">
                    <w:rPr>
                      <w:i w:val="0"/>
                      <w:iCs w:val="0"/>
                    </w:rPr>
                  </w:rPrChange>
                </w:rPr>
                <w:t xml:space="preserve"> Verhalten </w:t>
              </w:r>
            </w:ins>
            <w:ins w:id="25" w:author="Linus" w:date="2020-11-16T15:41:00Z">
              <w:r w:rsidR="532E4AFA" w:rsidRPr="00227F62">
                <w:rPr>
                  <w:iCs w:val="0"/>
                  <w:rPrChange w:id="26" w:author="Lessner, Jan" w:date="2020-11-20T10:34:00Z">
                    <w:rPr>
                      <w:i w:val="0"/>
                      <w:iCs w:val="0"/>
                    </w:rPr>
                  </w:rPrChange>
                </w:rPr>
                <w:t>bei</w:t>
              </w:r>
            </w:ins>
            <w:ins w:id="27" w:author="Linus" w:date="2020-11-16T15:50:00Z">
              <w:r w:rsidR="1DDD0AFF" w:rsidRPr="00227F62">
                <w:rPr>
                  <w:iCs w:val="0"/>
                  <w:rPrChange w:id="28" w:author="Lessner, Jan" w:date="2020-11-20T10:34:00Z">
                    <w:rPr>
                      <w:i w:val="0"/>
                      <w:iCs w:val="0"/>
                    </w:rPr>
                  </w:rPrChange>
                </w:rPr>
                <w:t xml:space="preserve">m </w:t>
              </w:r>
            </w:ins>
            <w:ins w:id="29" w:author="Lessner, Jan" w:date="2020-11-20T10:34:00Z">
              <w:r w:rsidRPr="00227F62">
                <w:rPr>
                  <w:iCs w:val="0"/>
                  <w:rPrChange w:id="30" w:author="Lessner, Jan" w:date="2020-11-20T10:34:00Z">
                    <w:rPr>
                      <w:i w:val="0"/>
                      <w:iCs w:val="0"/>
                    </w:rPr>
                  </w:rPrChange>
                </w:rPr>
                <w:t>A</w:t>
              </w:r>
            </w:ins>
            <w:ins w:id="31" w:author="Linus" w:date="2020-11-16T15:50:00Z">
              <w:del w:id="32" w:author="Lessner, Jan" w:date="2020-11-20T10:34:00Z">
                <w:r w:rsidR="1DDD0AFF" w:rsidRPr="00227F62" w:rsidDel="00227F62">
                  <w:rPr>
                    <w:iCs w:val="0"/>
                    <w:rPrChange w:id="33" w:author="Lessner, Jan" w:date="2020-11-20T10:34:00Z">
                      <w:rPr>
                        <w:i w:val="0"/>
                        <w:iCs w:val="0"/>
                      </w:rPr>
                    </w:rPrChange>
                  </w:rPr>
                  <w:delText>a</w:delText>
                </w:r>
              </w:del>
              <w:r w:rsidR="1DDD0AFF" w:rsidRPr="00227F62">
                <w:rPr>
                  <w:iCs w:val="0"/>
                  <w:rPrChange w:id="34" w:author="Lessner, Jan" w:date="2020-11-20T10:34:00Z">
                    <w:rPr>
                      <w:i w:val="0"/>
                      <w:iCs w:val="0"/>
                    </w:rPr>
                  </w:rPrChange>
                </w:rPr>
                <w:t>nhängen eines neuen Case</w:t>
              </w:r>
            </w:ins>
            <w:ins w:id="35" w:author="Lessner, Jan" w:date="2020-11-20T10:35:00Z">
              <w:r>
                <w:rPr>
                  <w:iCs w:val="0"/>
                </w:rPr>
                <w:t>‘</w:t>
              </w:r>
            </w:ins>
            <w:ins w:id="36" w:author="Linus" w:date="2020-11-16T15:50:00Z">
              <w:del w:id="37" w:author="Lessner, Jan" w:date="2020-11-20T10:35:00Z">
                <w:r w:rsidR="1DDD0AFF" w:rsidRPr="00227F62" w:rsidDel="00227F62">
                  <w:rPr>
                    <w:iCs w:val="0"/>
                    <w:rPrChange w:id="38" w:author="Lessner, Jan" w:date="2020-11-20T10:34:00Z">
                      <w:rPr>
                        <w:i w:val="0"/>
                        <w:iCs w:val="0"/>
                      </w:rPr>
                    </w:rPrChange>
                  </w:rPr>
                  <w:delText>s</w:delText>
                </w:r>
              </w:del>
              <w:r w:rsidR="1DDD0AFF" w:rsidRPr="00227F62">
                <w:rPr>
                  <w:iCs w:val="0"/>
                  <w:rPrChange w:id="39" w:author="Lessner, Jan" w:date="2020-11-20T10:34:00Z">
                    <w:rPr>
                      <w:i w:val="0"/>
                      <w:iCs w:val="0"/>
                    </w:rPr>
                  </w:rPrChange>
                </w:rPr>
                <w:t xml:space="preserve"> im</w:t>
              </w:r>
            </w:ins>
            <w:ins w:id="40" w:author="Linus" w:date="2020-11-16T15:40:00Z">
              <w:r w:rsidR="532E4AFA" w:rsidRPr="00227F62">
                <w:rPr>
                  <w:iCs w:val="0"/>
                  <w:rPrChange w:id="41" w:author="Lessner, Jan" w:date="2020-11-20T10:34:00Z">
                    <w:rPr>
                      <w:i w:val="0"/>
                      <w:iCs w:val="0"/>
                    </w:rPr>
                  </w:rPrChange>
                </w:rPr>
                <w:t xml:space="preserve"> </w:t>
              </w:r>
              <w:proofErr w:type="spellStart"/>
              <w:r w:rsidR="532E4AFA" w:rsidRPr="00227F62">
                <w:rPr>
                  <w:iCs w:val="0"/>
                  <w:rPrChange w:id="42" w:author="Lessner, Jan" w:date="2020-11-20T10:34:00Z">
                    <w:rPr>
                      <w:i w:val="0"/>
                      <w:iCs w:val="0"/>
                    </w:rPr>
                  </w:rPrChange>
                </w:rPr>
                <w:t>Caseschritt</w:t>
              </w:r>
              <w:proofErr w:type="spellEnd"/>
              <w:r w:rsidR="532E4AFA" w:rsidRPr="00227F62">
                <w:rPr>
                  <w:iCs w:val="0"/>
                  <w:rPrChange w:id="43" w:author="Lessner, Jan" w:date="2020-11-20T10:34:00Z">
                    <w:rPr>
                      <w:i w:val="0"/>
                      <w:iCs w:val="0"/>
                    </w:rPr>
                  </w:rPrChange>
                </w:rPr>
                <w:t xml:space="preserve"> ist anders und wird i</w:t>
              </w:r>
            </w:ins>
            <w:ins w:id="44" w:author="Linus" w:date="2020-11-16T15:50:00Z">
              <w:r w:rsidR="0B49238C" w:rsidRPr="00227F62">
                <w:rPr>
                  <w:iCs w:val="0"/>
                  <w:rPrChange w:id="45" w:author="Lessner, Jan" w:date="2020-11-20T10:34:00Z">
                    <w:rPr>
                      <w:i w:val="0"/>
                      <w:iCs w:val="0"/>
                    </w:rPr>
                  </w:rPrChange>
                </w:rPr>
                <w:t>m</w:t>
              </w:r>
            </w:ins>
            <w:ins w:id="46" w:author="Linus" w:date="2020-11-16T15:40:00Z">
              <w:r w:rsidR="532E4AFA" w:rsidRPr="00227F62">
                <w:rPr>
                  <w:iCs w:val="0"/>
                  <w:rPrChange w:id="47" w:author="Lessner, Jan" w:date="2020-11-20T10:34:00Z">
                    <w:rPr>
                      <w:i w:val="0"/>
                      <w:iCs w:val="0"/>
                    </w:rPr>
                  </w:rPrChange>
                </w:rPr>
                <w:t xml:space="preserve"> </w:t>
              </w:r>
              <w:proofErr w:type="spellStart"/>
              <w:r w:rsidR="532E4AFA" w:rsidRPr="00227F62">
                <w:rPr>
                  <w:iCs w:val="0"/>
                  <w:rPrChange w:id="48" w:author="Lessner, Jan" w:date="2020-11-20T10:34:00Z">
                    <w:rPr>
                      <w:i w:val="0"/>
                      <w:iCs w:val="0"/>
                    </w:rPr>
                  </w:rPrChange>
                </w:rPr>
                <w:t>UseCase</w:t>
              </w:r>
              <w:proofErr w:type="spellEnd"/>
              <w:r w:rsidR="532E4AFA" w:rsidRPr="00227F62">
                <w:rPr>
                  <w:iCs w:val="0"/>
                  <w:rPrChange w:id="49" w:author="Lessner, Jan" w:date="2020-11-20T10:34:00Z">
                    <w:rPr>
                      <w:i w:val="0"/>
                      <w:iCs w:val="0"/>
                    </w:rPr>
                  </w:rPrChange>
                </w:rPr>
                <w:t xml:space="preserve"> UC</w:t>
              </w:r>
            </w:ins>
            <w:ins w:id="50" w:author="Linus" w:date="2020-11-16T15:58:00Z">
              <w:r w:rsidR="73112799" w:rsidRPr="00227F62">
                <w:rPr>
                  <w:iCs w:val="0"/>
                  <w:rPrChange w:id="51" w:author="Lessner, Jan" w:date="2020-11-20T10:34:00Z">
                    <w:rPr>
                      <w:i w:val="0"/>
                      <w:iCs w:val="0"/>
                    </w:rPr>
                  </w:rPrChange>
                </w:rPr>
                <w:t>-</w:t>
              </w:r>
            </w:ins>
            <w:ins w:id="52" w:author="Linus" w:date="2020-11-16T15:40:00Z">
              <w:del w:id="53" w:author="Lessner, Jan" w:date="2020-11-20T10:36:00Z">
                <w:r w:rsidR="532E4AFA" w:rsidRPr="00227F62" w:rsidDel="00227F62">
                  <w:rPr>
                    <w:iCs w:val="0"/>
                    <w:rPrChange w:id="54" w:author="Lessner, Jan" w:date="2020-11-20T10:34:00Z">
                      <w:rPr>
                        <w:i w:val="0"/>
                        <w:iCs w:val="0"/>
                      </w:rPr>
                    </w:rPrChange>
                  </w:rPr>
                  <w:delText>003</w:delText>
                </w:r>
              </w:del>
            </w:ins>
            <w:ins w:id="55" w:author="Lessner, Jan" w:date="2020-11-20T10:36:00Z">
              <w:r>
                <w:rPr>
                  <w:iCs w:val="0"/>
                </w:rPr>
                <w:t>010</w:t>
              </w:r>
            </w:ins>
            <w:ins w:id="56" w:author="Linus" w:date="2020-11-16T15:40:00Z">
              <w:r w:rsidR="532E4AFA" w:rsidRPr="00227F62">
                <w:rPr>
                  <w:iCs w:val="0"/>
                  <w:rPrChange w:id="57" w:author="Lessner, Jan" w:date="2020-11-20T10:34:00Z">
                    <w:rPr>
                      <w:i w:val="0"/>
                      <w:iCs w:val="0"/>
                    </w:rPr>
                  </w:rPrChange>
                </w:rPr>
                <w:t xml:space="preserve"> berücksichtigt</w:t>
              </w:r>
              <w:del w:id="58" w:author="Lessner, Jan" w:date="2020-11-20T10:34:00Z">
                <w:r w:rsidR="532E4AFA" w:rsidRPr="00227F62" w:rsidDel="00227F62">
                  <w:rPr>
                    <w:iCs w:val="0"/>
                    <w:rPrChange w:id="59" w:author="Lessner, Jan" w:date="2020-11-20T10:34:00Z">
                      <w:rPr>
                        <w:i w:val="0"/>
                        <w:iCs w:val="0"/>
                      </w:rPr>
                    </w:rPrChange>
                  </w:rPr>
                  <w:delText>)</w:delText>
                </w:r>
              </w:del>
            </w:ins>
            <w:ins w:id="60" w:author="Linus" w:date="2020-11-16T15:41:00Z">
              <w:del w:id="61" w:author="Lessner, Jan" w:date="2020-11-20T10:34:00Z">
                <w:r w:rsidR="532E4AFA" w:rsidRPr="00227F62" w:rsidDel="00227F62">
                  <w:rPr>
                    <w:iCs w:val="0"/>
                    <w:rPrChange w:id="62" w:author="Lessner, Jan" w:date="2020-11-20T10:34:00Z">
                      <w:rPr>
                        <w:i w:val="0"/>
                        <w:iCs w:val="0"/>
                      </w:rPr>
                    </w:rPrChange>
                  </w:rPr>
                  <w:delText xml:space="preserve"> </w:delText>
                </w:r>
              </w:del>
            </w:ins>
          </w:p>
        </w:tc>
      </w:tr>
      <w:tr w:rsidR="00843B23" w:rsidRPr="00227F62" w14:paraId="7EA1A66C" w14:textId="77777777" w:rsidTr="09C67587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6A05A809" w14:textId="77777777" w:rsidR="00843B23" w:rsidRDefault="00843B23" w:rsidP="00863421">
            <w:pPr>
              <w:numPr>
                <w:ilvl w:val="1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6C8A7823" w14:textId="77777777" w:rsidR="00843B23" w:rsidRDefault="00843B23" w:rsidP="00863421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040F0CCC" w14:textId="77777777" w:rsidR="00843B23" w:rsidRDefault="00843B23" w:rsidP="00843B23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Das System ändert den Mauszeiger auf ein Icon entsprechend der ausgewählten Art des Schrittes.</w:t>
            </w:r>
          </w:p>
        </w:tc>
      </w:tr>
      <w:tr w:rsidR="008C1EB7" w14:paraId="787B14DA" w14:textId="77777777" w:rsidTr="09C67587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5A39BBE3" w14:textId="77777777" w:rsidR="008C1EB7" w:rsidRDefault="008C1EB7" w:rsidP="00B80A24">
            <w:pPr>
              <w:pStyle w:val="Essential"/>
              <w:numPr>
                <w:ilvl w:val="0"/>
                <w:numId w:val="3"/>
              </w:numPr>
              <w:rPr>
                <w:lang w:val="de-DE"/>
              </w:rPr>
            </w:pPr>
            <w:bookmarkStart w:id="63" w:name="_Ref133389083"/>
          </w:p>
        </w:tc>
        <w:bookmarkEnd w:id="63"/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3E67AC6" w14:textId="77777777" w:rsidR="008C1EB7" w:rsidRDefault="008C1EB7" w:rsidP="00B80A24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52A6AF71" w14:textId="77777777" w:rsidR="008C1EB7" w:rsidRDefault="00843B23" w:rsidP="00B80A24">
            <w:pPr>
              <w:pStyle w:val="Essential"/>
              <w:rPr>
                <w:lang w:val="de-DE"/>
              </w:rPr>
            </w:pPr>
            <w:proofErr w:type="spellStart"/>
            <w:r>
              <w:rPr>
                <w:lang w:val="de-DE"/>
              </w:rPr>
              <w:t>Dragging</w:t>
            </w:r>
            <w:proofErr w:type="spellEnd"/>
          </w:p>
        </w:tc>
      </w:tr>
      <w:tr w:rsidR="008C1EB7" w:rsidRPr="00227F62" w14:paraId="22539D34" w14:textId="77777777" w:rsidTr="09C67587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1C8F396" w14:textId="77777777" w:rsidR="008C1EB7" w:rsidRDefault="008C1EB7" w:rsidP="00B80A24">
            <w:pPr>
              <w:numPr>
                <w:ilvl w:val="1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4A19B4F" w14:textId="77777777" w:rsidR="008C1EB7" w:rsidRDefault="00843B23" w:rsidP="00B80A24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7438" w:type="dxa"/>
            <w:gridSpan w:val="2"/>
            <w:tcBorders>
              <w:bottom w:val="single" w:sz="4" w:space="0" w:color="auto"/>
            </w:tcBorders>
          </w:tcPr>
          <w:p w14:paraId="16099B5E" w14:textId="77777777" w:rsidR="008C1EB7" w:rsidRPr="006F0D1C" w:rsidRDefault="00843B23" w:rsidP="004D358D">
            <w:pPr>
              <w:pStyle w:val="Design-Anmerkungen"/>
              <w:rPr>
                <w:sz w:val="18"/>
                <w:szCs w:val="18"/>
              </w:rPr>
            </w:pPr>
            <w:r>
              <w:rPr>
                <w:i w:val="0"/>
              </w:rPr>
              <w:t>Der User bewegt die Maus mit weiterhin gedrücktem Mausknopf über das Diagramm</w:t>
            </w:r>
          </w:p>
        </w:tc>
      </w:tr>
      <w:tr w:rsidR="008C1EB7" w:rsidRPr="00227F62" w14:paraId="0C007C1C" w14:textId="77777777" w:rsidTr="09C67587">
        <w:trPr>
          <w:cantSplit/>
        </w:trPr>
        <w:tc>
          <w:tcPr>
            <w:tcW w:w="993" w:type="dxa"/>
            <w:tcBorders>
              <w:top w:val="single" w:sz="4" w:space="0" w:color="auto"/>
              <w:bottom w:val="nil"/>
            </w:tcBorders>
            <w:vAlign w:val="center"/>
          </w:tcPr>
          <w:p w14:paraId="72A3D3EC" w14:textId="77777777" w:rsidR="008C1EB7" w:rsidRDefault="008C1EB7" w:rsidP="00B80A24">
            <w:pPr>
              <w:numPr>
                <w:ilvl w:val="1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vAlign w:val="center"/>
          </w:tcPr>
          <w:p w14:paraId="70A7E8CD" w14:textId="77777777" w:rsidR="008C1EB7" w:rsidRDefault="00843B23" w:rsidP="00B80A24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top w:val="single" w:sz="4" w:space="0" w:color="auto"/>
              <w:bottom w:val="nil"/>
            </w:tcBorders>
          </w:tcPr>
          <w:p w14:paraId="7D809ACA" w14:textId="77777777" w:rsidR="006F0D1C" w:rsidRDefault="00843B23" w:rsidP="006F0D1C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 xml:space="preserve">Das System prüft, ob sich der Mauszeiger an einer Position befindet, die es erlauben würde, den in </w:t>
            </w:r>
            <w:r>
              <w:rPr>
                <w:i w:val="0"/>
              </w:rPr>
              <w:fldChar w:fldCharType="begin"/>
            </w:r>
            <w:r>
              <w:rPr>
                <w:i w:val="0"/>
              </w:rPr>
              <w:instrText xml:space="preserve"> REF _Ref176177666 \r \h </w:instrText>
            </w:r>
            <w:r>
              <w:rPr>
                <w:i w:val="0"/>
              </w:rPr>
            </w:r>
            <w:r>
              <w:rPr>
                <w:i w:val="0"/>
              </w:rPr>
              <w:fldChar w:fldCharType="separate"/>
            </w:r>
            <w:r>
              <w:rPr>
                <w:i w:val="0"/>
              </w:rPr>
              <w:t>1.1</w:t>
            </w:r>
            <w:r>
              <w:rPr>
                <w:i w:val="0"/>
              </w:rPr>
              <w:fldChar w:fldCharType="end"/>
            </w:r>
            <w:r>
              <w:rPr>
                <w:i w:val="0"/>
              </w:rPr>
              <w:t xml:space="preserve"> ausgewählten Schritt zu platzieren. Folgende Platzierungen sind valide:</w:t>
            </w:r>
          </w:p>
          <w:p w14:paraId="7FB334FA" w14:textId="77777777" w:rsidR="00843B23" w:rsidRDefault="00843B23" w:rsidP="6D8941DC">
            <w:pPr>
              <w:pStyle w:val="Design-Anmerkungen"/>
              <w:numPr>
                <w:ilvl w:val="0"/>
                <w:numId w:val="27"/>
              </w:numPr>
              <w:rPr>
                <w:i w:val="0"/>
                <w:iCs w:val="0"/>
              </w:rPr>
            </w:pPr>
            <w:r w:rsidRPr="6D8941DC">
              <w:rPr>
                <w:i w:val="0"/>
                <w:iCs w:val="0"/>
              </w:rPr>
              <w:t xml:space="preserve">Maus über dem </w:t>
            </w:r>
            <w:r w:rsidR="00FB099B" w:rsidRPr="6D8941DC">
              <w:rPr>
                <w:i w:val="0"/>
                <w:iCs w:val="0"/>
              </w:rPr>
              <w:t xml:space="preserve">Textbereich </w:t>
            </w:r>
            <w:r w:rsidRPr="6D8941DC">
              <w:rPr>
                <w:i w:val="0"/>
                <w:iCs w:val="0"/>
              </w:rPr>
              <w:t>eines Schrittes</w:t>
            </w:r>
            <w:r>
              <w:br/>
            </w:r>
            <w:r w:rsidRPr="6D8941DC">
              <w:rPr>
                <w:rFonts w:ascii="Wingdings" w:eastAsia="Wingdings" w:hAnsi="Wingdings" w:cs="Wingdings"/>
                <w:i w:val="0"/>
                <w:iCs w:val="0"/>
              </w:rPr>
              <w:t></w:t>
            </w:r>
            <w:r w:rsidRPr="6D8941DC">
              <w:rPr>
                <w:i w:val="0"/>
                <w:iCs w:val="0"/>
              </w:rPr>
              <w:t xml:space="preserve"> Neuer Schritt als Folgeschritt</w:t>
            </w:r>
          </w:p>
          <w:p w14:paraId="4110BC5E" w14:textId="27FC9383" w:rsidR="27BE5F21" w:rsidRDefault="27BE5F21" w:rsidP="6D8941DC">
            <w:pPr>
              <w:pStyle w:val="Design-Anmerkungen"/>
              <w:numPr>
                <w:ilvl w:val="0"/>
                <w:numId w:val="27"/>
              </w:numPr>
              <w:rPr>
                <w:rFonts w:eastAsia="Arial" w:cs="Arial"/>
                <w:i w:val="0"/>
                <w:iCs w:val="0"/>
              </w:rPr>
            </w:pPr>
            <w:r w:rsidRPr="6D8941DC">
              <w:rPr>
                <w:i w:val="0"/>
                <w:iCs w:val="0"/>
              </w:rPr>
              <w:t xml:space="preserve">Maus über dem letzten Textbereich </w:t>
            </w:r>
            <w:r w:rsidR="3E7481DD" w:rsidRPr="6D8941DC">
              <w:rPr>
                <w:i w:val="0"/>
                <w:iCs w:val="0"/>
              </w:rPr>
              <w:t xml:space="preserve">in den unteren 10 Pixeln </w:t>
            </w:r>
            <w:r w:rsidRPr="6D8941DC">
              <w:rPr>
                <w:i w:val="0"/>
                <w:iCs w:val="0"/>
              </w:rPr>
              <w:t xml:space="preserve">einer Subsequenz, </w:t>
            </w:r>
            <w:proofErr w:type="spellStart"/>
            <w:r w:rsidRPr="6D8941DC">
              <w:rPr>
                <w:i w:val="0"/>
                <w:iCs w:val="0"/>
              </w:rPr>
              <w:t>Whileschleife</w:t>
            </w:r>
            <w:proofErr w:type="spellEnd"/>
            <w:r w:rsidRPr="6D8941DC">
              <w:rPr>
                <w:i w:val="0"/>
                <w:iCs w:val="0"/>
              </w:rPr>
              <w:t xml:space="preserve">, </w:t>
            </w:r>
            <w:proofErr w:type="spellStart"/>
            <w:r w:rsidRPr="6D8941DC">
              <w:rPr>
                <w:i w:val="0"/>
                <w:iCs w:val="0"/>
              </w:rPr>
              <w:t>If</w:t>
            </w:r>
            <w:proofErr w:type="spellEnd"/>
            <w:r w:rsidRPr="6D8941DC">
              <w:rPr>
                <w:i w:val="0"/>
                <w:iCs w:val="0"/>
              </w:rPr>
              <w:t>-</w:t>
            </w:r>
            <w:r w:rsidR="0C189752" w:rsidRPr="6D8941DC">
              <w:rPr>
                <w:i w:val="0"/>
                <w:iCs w:val="0"/>
              </w:rPr>
              <w:t>Else-</w:t>
            </w:r>
            <w:r w:rsidRPr="6D8941DC">
              <w:rPr>
                <w:i w:val="0"/>
                <w:iCs w:val="0"/>
              </w:rPr>
              <w:t xml:space="preserve">, </w:t>
            </w:r>
            <w:proofErr w:type="spellStart"/>
            <w:r w:rsidR="64B2C77F" w:rsidRPr="6D8941DC">
              <w:rPr>
                <w:i w:val="0"/>
                <w:iCs w:val="0"/>
              </w:rPr>
              <w:t>If</w:t>
            </w:r>
            <w:proofErr w:type="spellEnd"/>
            <w:r w:rsidRPr="6D8941DC">
              <w:rPr>
                <w:i w:val="0"/>
                <w:iCs w:val="0"/>
              </w:rPr>
              <w:t xml:space="preserve">-, oder </w:t>
            </w:r>
            <w:proofErr w:type="spellStart"/>
            <w:r w:rsidRPr="6D8941DC">
              <w:rPr>
                <w:i w:val="0"/>
                <w:iCs w:val="0"/>
              </w:rPr>
              <w:t>Case</w:t>
            </w:r>
            <w:r w:rsidR="07479364" w:rsidRPr="6D8941DC">
              <w:rPr>
                <w:i w:val="0"/>
                <w:iCs w:val="0"/>
              </w:rPr>
              <w:t>schritt</w:t>
            </w:r>
            <w:proofErr w:type="spellEnd"/>
            <w:r w:rsidR="1EC8285C" w:rsidRPr="6D8941DC">
              <w:rPr>
                <w:i w:val="0"/>
                <w:iCs w:val="0"/>
              </w:rPr>
              <w:t xml:space="preserve"> </w:t>
            </w:r>
            <w:r>
              <w:br/>
            </w:r>
            <w:r w:rsidR="1EC8285C" w:rsidRPr="6D8941DC">
              <w:rPr>
                <w:rFonts w:ascii="Wingdings" w:eastAsia="Wingdings" w:hAnsi="Wingdings" w:cs="Wingdings"/>
                <w:i w:val="0"/>
                <w:iCs w:val="0"/>
              </w:rPr>
              <w:t></w:t>
            </w:r>
            <w:r w:rsidR="1EC8285C" w:rsidRPr="6D8941DC">
              <w:rPr>
                <w:i w:val="0"/>
                <w:iCs w:val="0"/>
              </w:rPr>
              <w:t xml:space="preserve"> Neuer Schritt nach der </w:t>
            </w:r>
            <w:r w:rsidR="341FB5E9" w:rsidRPr="6D8941DC">
              <w:rPr>
                <w:i w:val="0"/>
                <w:iCs w:val="0"/>
              </w:rPr>
              <w:t xml:space="preserve">Subsequenz, </w:t>
            </w:r>
            <w:proofErr w:type="spellStart"/>
            <w:r w:rsidR="341FB5E9" w:rsidRPr="6D8941DC">
              <w:rPr>
                <w:i w:val="0"/>
                <w:iCs w:val="0"/>
              </w:rPr>
              <w:t>Whileschleife</w:t>
            </w:r>
            <w:proofErr w:type="spellEnd"/>
            <w:r w:rsidR="341FB5E9" w:rsidRPr="6D8941DC">
              <w:rPr>
                <w:i w:val="0"/>
                <w:iCs w:val="0"/>
              </w:rPr>
              <w:t xml:space="preserve">, </w:t>
            </w:r>
            <w:proofErr w:type="spellStart"/>
            <w:r w:rsidR="341FB5E9" w:rsidRPr="6D8941DC">
              <w:rPr>
                <w:i w:val="0"/>
                <w:iCs w:val="0"/>
              </w:rPr>
              <w:t>If</w:t>
            </w:r>
            <w:proofErr w:type="spellEnd"/>
            <w:r w:rsidR="341FB5E9" w:rsidRPr="6D8941DC">
              <w:rPr>
                <w:i w:val="0"/>
                <w:iCs w:val="0"/>
              </w:rPr>
              <w:t xml:space="preserve">-Else-, </w:t>
            </w:r>
            <w:proofErr w:type="spellStart"/>
            <w:r w:rsidR="341FB5E9" w:rsidRPr="6D8941DC">
              <w:rPr>
                <w:i w:val="0"/>
                <w:iCs w:val="0"/>
              </w:rPr>
              <w:t>If</w:t>
            </w:r>
            <w:proofErr w:type="spellEnd"/>
            <w:r w:rsidR="341FB5E9" w:rsidRPr="6D8941DC">
              <w:rPr>
                <w:i w:val="0"/>
                <w:iCs w:val="0"/>
              </w:rPr>
              <w:t xml:space="preserve">-, oder </w:t>
            </w:r>
            <w:proofErr w:type="spellStart"/>
            <w:r w:rsidR="341FB5E9" w:rsidRPr="6D8941DC">
              <w:rPr>
                <w:i w:val="0"/>
                <w:iCs w:val="0"/>
              </w:rPr>
              <w:t>Caseschritt</w:t>
            </w:r>
            <w:proofErr w:type="spellEnd"/>
            <w:del w:id="64" w:author="Lessner, Jan" w:date="2020-11-20T10:37:00Z">
              <w:r w:rsidR="341FB5E9" w:rsidRPr="6D8941DC" w:rsidDel="00227F62">
                <w:rPr>
                  <w:i w:val="0"/>
                  <w:iCs w:val="0"/>
                </w:rPr>
                <w:delText xml:space="preserve"> eingefügt</w:delText>
              </w:r>
            </w:del>
          </w:p>
          <w:p w14:paraId="1EC2F809" w14:textId="77777777" w:rsidR="00843B23" w:rsidRDefault="00843B23" w:rsidP="00843B23">
            <w:pPr>
              <w:pStyle w:val="Design-Anmerkungen"/>
              <w:numPr>
                <w:ilvl w:val="0"/>
                <w:numId w:val="27"/>
              </w:numPr>
              <w:rPr>
                <w:i w:val="0"/>
              </w:rPr>
            </w:pPr>
            <w:r>
              <w:rPr>
                <w:i w:val="0"/>
              </w:rPr>
              <w:t>Maus über de</w:t>
            </w:r>
            <w:r w:rsidR="00FB099B">
              <w:rPr>
                <w:i w:val="0"/>
              </w:rPr>
              <w:t>m</w:t>
            </w:r>
            <w:r>
              <w:rPr>
                <w:i w:val="0"/>
              </w:rPr>
              <w:t xml:space="preserve"> Überschrift</w:t>
            </w:r>
            <w:r w:rsidR="00FB099B">
              <w:rPr>
                <w:i w:val="0"/>
              </w:rPr>
              <w:t>bereich</w:t>
            </w:r>
            <w:r>
              <w:rPr>
                <w:i w:val="0"/>
              </w:rPr>
              <w:t xml:space="preserve"> einer Subsequenz</w:t>
            </w:r>
            <w:r>
              <w:rPr>
                <w:i w:val="0"/>
              </w:rPr>
              <w:br/>
            </w:r>
            <w:r w:rsidRPr="00843B23">
              <w:rPr>
                <w:rFonts w:ascii="Wingdings" w:eastAsia="Wingdings" w:hAnsi="Wingdings" w:cs="Wingdings"/>
                <w:i w:val="0"/>
              </w:rPr>
              <w:t></w:t>
            </w:r>
            <w:r>
              <w:rPr>
                <w:i w:val="0"/>
              </w:rPr>
              <w:t xml:space="preserve"> Neuer Schritt als erster Schritt der Sequenz</w:t>
            </w:r>
          </w:p>
          <w:p w14:paraId="68DA6346" w14:textId="77777777" w:rsidR="00843B23" w:rsidRDefault="00843B23" w:rsidP="00843B23">
            <w:pPr>
              <w:pStyle w:val="Design-Anmerkungen"/>
              <w:numPr>
                <w:ilvl w:val="0"/>
                <w:numId w:val="27"/>
              </w:numPr>
              <w:rPr>
                <w:i w:val="0"/>
              </w:rPr>
            </w:pPr>
            <w:r>
              <w:rPr>
                <w:i w:val="0"/>
              </w:rPr>
              <w:t>Maus über Schleifenkopf</w:t>
            </w:r>
            <w:r>
              <w:rPr>
                <w:i w:val="0"/>
              </w:rPr>
              <w:br/>
            </w:r>
            <w:r w:rsidRPr="00843B23">
              <w:rPr>
                <w:rFonts w:ascii="Wingdings" w:eastAsia="Wingdings" w:hAnsi="Wingdings" w:cs="Wingdings"/>
                <w:i w:val="0"/>
              </w:rPr>
              <w:t></w:t>
            </w:r>
            <w:r>
              <w:rPr>
                <w:i w:val="0"/>
              </w:rPr>
              <w:t xml:space="preserve"> Neuer Schritt als erster Schritt der Schleifensequenz</w:t>
            </w:r>
          </w:p>
          <w:p w14:paraId="513D1087" w14:textId="77777777" w:rsidR="00843B23" w:rsidRDefault="00843B23" w:rsidP="00843B23">
            <w:pPr>
              <w:pStyle w:val="Design-Anmerkungen"/>
              <w:numPr>
                <w:ilvl w:val="0"/>
                <w:numId w:val="27"/>
              </w:numPr>
              <w:rPr>
                <w:i w:val="0"/>
              </w:rPr>
            </w:pPr>
            <w:r>
              <w:rPr>
                <w:i w:val="0"/>
              </w:rPr>
              <w:t xml:space="preserve">Maus über </w:t>
            </w:r>
            <w:proofErr w:type="spellStart"/>
            <w:r>
              <w:rPr>
                <w:i w:val="0"/>
              </w:rPr>
              <w:t>If</w:t>
            </w:r>
            <w:proofErr w:type="spellEnd"/>
            <w:r>
              <w:rPr>
                <w:i w:val="0"/>
              </w:rPr>
              <w:t>-, Else-, oder Case-Bedingung</w:t>
            </w:r>
            <w:r>
              <w:rPr>
                <w:i w:val="0"/>
              </w:rPr>
              <w:br/>
            </w:r>
            <w:r w:rsidRPr="00843B23">
              <w:rPr>
                <w:rFonts w:ascii="Wingdings" w:eastAsia="Wingdings" w:hAnsi="Wingdings" w:cs="Wingdings"/>
                <w:i w:val="0"/>
              </w:rPr>
              <w:t></w:t>
            </w:r>
            <w:r>
              <w:rPr>
                <w:i w:val="0"/>
              </w:rPr>
              <w:t xml:space="preserve"> Neuer Schritt als erster Schritt der Bedingungssequenz</w:t>
            </w:r>
          </w:p>
          <w:p w14:paraId="0D0B940D" w14:textId="52190181" w:rsidR="00843B23" w:rsidRDefault="00843B23" w:rsidP="6D8941DC">
            <w:pPr>
              <w:pStyle w:val="Design-Anmerkungen"/>
              <w:numPr>
                <w:ilvl w:val="0"/>
                <w:numId w:val="27"/>
              </w:numPr>
              <w:rPr>
                <w:rFonts w:eastAsia="Arial" w:cs="Arial"/>
              </w:rPr>
            </w:pPr>
            <w:r w:rsidRPr="6D8941DC">
              <w:rPr>
                <w:i w:val="0"/>
                <w:iCs w:val="0"/>
              </w:rPr>
              <w:t>Maus am oberen Rand der Hauptsequenz des Diagramms</w:t>
            </w:r>
            <w:r>
              <w:br/>
            </w:r>
            <w:r w:rsidRPr="6D8941DC">
              <w:rPr>
                <w:rFonts w:ascii="Wingdings" w:eastAsia="Wingdings" w:hAnsi="Wingdings" w:cs="Wingdings"/>
                <w:i w:val="0"/>
                <w:iCs w:val="0"/>
              </w:rPr>
              <w:t></w:t>
            </w:r>
            <w:r w:rsidRPr="6D8941DC">
              <w:rPr>
                <w:i w:val="0"/>
                <w:iCs w:val="0"/>
              </w:rPr>
              <w:t xml:space="preserve"> Neuer Schritt als erster Schritt des Diagramms</w:t>
            </w:r>
            <w:r>
              <w:br/>
            </w:r>
          </w:p>
          <w:p w14:paraId="5B29DF84" w14:textId="77777777" w:rsidR="00843B23" w:rsidRPr="002541B4" w:rsidRDefault="00843B23" w:rsidP="00843B23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 xml:space="preserve">Das System berücksichtigt dabei grundsätzlich keine Platzierung, mit dem der neuer Schritt ein Unterschritt eines bereits als gelöscht markierten Schritts würde. </w:t>
            </w:r>
          </w:p>
        </w:tc>
      </w:tr>
      <w:tr w:rsidR="00843B23" w:rsidRPr="00227F62" w14:paraId="4316FA0E" w14:textId="77777777" w:rsidTr="09C67587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0E27B00A" w14:textId="77777777" w:rsidR="00843B23" w:rsidRDefault="00843B23" w:rsidP="00863421">
            <w:pPr>
              <w:numPr>
                <w:ilvl w:val="1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1BD38B30" w14:textId="77777777" w:rsidR="00843B23" w:rsidRDefault="00843B23" w:rsidP="00863421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4A87E06D" w14:textId="2589195A" w:rsidR="00843B23" w:rsidRPr="00D078CD" w:rsidRDefault="00843B23" w:rsidP="6D8941DC">
            <w:pPr>
              <w:pStyle w:val="Design-Anmerkungen"/>
              <w:rPr>
                <w:i w:val="0"/>
                <w:iCs w:val="0"/>
              </w:rPr>
            </w:pPr>
            <w:r w:rsidRPr="6D8941DC">
              <w:rPr>
                <w:i w:val="0"/>
                <w:iCs w:val="0"/>
              </w:rPr>
              <w:t xml:space="preserve">Erkennt das System eine gültige Platzierungsmöglichkeit, zeigt es eine </w:t>
            </w:r>
            <w:r w:rsidR="46BEEEFF" w:rsidRPr="6D8941DC">
              <w:rPr>
                <w:i w:val="0"/>
                <w:iCs w:val="0"/>
              </w:rPr>
              <w:t>graue</w:t>
            </w:r>
            <w:r w:rsidRPr="6D8941DC">
              <w:rPr>
                <w:i w:val="0"/>
                <w:iCs w:val="0"/>
              </w:rPr>
              <w:t xml:space="preserve"> Markierung an der Schrittgrenze an, an welcher der neue Schritt platziert würde.</w:t>
            </w:r>
            <w:r w:rsidR="0A58428B" w:rsidRPr="6D8941DC">
              <w:rPr>
                <w:i w:val="0"/>
                <w:iCs w:val="0"/>
              </w:rPr>
              <w:t xml:space="preserve"> Die</w:t>
            </w:r>
            <w:r w:rsidR="0B2FA366" w:rsidRPr="6D8941DC">
              <w:rPr>
                <w:i w:val="0"/>
                <w:iCs w:val="0"/>
              </w:rPr>
              <w:t xml:space="preserve"> Markierung</w:t>
            </w:r>
            <w:r w:rsidR="5436FD9F" w:rsidRPr="6D8941DC">
              <w:rPr>
                <w:i w:val="0"/>
                <w:iCs w:val="0"/>
              </w:rPr>
              <w:t xml:space="preserve"> wird oberhalb der Schrittgrenze angezeigt</w:t>
            </w:r>
            <w:r w:rsidR="2D79A99B" w:rsidRPr="6D8941DC">
              <w:rPr>
                <w:i w:val="0"/>
                <w:iCs w:val="0"/>
              </w:rPr>
              <w:t>,</w:t>
            </w:r>
            <w:r w:rsidR="5436FD9F" w:rsidRPr="6D8941DC">
              <w:rPr>
                <w:i w:val="0"/>
                <w:iCs w:val="0"/>
              </w:rPr>
              <w:t xml:space="preserve"> wenn der neue Schritt in </w:t>
            </w:r>
            <w:r w:rsidR="7208236C" w:rsidRPr="6D8941DC">
              <w:rPr>
                <w:i w:val="0"/>
                <w:iCs w:val="0"/>
              </w:rPr>
              <w:t>derselben</w:t>
            </w:r>
            <w:r w:rsidR="5436FD9F" w:rsidRPr="6D8941DC">
              <w:rPr>
                <w:i w:val="0"/>
                <w:iCs w:val="0"/>
              </w:rPr>
              <w:t xml:space="preserve"> </w:t>
            </w:r>
            <w:r w:rsidR="6C1E8ECC" w:rsidRPr="6D8941DC">
              <w:rPr>
                <w:i w:val="0"/>
                <w:iCs w:val="0"/>
              </w:rPr>
              <w:t>Sequenz</w:t>
            </w:r>
            <w:r w:rsidR="3B7ED656" w:rsidRPr="6D8941DC">
              <w:rPr>
                <w:i w:val="0"/>
                <w:iCs w:val="0"/>
              </w:rPr>
              <w:t xml:space="preserve"> </w:t>
            </w:r>
            <w:r w:rsidR="6C1E8ECC" w:rsidRPr="6D8941DC">
              <w:rPr>
                <w:i w:val="0"/>
                <w:iCs w:val="0"/>
              </w:rPr>
              <w:t>(</w:t>
            </w:r>
            <w:proofErr w:type="spellStart"/>
            <w:r w:rsidR="6C1E8ECC" w:rsidRPr="6D8941DC">
              <w:rPr>
                <w:i w:val="0"/>
                <w:iCs w:val="0"/>
              </w:rPr>
              <w:t>Subsequenz,Schleife</w:t>
            </w:r>
            <w:proofErr w:type="spellEnd"/>
            <w:r w:rsidR="6C1E8ECC" w:rsidRPr="6D8941DC">
              <w:rPr>
                <w:i w:val="0"/>
                <w:iCs w:val="0"/>
              </w:rPr>
              <w:t xml:space="preserve">, </w:t>
            </w:r>
            <w:proofErr w:type="spellStart"/>
            <w:r w:rsidR="6C1E8ECC" w:rsidRPr="6D8941DC">
              <w:rPr>
                <w:i w:val="0"/>
                <w:iCs w:val="0"/>
              </w:rPr>
              <w:t>If</w:t>
            </w:r>
            <w:proofErr w:type="spellEnd"/>
            <w:r w:rsidR="6C1E8ECC" w:rsidRPr="6D8941DC">
              <w:rPr>
                <w:i w:val="0"/>
                <w:iCs w:val="0"/>
              </w:rPr>
              <w:t xml:space="preserve">-, </w:t>
            </w:r>
            <w:proofErr w:type="spellStart"/>
            <w:r w:rsidR="6C1E8ECC" w:rsidRPr="6D8941DC">
              <w:rPr>
                <w:i w:val="0"/>
                <w:iCs w:val="0"/>
              </w:rPr>
              <w:t>If</w:t>
            </w:r>
            <w:proofErr w:type="spellEnd"/>
            <w:r w:rsidR="6C1E8ECC" w:rsidRPr="6D8941DC">
              <w:rPr>
                <w:i w:val="0"/>
                <w:iCs w:val="0"/>
              </w:rPr>
              <w:t xml:space="preserve">-Else-, </w:t>
            </w:r>
            <w:proofErr w:type="spellStart"/>
            <w:r w:rsidR="6C1E8ECC" w:rsidRPr="6D8941DC">
              <w:rPr>
                <w:i w:val="0"/>
                <w:iCs w:val="0"/>
              </w:rPr>
              <w:t>Caseschritt</w:t>
            </w:r>
            <w:proofErr w:type="spellEnd"/>
            <w:r w:rsidR="6C1E8ECC" w:rsidRPr="6D8941DC">
              <w:rPr>
                <w:i w:val="0"/>
                <w:iCs w:val="0"/>
              </w:rPr>
              <w:t>)</w:t>
            </w:r>
            <w:r w:rsidR="7CA9EAEB" w:rsidRPr="6D8941DC">
              <w:rPr>
                <w:i w:val="0"/>
                <w:iCs w:val="0"/>
              </w:rPr>
              <w:t xml:space="preserve"> hinzugefügt wird</w:t>
            </w:r>
            <w:r w:rsidR="09F61898" w:rsidRPr="6D8941DC">
              <w:rPr>
                <w:i w:val="0"/>
                <w:iCs w:val="0"/>
              </w:rPr>
              <w:t>. Soll der Schritt außerhalb der Sequenz hinzugefügt werden</w:t>
            </w:r>
            <w:r w:rsidR="03324E6F" w:rsidRPr="6D8941DC">
              <w:rPr>
                <w:i w:val="0"/>
                <w:iCs w:val="0"/>
              </w:rPr>
              <w:t>,</w:t>
            </w:r>
            <w:r w:rsidR="09F61898" w:rsidRPr="6D8941DC">
              <w:rPr>
                <w:i w:val="0"/>
                <w:iCs w:val="0"/>
              </w:rPr>
              <w:t xml:space="preserve"> </w:t>
            </w:r>
            <w:r w:rsidR="6301C2CB" w:rsidRPr="6D8941DC">
              <w:rPr>
                <w:i w:val="0"/>
                <w:iCs w:val="0"/>
              </w:rPr>
              <w:t xml:space="preserve">wird die Markierung unterhalb der Schrittgrenze angezeigt. </w:t>
            </w:r>
          </w:p>
        </w:tc>
      </w:tr>
      <w:tr w:rsidR="008C1EB7" w14:paraId="5691824C" w14:textId="77777777" w:rsidTr="09C67587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60061E4C" w14:textId="77777777" w:rsidR="008C1EB7" w:rsidRDefault="008C1EB7" w:rsidP="00B80A24">
            <w:pPr>
              <w:pStyle w:val="Essential"/>
              <w:numPr>
                <w:ilvl w:val="0"/>
                <w:numId w:val="3"/>
              </w:numPr>
              <w:rPr>
                <w:lang w:val="de-DE"/>
              </w:rPr>
            </w:pPr>
            <w:bookmarkStart w:id="65" w:name="_Ref531793440"/>
          </w:p>
        </w:tc>
        <w:bookmarkEnd w:id="65"/>
        <w:tc>
          <w:tcPr>
            <w:tcW w:w="1417" w:type="dxa"/>
            <w:tcBorders>
              <w:bottom w:val="nil"/>
            </w:tcBorders>
            <w:vAlign w:val="center"/>
          </w:tcPr>
          <w:p w14:paraId="1BBD13F9" w14:textId="77777777" w:rsidR="008C1EB7" w:rsidRDefault="008C1EB7" w:rsidP="00B80A24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58C7D3C7" w14:textId="77777777" w:rsidR="008C1EB7" w:rsidRDefault="00843B23" w:rsidP="00843B23">
            <w:pPr>
              <w:pStyle w:val="Essential"/>
              <w:rPr>
                <w:lang w:val="de-DE"/>
              </w:rPr>
            </w:pPr>
            <w:r>
              <w:rPr>
                <w:lang w:val="de-DE"/>
              </w:rPr>
              <w:t>Drop</w:t>
            </w:r>
          </w:p>
        </w:tc>
      </w:tr>
      <w:tr w:rsidR="00843B23" w:rsidRPr="00227F62" w14:paraId="381FEF28" w14:textId="77777777" w:rsidTr="09C67587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44EAFD9C" w14:textId="77777777" w:rsidR="00843B23" w:rsidRDefault="00843B23" w:rsidP="00863421">
            <w:pPr>
              <w:numPr>
                <w:ilvl w:val="1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5CC2B057" w14:textId="77777777" w:rsidR="00843B23" w:rsidRDefault="00843B23" w:rsidP="00863421">
            <w:pPr>
              <w:rPr>
                <w:lang w:val="de-DE"/>
              </w:rPr>
            </w:pPr>
            <w:r>
              <w:rPr>
                <w:lang w:val="de-DE"/>
              </w:rPr>
              <w:t>USER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3E3FF040" w14:textId="77777777" w:rsidR="00843B23" w:rsidRPr="00AA4366" w:rsidRDefault="00843B23" w:rsidP="00863421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 xml:space="preserve">Möchte der User den </w:t>
            </w:r>
            <w:proofErr w:type="spellStart"/>
            <w:r>
              <w:rPr>
                <w:i w:val="0"/>
              </w:rPr>
              <w:t>Dragging</w:t>
            </w:r>
            <w:proofErr w:type="spellEnd"/>
            <w:r>
              <w:rPr>
                <w:i w:val="0"/>
              </w:rPr>
              <w:t>-Vorgang beenden, lässt er den Mausbutton wieder los</w:t>
            </w:r>
            <w:r w:rsidR="000B3430">
              <w:rPr>
                <w:i w:val="0"/>
              </w:rPr>
              <w:t>.</w:t>
            </w:r>
          </w:p>
        </w:tc>
      </w:tr>
      <w:tr w:rsidR="00840DE0" w:rsidRPr="00227F62" w14:paraId="073F4C0C" w14:textId="77777777" w:rsidTr="09C67587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4B94D5A5" w14:textId="77777777" w:rsidR="00840DE0" w:rsidRDefault="00840DE0" w:rsidP="00863421">
            <w:pPr>
              <w:numPr>
                <w:ilvl w:val="1"/>
                <w:numId w:val="3"/>
              </w:numPr>
              <w:rPr>
                <w:lang w:val="de-DE"/>
              </w:rPr>
            </w:pPr>
            <w:bookmarkStart w:id="66" w:name="_Ref531793292"/>
          </w:p>
        </w:tc>
        <w:bookmarkEnd w:id="66"/>
        <w:tc>
          <w:tcPr>
            <w:tcW w:w="1417" w:type="dxa"/>
            <w:tcBorders>
              <w:bottom w:val="nil"/>
            </w:tcBorders>
            <w:vAlign w:val="center"/>
          </w:tcPr>
          <w:p w14:paraId="3DEEC669" w14:textId="77777777" w:rsidR="00840DE0" w:rsidRDefault="00840DE0" w:rsidP="00863421">
            <w:pPr>
              <w:rPr>
                <w:lang w:val="de-DE"/>
              </w:rPr>
            </w:pP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28947504" w14:textId="77777777" w:rsidR="00840DE0" w:rsidRPr="00840DE0" w:rsidRDefault="00840DE0" w:rsidP="00863421">
            <w:pPr>
              <w:pStyle w:val="Exception"/>
              <w:rPr>
                <w:i/>
                <w:lang w:val="de-DE"/>
              </w:rPr>
            </w:pPr>
            <w:bookmarkStart w:id="67" w:name="_Ref55908317"/>
            <w:r>
              <w:rPr>
                <w:lang w:val="de-DE"/>
              </w:rPr>
              <w:t xml:space="preserve">Keine </w:t>
            </w:r>
            <w:proofErr w:type="spellStart"/>
            <w:r>
              <w:rPr>
                <w:lang w:val="de-DE"/>
              </w:rPr>
              <w:t>Platzierungmarke</w:t>
            </w:r>
            <w:proofErr w:type="spellEnd"/>
            <w:r>
              <w:rPr>
                <w:lang w:val="de-DE"/>
              </w:rPr>
              <w:t xml:space="preserve"> zum Zeitpunkt des Drop</w:t>
            </w:r>
            <w:bookmarkEnd w:id="67"/>
          </w:p>
        </w:tc>
      </w:tr>
      <w:tr w:rsidR="002A3679" w:rsidRPr="00227F62" w14:paraId="71061008" w14:textId="77777777" w:rsidTr="09C67587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3656B9AB" w14:textId="77777777" w:rsidR="002A3679" w:rsidRDefault="002A3679" w:rsidP="00863421">
            <w:pPr>
              <w:numPr>
                <w:ilvl w:val="1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3344CE40" w14:textId="77777777" w:rsidR="002A3679" w:rsidRDefault="002A3679" w:rsidP="00863421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2BDCD774" w14:textId="77777777" w:rsidR="002A3679" w:rsidRDefault="002A3679" w:rsidP="00863421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Das System platziert den neuen Schritt an der Platzierungsmarke</w:t>
            </w:r>
          </w:p>
          <w:p w14:paraId="51BD4FCF" w14:textId="3990ED54" w:rsidR="002A3679" w:rsidRPr="00AA4366" w:rsidRDefault="00084B94" w:rsidP="00863421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Ist die Änderungsverfolgung eingeschaltet, wird der neue Schritt mit einem hellgelben (RGB(255,255,153)) Hintergrund  und einem gelben (RGB(255,255,0)) Schrifthintergrund markiert.</w:t>
            </w:r>
          </w:p>
        </w:tc>
      </w:tr>
      <w:tr w:rsidR="002A3679" w:rsidRPr="00227F62" w14:paraId="14DCC55A" w14:textId="77777777" w:rsidTr="09C67587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45FB0818" w14:textId="77777777" w:rsidR="002A3679" w:rsidRDefault="002A3679" w:rsidP="00863421">
            <w:pPr>
              <w:numPr>
                <w:ilvl w:val="1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267E753E" w14:textId="77777777" w:rsidR="002A3679" w:rsidRDefault="002A3679" w:rsidP="00863421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52EA428F" w14:textId="77777777" w:rsidR="002A3679" w:rsidRPr="00AA4366" w:rsidRDefault="002A3679" w:rsidP="002A3679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Das System nummeriert die nachfolgenden Schritte entsprechend neu durch</w:t>
            </w:r>
          </w:p>
        </w:tc>
      </w:tr>
      <w:tr w:rsidR="002A3679" w:rsidRPr="00227F62" w14:paraId="7EB0A1D2" w14:textId="77777777" w:rsidTr="09C67587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049F31CB" w14:textId="77777777" w:rsidR="002A3679" w:rsidRDefault="002A3679" w:rsidP="00863421">
            <w:pPr>
              <w:numPr>
                <w:ilvl w:val="1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49A652A5" w14:textId="77777777" w:rsidR="002A3679" w:rsidRDefault="002A3679" w:rsidP="00863421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740CCC72" w14:textId="77777777" w:rsidR="002A3679" w:rsidRPr="00AA4366" w:rsidRDefault="002A3679" w:rsidP="00863421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Das System entfernt die Platzierungsmarke und stellt den Original-Mauszeiger wieder her.</w:t>
            </w:r>
          </w:p>
        </w:tc>
      </w:tr>
      <w:tr w:rsidR="008C1EB7" w:rsidRPr="00227F62" w14:paraId="18AA8E7F" w14:textId="77777777" w:rsidTr="09C67587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53128261" w14:textId="77777777" w:rsidR="008C1EB7" w:rsidRDefault="008C1EB7" w:rsidP="00B80A24">
            <w:pPr>
              <w:numPr>
                <w:ilvl w:val="1"/>
                <w:numId w:val="3"/>
              </w:numPr>
              <w:rPr>
                <w:lang w:val="de-DE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3E6558AC" w14:textId="77777777" w:rsidR="008C1EB7" w:rsidRDefault="002A3679" w:rsidP="00B80A24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07151428" w14:textId="77777777" w:rsidR="00D078CD" w:rsidRPr="00AA4366" w:rsidRDefault="002A3679" w:rsidP="002A3679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 xml:space="preserve">Das System nimmt die Neuanlage des Schritts in die </w:t>
            </w:r>
            <w:proofErr w:type="spellStart"/>
            <w:r>
              <w:rPr>
                <w:i w:val="0"/>
              </w:rPr>
              <w:t>Undo</w:t>
            </w:r>
            <w:proofErr w:type="spellEnd"/>
            <w:r>
              <w:rPr>
                <w:i w:val="0"/>
              </w:rPr>
              <w:t xml:space="preserve">-Liste auf. Bis zur nächsten Speicherung kann der User den Vorgang über den Menüpunkt </w:t>
            </w:r>
            <w:r w:rsidRPr="002A3679">
              <w:rPr>
                <w:b/>
                <w:i w:val="0"/>
              </w:rPr>
              <w:t xml:space="preserve">Datei </w:t>
            </w:r>
            <w:r w:rsidRPr="002A3679">
              <w:rPr>
                <w:rFonts w:ascii="Wingdings" w:eastAsia="Wingdings" w:hAnsi="Wingdings" w:cs="Wingdings"/>
                <w:b/>
                <w:i w:val="0"/>
              </w:rPr>
              <w:t></w:t>
            </w:r>
            <w:r w:rsidRPr="002A3679">
              <w:rPr>
                <w:b/>
                <w:i w:val="0"/>
              </w:rPr>
              <w:t xml:space="preserve"> </w:t>
            </w:r>
            <w:proofErr w:type="spellStart"/>
            <w:r w:rsidRPr="002A3679">
              <w:rPr>
                <w:b/>
                <w:i w:val="0"/>
              </w:rPr>
              <w:t>Undo</w:t>
            </w:r>
            <w:proofErr w:type="spellEnd"/>
            <w:r>
              <w:rPr>
                <w:i w:val="0"/>
              </w:rPr>
              <w:t xml:space="preserve"> bzw. </w:t>
            </w:r>
            <w:proofErr w:type="spellStart"/>
            <w:r w:rsidRPr="002A3679">
              <w:rPr>
                <w:b/>
                <w:i w:val="0"/>
              </w:rPr>
              <w:t>Strg+Z</w:t>
            </w:r>
            <w:proofErr w:type="spellEnd"/>
            <w:r>
              <w:rPr>
                <w:i w:val="0"/>
              </w:rPr>
              <w:t xml:space="preserve"> wieder rückgängig machen.</w:t>
            </w:r>
          </w:p>
        </w:tc>
      </w:tr>
      <w:tr w:rsidR="00E2417A" w:rsidRPr="002A3679" w14:paraId="22C70513" w14:textId="77777777" w:rsidTr="09C67587">
        <w:trPr>
          <w:cantSplit/>
        </w:trPr>
        <w:tc>
          <w:tcPr>
            <w:tcW w:w="993" w:type="dxa"/>
            <w:shd w:val="clear" w:color="auto" w:fill="FFFFFF" w:themeFill="background1"/>
            <w:vAlign w:val="center"/>
          </w:tcPr>
          <w:p w14:paraId="2B452E9B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Nr.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2486C05" w14:textId="77777777" w:rsidR="00E2417A" w:rsidRDefault="00E2417A">
            <w:pPr>
              <w:rPr>
                <w:b/>
                <w:lang w:val="de-DE"/>
              </w:rPr>
            </w:pPr>
          </w:p>
        </w:tc>
        <w:tc>
          <w:tcPr>
            <w:tcW w:w="7438" w:type="dxa"/>
            <w:gridSpan w:val="2"/>
            <w:shd w:val="clear" w:color="auto" w:fill="FFFFFF" w:themeFill="background1"/>
          </w:tcPr>
          <w:p w14:paraId="688899A1" w14:textId="77777777" w:rsidR="00E2417A" w:rsidRDefault="00E2417A">
            <w:pPr>
              <w:pStyle w:val="Verzeichnis1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Alternativer Ablauf / Ausnahmebehandlung:</w:t>
            </w:r>
          </w:p>
        </w:tc>
      </w:tr>
      <w:tr w:rsidR="00435242" w:rsidRPr="002A3679" w14:paraId="2CAFCCB4" w14:textId="77777777" w:rsidTr="09C67587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30A3DA2B" w14:textId="77777777" w:rsidR="00435242" w:rsidRDefault="002A3679" w:rsidP="002A3679">
            <w:pPr>
              <w:rPr>
                <w:lang w:val="de-DE"/>
              </w:rPr>
            </w:pP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REF _Ref531793292 \r \h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t>3.2</w:t>
            </w:r>
            <w:r>
              <w:rPr>
                <w:lang w:val="de-DE"/>
              </w:rPr>
              <w:fldChar w:fldCharType="end"/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4101652C" w14:textId="77777777" w:rsidR="00435242" w:rsidRDefault="00435242" w:rsidP="00B47FB4">
            <w:pPr>
              <w:rPr>
                <w:lang w:val="de-DE"/>
              </w:rPr>
            </w:pP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13CEE659" w14:textId="77777777" w:rsidR="00435242" w:rsidRDefault="00435242" w:rsidP="002A3679">
            <w:pPr>
              <w:pStyle w:val="Exception"/>
              <w:rPr>
                <w:lang w:val="de-DE"/>
              </w:rPr>
            </w:pP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REF _Ref531793356 \h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 w:rsidR="002A3679">
              <w:rPr>
                <w:lang w:val="de-DE"/>
              </w:rPr>
              <w:fldChar w:fldCharType="begin"/>
            </w:r>
            <w:r w:rsidR="002A3679">
              <w:rPr>
                <w:lang w:val="de-DE"/>
              </w:rPr>
              <w:instrText xml:space="preserve"> REF _Ref55908317 \h </w:instrText>
            </w:r>
            <w:r w:rsidR="002A3679">
              <w:rPr>
                <w:lang w:val="de-DE"/>
              </w:rPr>
            </w:r>
            <w:r w:rsidR="002A3679">
              <w:rPr>
                <w:lang w:val="de-DE"/>
              </w:rPr>
              <w:fldChar w:fldCharType="separate"/>
            </w:r>
            <w:r w:rsidR="002A3679">
              <w:rPr>
                <w:lang w:val="de-DE"/>
              </w:rPr>
              <w:t>Keine Platzierungmarke zum Zeitpunkt des Drop</w:t>
            </w:r>
            <w:r w:rsidR="002A3679">
              <w:rPr>
                <w:lang w:val="de-DE"/>
              </w:rPr>
              <w:fldChar w:fldCharType="end"/>
            </w:r>
            <w:r>
              <w:rPr>
                <w:lang w:val="de-DE"/>
              </w:rPr>
              <w:fldChar w:fldCharType="end"/>
            </w:r>
          </w:p>
        </w:tc>
      </w:tr>
      <w:tr w:rsidR="00E2417A" w:rsidRPr="00227F62" w14:paraId="1C717D16" w14:textId="77777777" w:rsidTr="09C67587">
        <w:trPr>
          <w:cantSplit/>
        </w:trPr>
        <w:tc>
          <w:tcPr>
            <w:tcW w:w="993" w:type="dxa"/>
            <w:tcBorders>
              <w:bottom w:val="nil"/>
            </w:tcBorders>
            <w:vAlign w:val="center"/>
          </w:tcPr>
          <w:p w14:paraId="2840E3D0" w14:textId="77777777" w:rsidR="00E2417A" w:rsidRDefault="002A3679">
            <w:pPr>
              <w:rPr>
                <w:lang w:val="de-DE"/>
              </w:rPr>
            </w:pPr>
            <w:r>
              <w:rPr>
                <w:lang w:val="de-DE"/>
              </w:rPr>
              <w:fldChar w:fldCharType="begin"/>
            </w:r>
            <w:r>
              <w:rPr>
                <w:lang w:val="de-DE"/>
              </w:rPr>
              <w:instrText xml:space="preserve"> REF _Ref531793292 \r \h </w:instrText>
            </w:r>
            <w:r>
              <w:rPr>
                <w:lang w:val="de-DE"/>
              </w:rPr>
            </w:r>
            <w:r>
              <w:rPr>
                <w:lang w:val="de-DE"/>
              </w:rPr>
              <w:fldChar w:fldCharType="separate"/>
            </w:r>
            <w:r>
              <w:rPr>
                <w:lang w:val="de-DE"/>
              </w:rPr>
              <w:t>3.2</w:t>
            </w:r>
            <w:r>
              <w:rPr>
                <w:lang w:val="de-DE"/>
              </w:rPr>
              <w:fldChar w:fldCharType="end"/>
            </w:r>
            <w:r w:rsidR="00435242">
              <w:rPr>
                <w:lang w:val="de-DE"/>
              </w:rPr>
              <w:t>.1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14:paraId="268872CC" w14:textId="77777777" w:rsidR="00E2417A" w:rsidRDefault="002A3679">
            <w:pPr>
              <w:rPr>
                <w:lang w:val="de-DE"/>
              </w:rPr>
            </w:pPr>
            <w:r>
              <w:rPr>
                <w:lang w:val="de-DE"/>
              </w:rPr>
              <w:t>SYSTEM</w:t>
            </w:r>
          </w:p>
        </w:tc>
        <w:tc>
          <w:tcPr>
            <w:tcW w:w="7438" w:type="dxa"/>
            <w:gridSpan w:val="2"/>
            <w:tcBorders>
              <w:bottom w:val="nil"/>
            </w:tcBorders>
          </w:tcPr>
          <w:p w14:paraId="54F04FE4" w14:textId="77777777" w:rsidR="00E2417A" w:rsidRDefault="002A3679" w:rsidP="002A3679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Das System stellt den Original-Mauszeiger wieder her.</w:t>
            </w:r>
          </w:p>
          <w:p w14:paraId="2F73756C" w14:textId="77777777" w:rsidR="002A3679" w:rsidRPr="00435242" w:rsidRDefault="002A3679" w:rsidP="002A3679">
            <w:pPr>
              <w:pStyle w:val="Design-Anmerkungen"/>
              <w:rPr>
                <w:i w:val="0"/>
              </w:rPr>
            </w:pPr>
            <w:r>
              <w:rPr>
                <w:i w:val="0"/>
              </w:rPr>
              <w:t>Es wird kein Schritt ins Diagramm eingefügt</w:t>
            </w:r>
          </w:p>
        </w:tc>
      </w:tr>
      <w:tr w:rsidR="00E2417A" w14:paraId="327CE723" w14:textId="77777777" w:rsidTr="09C67587">
        <w:trPr>
          <w:cantSplit/>
        </w:trPr>
        <w:tc>
          <w:tcPr>
            <w:tcW w:w="2410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14:paraId="16942053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Geschäftsregeln</w:t>
            </w:r>
          </w:p>
        </w:tc>
        <w:tc>
          <w:tcPr>
            <w:tcW w:w="7438" w:type="dxa"/>
            <w:gridSpan w:val="2"/>
            <w:tcBorders>
              <w:top w:val="single" w:sz="12" w:space="0" w:color="auto"/>
            </w:tcBorders>
          </w:tcPr>
          <w:p w14:paraId="4B99056E" w14:textId="77777777" w:rsidR="009B7501" w:rsidRDefault="009B7501" w:rsidP="002A3679">
            <w:pPr>
              <w:rPr>
                <w:lang w:val="de-DE"/>
              </w:rPr>
            </w:pPr>
          </w:p>
        </w:tc>
      </w:tr>
      <w:tr w:rsidR="00E2417A" w14:paraId="55906B27" w14:textId="77777777" w:rsidTr="09C67587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7D009E66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Nicht funktionale Anforderungen</w:t>
            </w:r>
          </w:p>
        </w:tc>
        <w:tc>
          <w:tcPr>
            <w:tcW w:w="7438" w:type="dxa"/>
            <w:gridSpan w:val="2"/>
          </w:tcPr>
          <w:p w14:paraId="1299C43A" w14:textId="77777777" w:rsidR="00E2417A" w:rsidRDefault="00E2417A">
            <w:pPr>
              <w:rPr>
                <w:lang w:val="de-DE"/>
              </w:rPr>
            </w:pPr>
          </w:p>
        </w:tc>
      </w:tr>
      <w:tr w:rsidR="00E2417A" w14:paraId="4B3DCD49" w14:textId="77777777" w:rsidTr="09C67587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758CDCEF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Offene Punkte</w:t>
            </w:r>
          </w:p>
        </w:tc>
        <w:tc>
          <w:tcPr>
            <w:tcW w:w="7438" w:type="dxa"/>
            <w:gridSpan w:val="2"/>
          </w:tcPr>
          <w:tbl>
            <w:tblPr>
              <w:tblW w:w="0" w:type="auto"/>
              <w:tblBorders>
                <w:top w:val="double" w:sz="6" w:space="0" w:color="000000"/>
                <w:left w:val="double" w:sz="6" w:space="0" w:color="000000"/>
                <w:bottom w:val="double" w:sz="6" w:space="0" w:color="000000"/>
                <w:right w:val="doub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CellMar>
                <w:left w:w="70" w:type="dxa"/>
                <w:right w:w="70" w:type="dxa"/>
              </w:tblCellMar>
              <w:tblLook w:val="00A0" w:firstRow="1" w:lastRow="0" w:firstColumn="1" w:lastColumn="0" w:noHBand="0" w:noVBand="0"/>
            </w:tblPr>
            <w:tblGrid>
              <w:gridCol w:w="4868"/>
              <w:gridCol w:w="1134"/>
              <w:gridCol w:w="1134"/>
            </w:tblGrid>
            <w:tr w:rsidR="00E2417A" w14:paraId="78AD8623" w14:textId="77777777">
              <w:tc>
                <w:tcPr>
                  <w:tcW w:w="4868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77CF76ED" w14:textId="77777777" w:rsidR="00E2417A" w:rsidRDefault="00E2417A">
                  <w:pPr>
                    <w:jc w:val="center"/>
                    <w:rPr>
                      <w:b/>
                      <w:bCs/>
                      <w:caps/>
                      <w:lang w:val="de-DE"/>
                    </w:rPr>
                  </w:pPr>
                  <w:r>
                    <w:rPr>
                      <w:b/>
                      <w:bCs/>
                      <w:caps/>
                      <w:lang w:val="de-DE"/>
                    </w:rPr>
                    <w:t>Issue</w:t>
                  </w:r>
                </w:p>
                <w:p w14:paraId="50FA5B35" w14:textId="77777777" w:rsidR="00E2417A" w:rsidRDefault="00E2417A">
                  <w:pPr>
                    <w:jc w:val="center"/>
                    <w:rPr>
                      <w:b/>
                      <w:bCs/>
                      <w:i/>
                      <w:caps/>
                      <w:lang w:val="de-DE"/>
                    </w:rPr>
                  </w:pPr>
                  <w:r>
                    <w:rPr>
                      <w:b/>
                      <w:bCs/>
                      <w:i/>
                      <w:caps/>
                      <w:lang w:val="de-DE"/>
                    </w:rPr>
                    <w:t>Antwort</w:t>
                  </w:r>
                </w:p>
              </w:tc>
              <w:tc>
                <w:tcPr>
                  <w:tcW w:w="1134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25E1EE48" w14:textId="77777777" w:rsidR="00E2417A" w:rsidRDefault="00E2417A">
                  <w:pPr>
                    <w:jc w:val="center"/>
                    <w:rPr>
                      <w:b/>
                      <w:bCs/>
                      <w:caps/>
                      <w:lang w:val="de-DE"/>
                    </w:rPr>
                  </w:pPr>
                  <w:r>
                    <w:rPr>
                      <w:b/>
                      <w:bCs/>
                      <w:caps/>
                      <w:lang w:val="de-DE"/>
                    </w:rPr>
                    <w:t xml:space="preserve">Prio </w:t>
                  </w:r>
                  <w:r>
                    <w:rPr>
                      <w:b/>
                      <w:bCs/>
                      <w:caps/>
                      <w:lang w:val="de-DE"/>
                    </w:rPr>
                    <w:br/>
                  </w:r>
                  <w:r>
                    <w:rPr>
                      <w:b/>
                      <w:bCs/>
                      <w:caps/>
                      <w:sz w:val="14"/>
                      <w:lang w:val="de-DE"/>
                    </w:rPr>
                    <w:t>(1=hoch.. 3)</w:t>
                  </w:r>
                </w:p>
              </w:tc>
              <w:tc>
                <w:tcPr>
                  <w:tcW w:w="1134" w:type="dxa"/>
                  <w:tcBorders>
                    <w:top w:val="double" w:sz="6" w:space="0" w:color="000000"/>
                    <w:bottom w:val="single" w:sz="6" w:space="0" w:color="000000"/>
                  </w:tcBorders>
                  <w:shd w:val="clear" w:color="auto" w:fill="D9D9D9"/>
                </w:tcPr>
                <w:p w14:paraId="1B9FBFDD" w14:textId="77777777" w:rsidR="00E2417A" w:rsidRDefault="00E2417A">
                  <w:pPr>
                    <w:jc w:val="center"/>
                    <w:rPr>
                      <w:b/>
                      <w:bCs/>
                      <w:caps/>
                      <w:lang w:val="en-GB"/>
                    </w:rPr>
                  </w:pPr>
                  <w:r>
                    <w:rPr>
                      <w:b/>
                      <w:bCs/>
                      <w:caps/>
                      <w:lang w:val="en-GB"/>
                    </w:rPr>
                    <w:t>Status</w:t>
                  </w:r>
                </w:p>
                <w:p w14:paraId="1A126F0E" w14:textId="77777777" w:rsidR="00E2417A" w:rsidRDefault="00E2417A">
                  <w:pPr>
                    <w:jc w:val="center"/>
                    <w:rPr>
                      <w:b/>
                      <w:bCs/>
                      <w:caps/>
                      <w:sz w:val="14"/>
                      <w:lang w:val="en-GB"/>
                    </w:rPr>
                  </w:pPr>
                  <w:r>
                    <w:rPr>
                      <w:b/>
                      <w:bCs/>
                      <w:caps/>
                      <w:sz w:val="14"/>
                      <w:lang w:val="en-GB"/>
                    </w:rPr>
                    <w:t>(offen|erl.)</w:t>
                  </w:r>
                </w:p>
              </w:tc>
            </w:tr>
            <w:tr w:rsidR="00E2417A" w14:paraId="4DDBEF00" w14:textId="77777777">
              <w:tc>
                <w:tcPr>
                  <w:tcW w:w="4868" w:type="dxa"/>
                  <w:tcBorders>
                    <w:top w:val="single" w:sz="6" w:space="0" w:color="000000"/>
                  </w:tcBorders>
                </w:tcPr>
                <w:p w14:paraId="3461D779" w14:textId="77777777" w:rsidR="00E2417A" w:rsidRPr="00DA6BC5" w:rsidRDefault="00E2417A">
                  <w:pPr>
                    <w:rPr>
                      <w:iCs/>
                      <w:highlight w:val="yellow"/>
                      <w:lang w:val="de-D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</w:tcBorders>
                </w:tcPr>
                <w:p w14:paraId="3CF2D8B6" w14:textId="77777777" w:rsidR="00E2417A" w:rsidRPr="00DA6BC5" w:rsidRDefault="00E2417A">
                  <w:pPr>
                    <w:rPr>
                      <w:highlight w:val="yellow"/>
                      <w:lang w:val="de-DE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</w:tcBorders>
                </w:tcPr>
                <w:p w14:paraId="0FB78278" w14:textId="77777777" w:rsidR="00E2417A" w:rsidRPr="00DA6BC5" w:rsidRDefault="00E2417A">
                  <w:pPr>
                    <w:pStyle w:val="Kopfzeile"/>
                    <w:tabs>
                      <w:tab w:val="clear" w:pos="4536"/>
                      <w:tab w:val="clear" w:pos="9072"/>
                    </w:tabs>
                    <w:rPr>
                      <w:highlight w:val="yellow"/>
                      <w:lang w:val="de-DE"/>
                    </w:rPr>
                  </w:pPr>
                </w:p>
              </w:tc>
            </w:tr>
          </w:tbl>
          <w:p w14:paraId="1FC39945" w14:textId="77777777" w:rsidR="00E2417A" w:rsidRDefault="00E2417A">
            <w:pPr>
              <w:rPr>
                <w:lang w:val="de-DE"/>
              </w:rPr>
            </w:pPr>
          </w:p>
        </w:tc>
      </w:tr>
      <w:tr w:rsidR="00E2417A" w14:paraId="693655D3" w14:textId="77777777" w:rsidTr="09C67587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56C98C41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Bemerkungen</w:t>
            </w:r>
          </w:p>
        </w:tc>
        <w:tc>
          <w:tcPr>
            <w:tcW w:w="7438" w:type="dxa"/>
            <w:gridSpan w:val="2"/>
          </w:tcPr>
          <w:p w14:paraId="0562CB0E" w14:textId="77777777" w:rsidR="00E2417A" w:rsidRDefault="00E2417A">
            <w:pPr>
              <w:rPr>
                <w:lang w:val="de-DE"/>
              </w:rPr>
            </w:pPr>
          </w:p>
        </w:tc>
      </w:tr>
      <w:tr w:rsidR="00E2417A" w14:paraId="66133CB3" w14:textId="77777777" w:rsidTr="09C67587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47C37BA0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Testfälle</w:t>
            </w:r>
          </w:p>
        </w:tc>
        <w:tc>
          <w:tcPr>
            <w:tcW w:w="7438" w:type="dxa"/>
            <w:gridSpan w:val="2"/>
          </w:tcPr>
          <w:p w14:paraId="34CE0A41" w14:textId="77777777" w:rsidR="00E2417A" w:rsidRDefault="00E2417A">
            <w:pPr>
              <w:pStyle w:val="Kopfzeile"/>
              <w:tabs>
                <w:tab w:val="clear" w:pos="4536"/>
                <w:tab w:val="clear" w:pos="9072"/>
              </w:tabs>
              <w:rPr>
                <w:lang w:val="de-DE"/>
              </w:rPr>
            </w:pPr>
          </w:p>
        </w:tc>
      </w:tr>
      <w:tr w:rsidR="00E2417A" w:rsidRPr="0077545E" w14:paraId="5FA0BE80" w14:textId="77777777" w:rsidTr="09C67587">
        <w:trPr>
          <w:cantSplit/>
        </w:trPr>
        <w:tc>
          <w:tcPr>
            <w:tcW w:w="2410" w:type="dxa"/>
            <w:gridSpan w:val="2"/>
            <w:shd w:val="clear" w:color="auto" w:fill="FFFFFF" w:themeFill="background1"/>
          </w:tcPr>
          <w:p w14:paraId="43086937" w14:textId="77777777" w:rsidR="00E2417A" w:rsidRDefault="00E2417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Design-Anmerkungen</w:t>
            </w:r>
          </w:p>
        </w:tc>
        <w:tc>
          <w:tcPr>
            <w:tcW w:w="7438" w:type="dxa"/>
            <w:gridSpan w:val="2"/>
          </w:tcPr>
          <w:p w14:paraId="4B750869" w14:textId="77777777" w:rsidR="00E2417A" w:rsidRDefault="000B3430">
            <w:pPr>
              <w:rPr>
                <w:lang w:val="de-DE"/>
              </w:rPr>
            </w:pPr>
            <w:r>
              <w:rPr>
                <w:lang w:val="de-DE"/>
              </w:rPr>
              <w:t>Die Platzierungsmarke lässt sich vmtl. am besten über ein halbdurchsichtiges Rechteck auf einer sog. Glasspane realisieren.</w:t>
            </w:r>
          </w:p>
        </w:tc>
      </w:tr>
    </w:tbl>
    <w:p w14:paraId="62EBF3C5" w14:textId="77777777" w:rsidR="009B2791" w:rsidRDefault="009B2791">
      <w:pPr>
        <w:rPr>
          <w:lang w:val="de-DE"/>
        </w:rPr>
      </w:pPr>
    </w:p>
    <w:p w14:paraId="6D98A12B" w14:textId="77777777" w:rsidR="009B7501" w:rsidRDefault="009B7501" w:rsidP="009B7501">
      <w:pPr>
        <w:rPr>
          <w:b/>
          <w:lang w:val="de-DE"/>
        </w:rPr>
      </w:pPr>
    </w:p>
    <w:p w14:paraId="2946DB82" w14:textId="77777777" w:rsidR="009B7501" w:rsidRDefault="009B7501" w:rsidP="009B7501">
      <w:pPr>
        <w:rPr>
          <w:b/>
          <w:lang w:val="de-DE"/>
        </w:rPr>
      </w:pPr>
    </w:p>
    <w:sectPr w:rsidR="009B75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709" w:bottom="851" w:left="1418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A8CE8" w14:textId="77777777" w:rsidR="00D661CD" w:rsidRDefault="00D661CD">
      <w:r>
        <w:separator/>
      </w:r>
    </w:p>
  </w:endnote>
  <w:endnote w:type="continuationSeparator" w:id="0">
    <w:p w14:paraId="1F4432B1" w14:textId="77777777" w:rsidR="00D661CD" w:rsidRDefault="00D6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4228E" w14:textId="77777777" w:rsidR="002C4729" w:rsidRDefault="002C472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  <w:tblPrChange w:id="68" w:author="Linus" w:date="2020-11-16T15:30:00Z">
        <w:tblPr>
          <w:tblStyle w:val="Tabellenraster"/>
          <w:tblW w:w="0" w:type="nil"/>
          <w:tblLayout w:type="fixed"/>
          <w:tblLook w:val="06A0" w:firstRow="1" w:lastRow="0" w:firstColumn="1" w:lastColumn="0" w:noHBand="1" w:noVBand="1"/>
        </w:tblPr>
      </w:tblPrChange>
    </w:tblPr>
    <w:tblGrid>
      <w:gridCol w:w="3255"/>
      <w:gridCol w:w="3255"/>
      <w:gridCol w:w="3255"/>
      <w:tblGridChange w:id="69">
        <w:tblGrid>
          <w:gridCol w:w="3255"/>
          <w:gridCol w:w="3255"/>
          <w:gridCol w:w="3255"/>
        </w:tblGrid>
      </w:tblGridChange>
    </w:tblGrid>
    <w:tr w:rsidR="6D8941DC" w14:paraId="7D60B1A6" w14:textId="77777777" w:rsidTr="6D8941DC">
      <w:tc>
        <w:tcPr>
          <w:tcW w:w="3255" w:type="dxa"/>
          <w:tcPrChange w:id="70" w:author="Linus" w:date="2020-11-16T15:30:00Z">
            <w:tcPr>
              <w:tcW w:w="3255" w:type="dxa"/>
            </w:tcPr>
          </w:tcPrChange>
        </w:tcPr>
        <w:p w14:paraId="1023AECB" w14:textId="0C7B2DC3" w:rsidR="6D8941DC" w:rsidRDefault="6D8941DC">
          <w:pPr>
            <w:pStyle w:val="Kopfzeile"/>
            <w:ind w:left="-115"/>
            <w:pPrChange w:id="71" w:author="Linus" w:date="2020-11-16T15:30:00Z">
              <w:pPr/>
            </w:pPrChange>
          </w:pPr>
        </w:p>
      </w:tc>
      <w:tc>
        <w:tcPr>
          <w:tcW w:w="3255" w:type="dxa"/>
          <w:tcPrChange w:id="72" w:author="Linus" w:date="2020-11-16T15:30:00Z">
            <w:tcPr>
              <w:tcW w:w="3255" w:type="dxa"/>
            </w:tcPr>
          </w:tcPrChange>
        </w:tcPr>
        <w:p w14:paraId="694EA767" w14:textId="77650291" w:rsidR="6D8941DC" w:rsidRDefault="6D8941DC">
          <w:pPr>
            <w:pStyle w:val="Kopfzeile"/>
            <w:jc w:val="center"/>
            <w:pPrChange w:id="73" w:author="Linus" w:date="2020-11-16T15:30:00Z">
              <w:pPr/>
            </w:pPrChange>
          </w:pPr>
        </w:p>
      </w:tc>
      <w:tc>
        <w:tcPr>
          <w:tcW w:w="3255" w:type="dxa"/>
          <w:tcPrChange w:id="74" w:author="Linus" w:date="2020-11-16T15:30:00Z">
            <w:tcPr>
              <w:tcW w:w="3255" w:type="dxa"/>
            </w:tcPr>
          </w:tcPrChange>
        </w:tcPr>
        <w:p w14:paraId="36298258" w14:textId="04E3D1C0" w:rsidR="6D8941DC" w:rsidRDefault="6D8941DC">
          <w:pPr>
            <w:pStyle w:val="Kopfzeile"/>
            <w:ind w:right="-115"/>
            <w:jc w:val="right"/>
            <w:pPrChange w:id="75" w:author="Linus" w:date="2020-11-16T15:30:00Z">
              <w:pPr/>
            </w:pPrChange>
          </w:pPr>
        </w:p>
      </w:tc>
    </w:tr>
  </w:tbl>
  <w:p w14:paraId="356642E9" w14:textId="3D0B919C" w:rsidR="6D8941DC" w:rsidRDefault="6D8941DC">
    <w:pPr>
      <w:pStyle w:val="Fuzeile"/>
      <w:pPrChange w:id="76" w:author="Linus" w:date="2020-11-16T15:30:00Z">
        <w:pPr/>
      </w:pPrChange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03E0F" w14:textId="77777777" w:rsidR="002C4729" w:rsidRDefault="002C472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7B9D4" w14:textId="77777777" w:rsidR="00D661CD" w:rsidRDefault="00D661CD">
      <w:r>
        <w:separator/>
      </w:r>
    </w:p>
  </w:footnote>
  <w:footnote w:type="continuationSeparator" w:id="0">
    <w:p w14:paraId="71AFA67A" w14:textId="77777777" w:rsidR="00D661CD" w:rsidRDefault="00D66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DA66A1" w14:textId="77777777" w:rsidR="002C4729" w:rsidRDefault="002C472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FFD37" w14:textId="77777777" w:rsidR="00D75E65" w:rsidRDefault="00D75E65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68873" w14:textId="77777777" w:rsidR="002C4729" w:rsidRDefault="002C472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7B80"/>
    <w:multiLevelType w:val="hybridMultilevel"/>
    <w:tmpl w:val="43C4193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1161A"/>
    <w:multiLevelType w:val="hybridMultilevel"/>
    <w:tmpl w:val="514C6A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969B8"/>
    <w:multiLevelType w:val="hybridMultilevel"/>
    <w:tmpl w:val="EA3EF8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B6504"/>
    <w:multiLevelType w:val="hybridMultilevel"/>
    <w:tmpl w:val="4054326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2F0B23"/>
    <w:multiLevelType w:val="hybridMultilevel"/>
    <w:tmpl w:val="EF1479D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73F0F"/>
    <w:multiLevelType w:val="multilevel"/>
    <w:tmpl w:val="40E899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A6A5427"/>
    <w:multiLevelType w:val="hybridMultilevel"/>
    <w:tmpl w:val="AC98E9BE"/>
    <w:lvl w:ilvl="0" w:tplc="3B8262A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2550C5"/>
    <w:multiLevelType w:val="hybridMultilevel"/>
    <w:tmpl w:val="9B3831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72A9D"/>
    <w:multiLevelType w:val="hybridMultilevel"/>
    <w:tmpl w:val="28B4C6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23EBB"/>
    <w:multiLevelType w:val="hybridMultilevel"/>
    <w:tmpl w:val="B162A0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EB520F"/>
    <w:multiLevelType w:val="hybridMultilevel"/>
    <w:tmpl w:val="C112785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72047D"/>
    <w:multiLevelType w:val="hybridMultilevel"/>
    <w:tmpl w:val="A69077D4"/>
    <w:lvl w:ilvl="0" w:tplc="4E9E67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0385B"/>
    <w:multiLevelType w:val="hybridMultilevel"/>
    <w:tmpl w:val="80D617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16E93"/>
    <w:multiLevelType w:val="hybridMultilevel"/>
    <w:tmpl w:val="9BFA40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6391B"/>
    <w:multiLevelType w:val="hybridMultilevel"/>
    <w:tmpl w:val="F80ED5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2D118B"/>
    <w:multiLevelType w:val="hybridMultilevel"/>
    <w:tmpl w:val="5424755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555B0"/>
    <w:multiLevelType w:val="hybridMultilevel"/>
    <w:tmpl w:val="1CA2BBC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F70FE"/>
    <w:multiLevelType w:val="hybridMultilevel"/>
    <w:tmpl w:val="7CF2C6A4"/>
    <w:lvl w:ilvl="0" w:tplc="2AD0B672">
      <w:start w:val="1"/>
      <w:numFmt w:val="none"/>
      <w:pStyle w:val="Exception"/>
      <w:suff w:val="space"/>
      <w:lvlText w:val="Exception:"/>
      <w:lvlJc w:val="left"/>
      <w:pPr>
        <w:ind w:left="0" w:firstLine="0"/>
      </w:pPr>
      <w:rPr>
        <w:i w:val="0"/>
      </w:rPr>
    </w:lvl>
    <w:lvl w:ilvl="1" w:tplc="A8CC44EE">
      <w:start w:val="1"/>
      <w:numFmt w:val="none"/>
      <w:suff w:val="nothing"/>
      <w:lvlText w:val=""/>
      <w:lvlJc w:val="left"/>
      <w:pPr>
        <w:ind w:left="0" w:firstLine="0"/>
      </w:pPr>
    </w:lvl>
    <w:lvl w:ilvl="2" w:tplc="EEB41F78">
      <w:start w:val="1"/>
      <w:numFmt w:val="none"/>
      <w:suff w:val="nothing"/>
      <w:lvlText w:val=""/>
      <w:lvlJc w:val="left"/>
      <w:pPr>
        <w:ind w:left="0" w:firstLine="0"/>
      </w:pPr>
    </w:lvl>
    <w:lvl w:ilvl="3" w:tplc="B4BE795E">
      <w:start w:val="1"/>
      <w:numFmt w:val="none"/>
      <w:suff w:val="nothing"/>
      <w:lvlText w:val=""/>
      <w:lvlJc w:val="left"/>
      <w:pPr>
        <w:ind w:left="0" w:firstLine="0"/>
      </w:pPr>
    </w:lvl>
    <w:lvl w:ilvl="4" w:tplc="6F86F1DE">
      <w:start w:val="1"/>
      <w:numFmt w:val="none"/>
      <w:suff w:val="nothing"/>
      <w:lvlText w:val=""/>
      <w:lvlJc w:val="left"/>
      <w:pPr>
        <w:ind w:left="0" w:firstLine="0"/>
      </w:pPr>
    </w:lvl>
    <w:lvl w:ilvl="5" w:tplc="733AE286">
      <w:start w:val="1"/>
      <w:numFmt w:val="none"/>
      <w:suff w:val="nothing"/>
      <w:lvlText w:val=""/>
      <w:lvlJc w:val="left"/>
      <w:pPr>
        <w:ind w:left="0" w:firstLine="0"/>
      </w:pPr>
    </w:lvl>
    <w:lvl w:ilvl="6" w:tplc="D18C7F80">
      <w:start w:val="1"/>
      <w:numFmt w:val="none"/>
      <w:suff w:val="nothing"/>
      <w:lvlText w:val=""/>
      <w:lvlJc w:val="left"/>
      <w:pPr>
        <w:ind w:left="0" w:firstLine="0"/>
      </w:pPr>
    </w:lvl>
    <w:lvl w:ilvl="7" w:tplc="C02CCA96">
      <w:start w:val="1"/>
      <w:numFmt w:val="none"/>
      <w:suff w:val="nothing"/>
      <w:lvlText w:val=""/>
      <w:lvlJc w:val="left"/>
      <w:pPr>
        <w:ind w:left="0" w:firstLine="0"/>
      </w:pPr>
    </w:lvl>
    <w:lvl w:ilvl="8" w:tplc="816CA324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6CAF3989"/>
    <w:multiLevelType w:val="multilevel"/>
    <w:tmpl w:val="22C672B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0467149"/>
    <w:multiLevelType w:val="hybridMultilevel"/>
    <w:tmpl w:val="89E485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77C11"/>
    <w:multiLevelType w:val="hybridMultilevel"/>
    <w:tmpl w:val="BABC37CC"/>
    <w:lvl w:ilvl="0" w:tplc="F59279B6">
      <w:start w:val="14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0F51B6"/>
    <w:multiLevelType w:val="multilevel"/>
    <w:tmpl w:val="191A38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BB514DB"/>
    <w:multiLevelType w:val="hybridMultilevel"/>
    <w:tmpl w:val="744E5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75198"/>
    <w:multiLevelType w:val="hybridMultilevel"/>
    <w:tmpl w:val="FE861A8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5"/>
  </w:num>
  <w:num w:numId="4">
    <w:abstractNumId w:val="2"/>
  </w:num>
  <w:num w:numId="5">
    <w:abstractNumId w:val="21"/>
  </w:num>
  <w:num w:numId="6">
    <w:abstractNumId w:val="13"/>
  </w:num>
  <w:num w:numId="7">
    <w:abstractNumId w:val="11"/>
  </w:num>
  <w:num w:numId="8">
    <w:abstractNumId w:val="12"/>
  </w:num>
  <w:num w:numId="9">
    <w:abstractNumId w:val="23"/>
  </w:num>
  <w:num w:numId="10">
    <w:abstractNumId w:val="15"/>
  </w:num>
  <w:num w:numId="11">
    <w:abstractNumId w:val="16"/>
  </w:num>
  <w:num w:numId="12">
    <w:abstractNumId w:val="4"/>
  </w:num>
  <w:num w:numId="13">
    <w:abstractNumId w:val="8"/>
  </w:num>
  <w:num w:numId="14">
    <w:abstractNumId w:val="0"/>
  </w:num>
  <w:num w:numId="15">
    <w:abstractNumId w:val="1"/>
  </w:num>
  <w:num w:numId="16">
    <w:abstractNumId w:val="17"/>
  </w:num>
  <w:num w:numId="17">
    <w:abstractNumId w:val="19"/>
  </w:num>
  <w:num w:numId="18">
    <w:abstractNumId w:val="22"/>
  </w:num>
  <w:num w:numId="19">
    <w:abstractNumId w:val="6"/>
  </w:num>
  <w:num w:numId="20">
    <w:abstractNumId w:val="20"/>
  </w:num>
  <w:num w:numId="21">
    <w:abstractNumId w:val="14"/>
  </w:num>
  <w:num w:numId="22">
    <w:abstractNumId w:val="7"/>
  </w:num>
  <w:num w:numId="23">
    <w:abstractNumId w:val="17"/>
  </w:num>
  <w:num w:numId="24">
    <w:abstractNumId w:val="17"/>
  </w:num>
  <w:num w:numId="25">
    <w:abstractNumId w:val="3"/>
  </w:num>
  <w:num w:numId="26">
    <w:abstractNumId w:val="9"/>
  </w:num>
  <w:num w:numId="27">
    <w:abstractNumId w:val="10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ssner, Jan">
    <w15:presenceInfo w15:providerId="AD" w15:userId="S-1-5-21-1703744968-3513219207-2310867306-85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5E"/>
    <w:rsid w:val="000102E1"/>
    <w:rsid w:val="000274C8"/>
    <w:rsid w:val="0004112F"/>
    <w:rsid w:val="00042ED5"/>
    <w:rsid w:val="00046E79"/>
    <w:rsid w:val="00053E09"/>
    <w:rsid w:val="00084B94"/>
    <w:rsid w:val="00091B91"/>
    <w:rsid w:val="000A3C7E"/>
    <w:rsid w:val="000B14DE"/>
    <w:rsid w:val="000B3430"/>
    <w:rsid w:val="000B60C3"/>
    <w:rsid w:val="000D190A"/>
    <w:rsid w:val="000D1BE0"/>
    <w:rsid w:val="000D6B12"/>
    <w:rsid w:val="000F0F33"/>
    <w:rsid w:val="000F5FD4"/>
    <w:rsid w:val="001119E8"/>
    <w:rsid w:val="00135F7C"/>
    <w:rsid w:val="001411E8"/>
    <w:rsid w:val="0014449F"/>
    <w:rsid w:val="00146BAD"/>
    <w:rsid w:val="00146D1B"/>
    <w:rsid w:val="001637AA"/>
    <w:rsid w:val="00186513"/>
    <w:rsid w:val="001A5598"/>
    <w:rsid w:val="001B2E70"/>
    <w:rsid w:val="001B56D5"/>
    <w:rsid w:val="001C0DB3"/>
    <w:rsid w:val="001D70B9"/>
    <w:rsid w:val="001F595B"/>
    <w:rsid w:val="00207151"/>
    <w:rsid w:val="00227F62"/>
    <w:rsid w:val="0024641D"/>
    <w:rsid w:val="002541B4"/>
    <w:rsid w:val="00286AAB"/>
    <w:rsid w:val="0028712B"/>
    <w:rsid w:val="002962FF"/>
    <w:rsid w:val="002A1399"/>
    <w:rsid w:val="002A3679"/>
    <w:rsid w:val="002B23D4"/>
    <w:rsid w:val="002C4729"/>
    <w:rsid w:val="002C5F20"/>
    <w:rsid w:val="002E0631"/>
    <w:rsid w:val="00341A43"/>
    <w:rsid w:val="0034785B"/>
    <w:rsid w:val="00350998"/>
    <w:rsid w:val="00364269"/>
    <w:rsid w:val="00364449"/>
    <w:rsid w:val="00366733"/>
    <w:rsid w:val="003873B4"/>
    <w:rsid w:val="003B0ABF"/>
    <w:rsid w:val="003B4FB8"/>
    <w:rsid w:val="003D4CFB"/>
    <w:rsid w:val="003D5A00"/>
    <w:rsid w:val="003D5D4C"/>
    <w:rsid w:val="003F017A"/>
    <w:rsid w:val="003F403E"/>
    <w:rsid w:val="00400E75"/>
    <w:rsid w:val="0040651E"/>
    <w:rsid w:val="00415DDC"/>
    <w:rsid w:val="00425B5C"/>
    <w:rsid w:val="00435242"/>
    <w:rsid w:val="00492436"/>
    <w:rsid w:val="004C634A"/>
    <w:rsid w:val="004D358D"/>
    <w:rsid w:val="004F4755"/>
    <w:rsid w:val="004F7D16"/>
    <w:rsid w:val="00504B24"/>
    <w:rsid w:val="00506CED"/>
    <w:rsid w:val="005376E3"/>
    <w:rsid w:val="00561F00"/>
    <w:rsid w:val="00564BE2"/>
    <w:rsid w:val="005757AA"/>
    <w:rsid w:val="0058123A"/>
    <w:rsid w:val="00581626"/>
    <w:rsid w:val="005952B5"/>
    <w:rsid w:val="00597D26"/>
    <w:rsid w:val="005F710D"/>
    <w:rsid w:val="006201D8"/>
    <w:rsid w:val="00622C26"/>
    <w:rsid w:val="0062467C"/>
    <w:rsid w:val="00637B16"/>
    <w:rsid w:val="006E108E"/>
    <w:rsid w:val="006E3BA2"/>
    <w:rsid w:val="006E5543"/>
    <w:rsid w:val="006F0D1C"/>
    <w:rsid w:val="006F43B5"/>
    <w:rsid w:val="00707B82"/>
    <w:rsid w:val="007325CF"/>
    <w:rsid w:val="0075095E"/>
    <w:rsid w:val="00766438"/>
    <w:rsid w:val="0077545E"/>
    <w:rsid w:val="00776884"/>
    <w:rsid w:val="007842A1"/>
    <w:rsid w:val="007B48A4"/>
    <w:rsid w:val="007B6C6D"/>
    <w:rsid w:val="007C141D"/>
    <w:rsid w:val="007C4E14"/>
    <w:rsid w:val="007D20FF"/>
    <w:rsid w:val="007E0A10"/>
    <w:rsid w:val="007E4FF0"/>
    <w:rsid w:val="007E76F9"/>
    <w:rsid w:val="008018B5"/>
    <w:rsid w:val="00830581"/>
    <w:rsid w:val="00840DE0"/>
    <w:rsid w:val="00843B23"/>
    <w:rsid w:val="0086044D"/>
    <w:rsid w:val="008A1B64"/>
    <w:rsid w:val="008B74FF"/>
    <w:rsid w:val="008C152B"/>
    <w:rsid w:val="008C1EB7"/>
    <w:rsid w:val="008F29EB"/>
    <w:rsid w:val="00912FFF"/>
    <w:rsid w:val="0091312D"/>
    <w:rsid w:val="00916E2E"/>
    <w:rsid w:val="009243D1"/>
    <w:rsid w:val="00951802"/>
    <w:rsid w:val="0096524E"/>
    <w:rsid w:val="009B2791"/>
    <w:rsid w:val="009B2F46"/>
    <w:rsid w:val="009B33AD"/>
    <w:rsid w:val="009B43FF"/>
    <w:rsid w:val="009B5D8A"/>
    <w:rsid w:val="009B7501"/>
    <w:rsid w:val="009E0154"/>
    <w:rsid w:val="009F3904"/>
    <w:rsid w:val="00A04A6E"/>
    <w:rsid w:val="00A05061"/>
    <w:rsid w:val="00A27199"/>
    <w:rsid w:val="00A459AD"/>
    <w:rsid w:val="00A64343"/>
    <w:rsid w:val="00A728AB"/>
    <w:rsid w:val="00A8254A"/>
    <w:rsid w:val="00A8505D"/>
    <w:rsid w:val="00AA283A"/>
    <w:rsid w:val="00AA4366"/>
    <w:rsid w:val="00AA75DD"/>
    <w:rsid w:val="00AB2FAA"/>
    <w:rsid w:val="00AB7FFA"/>
    <w:rsid w:val="00AC098D"/>
    <w:rsid w:val="00AD5BB7"/>
    <w:rsid w:val="00AD5C4F"/>
    <w:rsid w:val="00AE5581"/>
    <w:rsid w:val="00AF4D03"/>
    <w:rsid w:val="00B03C36"/>
    <w:rsid w:val="00B11DEF"/>
    <w:rsid w:val="00B23760"/>
    <w:rsid w:val="00B35589"/>
    <w:rsid w:val="00B47FB4"/>
    <w:rsid w:val="00B55B19"/>
    <w:rsid w:val="00B63211"/>
    <w:rsid w:val="00B64C1D"/>
    <w:rsid w:val="00B80A24"/>
    <w:rsid w:val="00B8228F"/>
    <w:rsid w:val="00B94D7E"/>
    <w:rsid w:val="00B95BAD"/>
    <w:rsid w:val="00BA5AD8"/>
    <w:rsid w:val="00BB5260"/>
    <w:rsid w:val="00BB54E7"/>
    <w:rsid w:val="00BC727E"/>
    <w:rsid w:val="00BE0188"/>
    <w:rsid w:val="00BE305E"/>
    <w:rsid w:val="00BE40E5"/>
    <w:rsid w:val="00C070EA"/>
    <w:rsid w:val="00C35A8F"/>
    <w:rsid w:val="00C421A6"/>
    <w:rsid w:val="00C55AB3"/>
    <w:rsid w:val="00C86E76"/>
    <w:rsid w:val="00CA1D19"/>
    <w:rsid w:val="00CB4485"/>
    <w:rsid w:val="00CC5146"/>
    <w:rsid w:val="00CE4C48"/>
    <w:rsid w:val="00CF32B1"/>
    <w:rsid w:val="00D078CD"/>
    <w:rsid w:val="00D12B55"/>
    <w:rsid w:val="00D149E3"/>
    <w:rsid w:val="00D2132B"/>
    <w:rsid w:val="00D2545C"/>
    <w:rsid w:val="00D467E8"/>
    <w:rsid w:val="00D47B48"/>
    <w:rsid w:val="00D50BF6"/>
    <w:rsid w:val="00D52F72"/>
    <w:rsid w:val="00D53057"/>
    <w:rsid w:val="00D5768A"/>
    <w:rsid w:val="00D661CD"/>
    <w:rsid w:val="00D75E65"/>
    <w:rsid w:val="00DA2671"/>
    <w:rsid w:val="00DA3152"/>
    <w:rsid w:val="00DA4C2A"/>
    <w:rsid w:val="00DA6BC5"/>
    <w:rsid w:val="00DD2E7E"/>
    <w:rsid w:val="00DF3F62"/>
    <w:rsid w:val="00E07A08"/>
    <w:rsid w:val="00E2417A"/>
    <w:rsid w:val="00E432CB"/>
    <w:rsid w:val="00E4627D"/>
    <w:rsid w:val="00E52ED6"/>
    <w:rsid w:val="00E573C8"/>
    <w:rsid w:val="00E64B48"/>
    <w:rsid w:val="00E91FF9"/>
    <w:rsid w:val="00E93469"/>
    <w:rsid w:val="00E9382C"/>
    <w:rsid w:val="00E94CBD"/>
    <w:rsid w:val="00E95947"/>
    <w:rsid w:val="00EB04F7"/>
    <w:rsid w:val="00EB7675"/>
    <w:rsid w:val="00EC38CB"/>
    <w:rsid w:val="00EC7CAF"/>
    <w:rsid w:val="00EF0158"/>
    <w:rsid w:val="00EF1CD0"/>
    <w:rsid w:val="00EF3A42"/>
    <w:rsid w:val="00F072A7"/>
    <w:rsid w:val="00F22494"/>
    <w:rsid w:val="00F4715E"/>
    <w:rsid w:val="00F5206B"/>
    <w:rsid w:val="00F54801"/>
    <w:rsid w:val="00F81E87"/>
    <w:rsid w:val="00F86A10"/>
    <w:rsid w:val="00F9367F"/>
    <w:rsid w:val="00FB099B"/>
    <w:rsid w:val="00FB4E94"/>
    <w:rsid w:val="00FD102B"/>
    <w:rsid w:val="00FE163B"/>
    <w:rsid w:val="00FF2D10"/>
    <w:rsid w:val="015DDC6D"/>
    <w:rsid w:val="03324E6F"/>
    <w:rsid w:val="04218F85"/>
    <w:rsid w:val="044CC79A"/>
    <w:rsid w:val="04957D2F"/>
    <w:rsid w:val="049B1EF7"/>
    <w:rsid w:val="07479364"/>
    <w:rsid w:val="09C67587"/>
    <w:rsid w:val="09F61898"/>
    <w:rsid w:val="0A58428B"/>
    <w:rsid w:val="0B2FA366"/>
    <w:rsid w:val="0B49238C"/>
    <w:rsid w:val="0C189752"/>
    <w:rsid w:val="0C4E8B33"/>
    <w:rsid w:val="138FA5E1"/>
    <w:rsid w:val="15E1DF79"/>
    <w:rsid w:val="19A9B1BE"/>
    <w:rsid w:val="1AFCCC8A"/>
    <w:rsid w:val="1D782517"/>
    <w:rsid w:val="1DDD0AFF"/>
    <w:rsid w:val="1EC8285C"/>
    <w:rsid w:val="271F075D"/>
    <w:rsid w:val="27BE5F21"/>
    <w:rsid w:val="2D79A99B"/>
    <w:rsid w:val="2E820BD4"/>
    <w:rsid w:val="341FB5E9"/>
    <w:rsid w:val="353CC6B0"/>
    <w:rsid w:val="361973D8"/>
    <w:rsid w:val="3B7ED656"/>
    <w:rsid w:val="3E7481DD"/>
    <w:rsid w:val="3EAD013E"/>
    <w:rsid w:val="42AA6AF6"/>
    <w:rsid w:val="456DD2C1"/>
    <w:rsid w:val="45E20BB8"/>
    <w:rsid w:val="46BEEEFF"/>
    <w:rsid w:val="532E4AFA"/>
    <w:rsid w:val="53F7B50B"/>
    <w:rsid w:val="5436FD9F"/>
    <w:rsid w:val="61BBE75D"/>
    <w:rsid w:val="6301C2CB"/>
    <w:rsid w:val="64B2C77F"/>
    <w:rsid w:val="6C1E8ECC"/>
    <w:rsid w:val="6D8941DC"/>
    <w:rsid w:val="6E362457"/>
    <w:rsid w:val="6E814208"/>
    <w:rsid w:val="6E889816"/>
    <w:rsid w:val="7053F5AF"/>
    <w:rsid w:val="70F71587"/>
    <w:rsid w:val="713FCB1C"/>
    <w:rsid w:val="7208236C"/>
    <w:rsid w:val="73112799"/>
    <w:rsid w:val="73284C82"/>
    <w:rsid w:val="78A2CF93"/>
    <w:rsid w:val="78D1A468"/>
    <w:rsid w:val="7CA9EAEB"/>
    <w:rsid w:val="7CE0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D281DF"/>
  <w15:chartTrackingRefBased/>
  <w15:docId w15:val="{B2C0F265-30E4-46FD-9DC1-908EB9E2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lang w:val="en-US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right" w:pos="1701"/>
      </w:tabs>
    </w:pPr>
  </w:style>
  <w:style w:type="paragraph" w:styleId="Verzeichnis1">
    <w:name w:val="toc 1"/>
    <w:basedOn w:val="Standard"/>
    <w:next w:val="Standard"/>
    <w:autoRedefine/>
    <w:semiHidden/>
    <w:rPr>
      <w:b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800"/>
        <w:tab w:val="right" w:leader="dot" w:pos="9639"/>
      </w:tabs>
      <w:ind w:left="200"/>
    </w:pPr>
    <w:rPr>
      <w:smallCaps/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000"/>
        <w:tab w:val="right" w:leader="dot" w:pos="9639"/>
      </w:tabs>
      <w:ind w:left="400"/>
    </w:pPr>
    <w:rPr>
      <w:i/>
      <w:noProof/>
    </w:rPr>
  </w:style>
  <w:style w:type="paragraph" w:styleId="Index1">
    <w:name w:val="index 1"/>
    <w:basedOn w:val="Standard"/>
    <w:next w:val="Standard"/>
    <w:autoRedefine/>
    <w:semiHidden/>
    <w:pPr>
      <w:tabs>
        <w:tab w:val="right" w:leader="dot" w:pos="4175"/>
      </w:tabs>
      <w:ind w:left="200" w:hanging="200"/>
    </w:pPr>
  </w:style>
  <w:style w:type="paragraph" w:customStyle="1" w:styleId="Standard-Klein">
    <w:name w:val="Standard-Klein"/>
    <w:basedOn w:val="Standard"/>
    <w:rPr>
      <w:sz w:val="16"/>
    </w:rPr>
  </w:style>
  <w:style w:type="paragraph" w:styleId="Textkrper-Zeileneinzug">
    <w:name w:val="Body Text Indent"/>
    <w:basedOn w:val="Standard"/>
    <w:pPr>
      <w:ind w:left="1134"/>
    </w:pPr>
    <w:rPr>
      <w:sz w:val="24"/>
      <w:lang w:val="en-GB"/>
    </w:rPr>
  </w:style>
  <w:style w:type="character" w:styleId="Seitenzahl">
    <w:name w:val="page number"/>
    <w:basedOn w:val="Absatz-Standardschriftart"/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">
    <w:name w:val="Body Text"/>
    <w:basedOn w:val="Standard"/>
    <w:pPr>
      <w:jc w:val="both"/>
    </w:pPr>
  </w:style>
  <w:style w:type="paragraph" w:styleId="Textkrper-Einzug2">
    <w:name w:val="Body Text Indent 2"/>
    <w:basedOn w:val="Standard"/>
    <w:pPr>
      <w:ind w:left="360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Textkrper-Einzug3">
    <w:name w:val="Body Text Indent 3"/>
    <w:basedOn w:val="Standard"/>
    <w:pPr>
      <w:ind w:left="360"/>
      <w:jc w:val="center"/>
    </w:pPr>
  </w:style>
  <w:style w:type="paragraph" w:styleId="Textkrper2">
    <w:name w:val="Body Text 2"/>
    <w:basedOn w:val="Standard"/>
    <w:pPr>
      <w:jc w:val="center"/>
    </w:pPr>
  </w:style>
  <w:style w:type="character" w:customStyle="1" w:styleId="BesuchterLink1">
    <w:name w:val="BesuchterLink1"/>
    <w:rPr>
      <w:color w:val="800080"/>
      <w:u w:val="single"/>
    </w:rPr>
  </w:style>
  <w:style w:type="paragraph" w:styleId="Abbildungsverzeichnis">
    <w:name w:val="table of figures"/>
    <w:basedOn w:val="Standard"/>
    <w:next w:val="Standard"/>
    <w:semiHidden/>
    <w:pPr>
      <w:tabs>
        <w:tab w:val="right" w:leader="dot" w:pos="9639"/>
      </w:tabs>
    </w:pPr>
    <w:rPr>
      <w:noProof/>
    </w:rPr>
  </w:style>
  <w:style w:type="paragraph" w:customStyle="1" w:styleId="berschrift">
    <w:name w:val="Überschrift"/>
    <w:basedOn w:val="berschrift1"/>
    <w:next w:val="Standard"/>
    <w:pPr>
      <w:pageBreakBefore w:val="0"/>
      <w:numPr>
        <w:numId w:val="0"/>
      </w:numPr>
    </w:pPr>
  </w:style>
  <w:style w:type="paragraph" w:styleId="Beschriftung">
    <w:name w:val="caption"/>
    <w:basedOn w:val="Standard"/>
    <w:next w:val="Standard"/>
    <w:qFormat/>
    <w:pPr>
      <w:spacing w:before="120" w:after="120"/>
      <w:jc w:val="center"/>
    </w:pPr>
    <w:rPr>
      <w:b/>
    </w:rPr>
  </w:style>
  <w:style w:type="paragraph" w:customStyle="1" w:styleId="Bild">
    <w:name w:val="Bild"/>
    <w:basedOn w:val="Standard"/>
    <w:pPr>
      <w:keepNext/>
      <w:keepLines/>
      <w:jc w:val="center"/>
    </w:pPr>
  </w:style>
  <w:style w:type="paragraph" w:customStyle="1" w:styleId="Standard-Absatz">
    <w:name w:val="Standard-Absatz"/>
    <w:basedOn w:val="Standard"/>
    <w:pPr>
      <w:spacing w:after="200"/>
      <w:jc w:val="both"/>
    </w:pPr>
  </w:style>
  <w:style w:type="paragraph" w:customStyle="1" w:styleId="Essential">
    <w:name w:val="Essential"/>
    <w:basedOn w:val="Standard"/>
    <w:pPr>
      <w:spacing w:before="120" w:after="120"/>
    </w:pPr>
    <w:rPr>
      <w:b/>
    </w:rPr>
  </w:style>
  <w:style w:type="paragraph" w:customStyle="1" w:styleId="InfoBlue">
    <w:name w:val="InfoBlue"/>
    <w:basedOn w:val="Standard"/>
    <w:next w:val="Standard"/>
    <w:autoRedefine/>
    <w:pPr>
      <w:widowControl w:val="0"/>
      <w:tabs>
        <w:tab w:val="left" w:pos="540"/>
        <w:tab w:val="left" w:pos="1260"/>
      </w:tabs>
      <w:spacing w:after="120" w:line="240" w:lineRule="atLeast"/>
    </w:pPr>
    <w:rPr>
      <w:rFonts w:ascii="Times New Roman" w:hAnsi="Times New Roman"/>
      <w:i/>
      <w:color w:val="0000FF"/>
      <w:lang w:eastAsia="en-US"/>
    </w:rPr>
  </w:style>
  <w:style w:type="paragraph" w:customStyle="1" w:styleId="Exception">
    <w:name w:val="Exception"/>
    <w:basedOn w:val="Standard"/>
    <w:pPr>
      <w:numPr>
        <w:numId w:val="2"/>
      </w:numPr>
    </w:pPr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customStyle="1" w:styleId="Design-Anmerkungen">
    <w:name w:val="Design-Anmerkungen"/>
    <w:basedOn w:val="Standard"/>
    <w:rPr>
      <w:i/>
      <w:iCs/>
      <w:lang w:val="de-DE"/>
    </w:rPr>
  </w:style>
  <w:style w:type="paragraph" w:styleId="Sprechblasentext">
    <w:name w:val="Balloon Text"/>
    <w:basedOn w:val="Standard"/>
    <w:semiHidden/>
    <w:rsid w:val="004F7D16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3D5A00"/>
    <w:rPr>
      <w:rFonts w:ascii="Arial" w:hAnsi="Arial"/>
      <w:lang w:val="en-US"/>
    </w:rPr>
  </w:style>
  <w:style w:type="paragraph" w:styleId="Titel">
    <w:name w:val="Title"/>
    <w:basedOn w:val="Standard"/>
    <w:next w:val="Standard"/>
    <w:link w:val="TitelZchn"/>
    <w:qFormat/>
    <w:rsid w:val="007E4FF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7E4FF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jlessner\opensource\specman\spec\Specman%20U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5A43B739B3F8438D3442D7065E2F03" ma:contentTypeVersion="8" ma:contentTypeDescription="Ein neues Dokument erstellen." ma:contentTypeScope="" ma:versionID="8ebb2eb0dcccb9c926e45f2ac2a7f64a">
  <xsd:schema xmlns:xsd="http://www.w3.org/2001/XMLSchema" xmlns:xs="http://www.w3.org/2001/XMLSchema" xmlns:p="http://schemas.microsoft.com/office/2006/metadata/properties" xmlns:ns2="814c5c6d-65e8-4717-9aee-c06d9d584814" targetNamespace="http://schemas.microsoft.com/office/2006/metadata/properties" ma:root="true" ma:fieldsID="e566a8717d9f292f1efde37085575ef2" ns2:_="">
    <xsd:import namespace="814c5c6d-65e8-4717-9aee-c06d9d5848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c5c6d-65e8-4717-9aee-c06d9d5848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67CE2-2829-40F8-8D46-9017A85993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DD14D2-A8F1-4BA3-BBFC-0EF5300C3E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1D4F08-8FE0-4B41-8379-6737EC6B1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c5c6d-65e8-4717-9aee-c06d9d584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BDEE84-2188-47CF-ABB1-8F28468DE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Specman UC-Template.dotx</Template>
  <TotalTime>0</TotalTime>
  <Pages>2</Pages>
  <Words>594</Words>
  <Characters>3749</Characters>
  <Application>Microsoft Office Word</Application>
  <DocSecurity>0</DocSecurity>
  <Lines>31</Lines>
  <Paragraphs>8</Paragraphs>
  <ScaleCrop>false</ScaleCrop>
  <Manager/>
  <Company>S&amp;N AG</Company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Lessner, Jan</dc:creator>
  <cp:keywords/>
  <dc:description/>
  <cp:lastModifiedBy>Lessner, Jan</cp:lastModifiedBy>
  <cp:revision>25</cp:revision>
  <cp:lastPrinted>2001-09-12T09:55:00Z</cp:lastPrinted>
  <dcterms:created xsi:type="dcterms:W3CDTF">2020-11-10T10:55:00Z</dcterms:created>
  <dcterms:modified xsi:type="dcterms:W3CDTF">2020-11-20T09:39:00Z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0x010100BC5A43B739B3F8438D3442D7065E2F03</vt:lpwstr>
  </property>
</Properties>
</file>