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E21EB" w14:textId="77777777" w:rsidR="004F7D16" w:rsidRDefault="004F7D16" w:rsidP="004F7D16">
      <w:pPr>
        <w:pStyle w:val="berschrift"/>
        <w:rPr>
          <w:rFonts w:cs="Arial"/>
        </w:rPr>
      </w:pPr>
      <w:proofErr w:type="spellStart"/>
      <w:r>
        <w:rPr>
          <w:rFonts w:cs="Arial"/>
        </w:rPr>
        <w:t>Dokumentenhistorie</w:t>
      </w:r>
      <w:proofErr w:type="spellEnd"/>
      <w:r>
        <w:rPr>
          <w:rFonts w:cs="Arial"/>
        </w:rPr>
        <w:t xml:space="preserve"> / </w:t>
      </w:r>
      <w:r w:rsidR="006F43B5">
        <w:rPr>
          <w:rFonts w:cs="Arial"/>
        </w:rPr>
        <w:t>U</w:t>
      </w:r>
      <w:r>
        <w:rPr>
          <w:rFonts w:cs="Arial"/>
        </w:rPr>
        <w:t>C-Lifecycle</w:t>
      </w:r>
    </w:p>
    <w:tbl>
      <w:tblPr>
        <w:tblW w:w="500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28"/>
        <w:gridCol w:w="4018"/>
        <w:gridCol w:w="1658"/>
        <w:gridCol w:w="1316"/>
        <w:gridCol w:w="1943"/>
      </w:tblGrid>
      <w:tr w:rsidR="00DF3F62" w14:paraId="34EF07B1" w14:textId="77777777" w:rsidTr="00B5748D">
        <w:tc>
          <w:tcPr>
            <w:tcW w:w="424" w:type="pct"/>
            <w:tcBorders>
              <w:top w:val="single" w:sz="6" w:space="0" w:color="auto"/>
              <w:left w:val="single" w:sz="6" w:space="0" w:color="auto"/>
              <w:bottom w:val="single" w:sz="6" w:space="0" w:color="auto"/>
              <w:right w:val="single" w:sz="6" w:space="0" w:color="auto"/>
            </w:tcBorders>
            <w:shd w:val="clear" w:color="auto" w:fill="E0E0E0"/>
          </w:tcPr>
          <w:p w14:paraId="68BD69DB" w14:textId="77777777" w:rsidR="00DF3F62" w:rsidRDefault="00DF3F62">
            <w:pPr>
              <w:pStyle w:val="Verzeichnis1"/>
              <w:rPr>
                <w:rFonts w:cs="Arial"/>
                <w:lang w:val="de-DE"/>
              </w:rPr>
            </w:pPr>
            <w:proofErr w:type="spellStart"/>
            <w:r>
              <w:rPr>
                <w:rFonts w:cs="Arial"/>
                <w:lang w:val="de-DE"/>
              </w:rPr>
              <w:t>Ver-sion</w:t>
            </w:r>
            <w:proofErr w:type="spellEnd"/>
          </w:p>
        </w:tc>
        <w:tc>
          <w:tcPr>
            <w:tcW w:w="2058" w:type="pct"/>
            <w:tcBorders>
              <w:top w:val="single" w:sz="6" w:space="0" w:color="auto"/>
              <w:left w:val="single" w:sz="6" w:space="0" w:color="auto"/>
              <w:bottom w:val="single" w:sz="6" w:space="0" w:color="auto"/>
              <w:right w:val="single" w:sz="6" w:space="0" w:color="auto"/>
            </w:tcBorders>
            <w:shd w:val="clear" w:color="auto" w:fill="E0E0E0"/>
          </w:tcPr>
          <w:p w14:paraId="5DEF01F0" w14:textId="77777777" w:rsidR="00DF3F62" w:rsidRDefault="00DF3F62">
            <w:pPr>
              <w:pStyle w:val="Verzeichnis1"/>
              <w:rPr>
                <w:rFonts w:cs="Arial"/>
                <w:lang w:val="de-DE"/>
              </w:rPr>
            </w:pPr>
            <w:r>
              <w:rPr>
                <w:rFonts w:cs="Arial"/>
                <w:lang w:val="de-DE"/>
              </w:rPr>
              <w:t>Aktivität</w:t>
            </w:r>
          </w:p>
        </w:tc>
        <w:tc>
          <w:tcPr>
            <w:tcW w:w="849" w:type="pct"/>
            <w:tcBorders>
              <w:top w:val="single" w:sz="6" w:space="0" w:color="auto"/>
              <w:left w:val="single" w:sz="6" w:space="0" w:color="auto"/>
              <w:bottom w:val="single" w:sz="6" w:space="0" w:color="auto"/>
              <w:right w:val="single" w:sz="6" w:space="0" w:color="auto"/>
            </w:tcBorders>
            <w:shd w:val="clear" w:color="auto" w:fill="E0E0E0"/>
          </w:tcPr>
          <w:p w14:paraId="4C320DDC" w14:textId="77777777" w:rsidR="00DF3F62" w:rsidRDefault="00DF3F62">
            <w:pPr>
              <w:pStyle w:val="Verzeichnis1"/>
              <w:rPr>
                <w:rFonts w:cs="Arial"/>
                <w:lang w:val="de-DE"/>
              </w:rPr>
            </w:pPr>
            <w:r>
              <w:rPr>
                <w:rFonts w:cs="Arial"/>
                <w:lang w:val="de-DE"/>
              </w:rPr>
              <w:t>Autor</w:t>
            </w:r>
          </w:p>
        </w:tc>
        <w:tc>
          <w:tcPr>
            <w:tcW w:w="674" w:type="pct"/>
            <w:tcBorders>
              <w:top w:val="single" w:sz="6" w:space="0" w:color="auto"/>
              <w:left w:val="single" w:sz="6" w:space="0" w:color="auto"/>
              <w:bottom w:val="single" w:sz="6" w:space="0" w:color="auto"/>
              <w:right w:val="single" w:sz="6" w:space="0" w:color="auto"/>
            </w:tcBorders>
            <w:shd w:val="clear" w:color="auto" w:fill="E0E0E0"/>
          </w:tcPr>
          <w:p w14:paraId="746F1487" w14:textId="77777777" w:rsidR="00DF3F62" w:rsidRDefault="00DF3F62">
            <w:pPr>
              <w:pStyle w:val="Verzeichnis1"/>
              <w:rPr>
                <w:rFonts w:cs="Arial"/>
                <w:lang w:val="de-DE"/>
              </w:rPr>
            </w:pPr>
            <w:r>
              <w:rPr>
                <w:rFonts w:cs="Arial"/>
                <w:lang w:val="de-DE"/>
              </w:rPr>
              <w:t>Datum</w:t>
            </w:r>
          </w:p>
        </w:tc>
        <w:tc>
          <w:tcPr>
            <w:tcW w:w="995" w:type="pct"/>
            <w:tcBorders>
              <w:top w:val="single" w:sz="6" w:space="0" w:color="auto"/>
              <w:left w:val="single" w:sz="6" w:space="0" w:color="auto"/>
              <w:bottom w:val="single" w:sz="6" w:space="0" w:color="auto"/>
              <w:right w:val="single" w:sz="6" w:space="0" w:color="auto"/>
            </w:tcBorders>
            <w:shd w:val="clear" w:color="auto" w:fill="E0E0E0"/>
          </w:tcPr>
          <w:p w14:paraId="27A9F73A" w14:textId="77777777" w:rsidR="00DF3F62" w:rsidRDefault="00DF3F62">
            <w:pPr>
              <w:pStyle w:val="Verzeichnis1"/>
              <w:rPr>
                <w:rFonts w:cs="Arial"/>
                <w:lang w:val="de-DE"/>
              </w:rPr>
            </w:pPr>
            <w:r>
              <w:rPr>
                <w:rFonts w:cs="Arial"/>
                <w:lang w:val="de-DE"/>
              </w:rPr>
              <w:t>Folgeaktion/</w:t>
            </w:r>
          </w:p>
          <w:p w14:paraId="1D7FAB33" w14:textId="77777777" w:rsidR="00DF3F62" w:rsidRDefault="00DF3F62">
            <w:pPr>
              <w:pStyle w:val="Verzeichnis1"/>
              <w:rPr>
                <w:rFonts w:cs="Arial"/>
                <w:lang w:val="de-DE"/>
              </w:rPr>
            </w:pPr>
            <w:r>
              <w:rPr>
                <w:rFonts w:cs="Arial"/>
                <w:lang w:val="de-DE"/>
              </w:rPr>
              <w:t>Ergebnis</w:t>
            </w:r>
          </w:p>
        </w:tc>
      </w:tr>
      <w:tr w:rsidR="00DF3F62" w14:paraId="415F9B01" w14:textId="77777777" w:rsidTr="00B5748D">
        <w:tc>
          <w:tcPr>
            <w:tcW w:w="424" w:type="pct"/>
            <w:tcBorders>
              <w:top w:val="single" w:sz="6" w:space="0" w:color="auto"/>
              <w:left w:val="single" w:sz="6" w:space="0" w:color="auto"/>
              <w:bottom w:val="single" w:sz="6" w:space="0" w:color="auto"/>
              <w:right w:val="single" w:sz="6" w:space="0" w:color="auto"/>
            </w:tcBorders>
          </w:tcPr>
          <w:p w14:paraId="6F54A5A7" w14:textId="77777777" w:rsidR="00DF3F62" w:rsidRDefault="000D6B12">
            <w:pPr>
              <w:widowControl w:val="0"/>
              <w:suppressAutoHyphens/>
              <w:rPr>
                <w:rFonts w:cs="Arial"/>
                <w:bCs/>
              </w:rPr>
            </w:pPr>
            <w:r>
              <w:rPr>
                <w:rFonts w:cs="Arial"/>
                <w:bCs/>
              </w:rPr>
              <w:t>0.1</w:t>
            </w:r>
          </w:p>
        </w:tc>
        <w:tc>
          <w:tcPr>
            <w:tcW w:w="2058" w:type="pct"/>
            <w:tcBorders>
              <w:top w:val="single" w:sz="6" w:space="0" w:color="auto"/>
              <w:left w:val="single" w:sz="6" w:space="0" w:color="auto"/>
              <w:bottom w:val="single" w:sz="6" w:space="0" w:color="auto"/>
              <w:right w:val="single" w:sz="6" w:space="0" w:color="auto"/>
            </w:tcBorders>
          </w:tcPr>
          <w:p w14:paraId="52F7AF30" w14:textId="77777777" w:rsidR="00DF3F62" w:rsidRPr="003873B4" w:rsidRDefault="00C421A6">
            <w:pPr>
              <w:widowControl w:val="0"/>
              <w:suppressAutoHyphens/>
              <w:rPr>
                <w:rFonts w:cs="Arial"/>
                <w:bCs/>
                <w:lang w:val="de-DE"/>
              </w:rPr>
            </w:pPr>
            <w:r>
              <w:rPr>
                <w:rFonts w:cs="Arial"/>
                <w:bCs/>
                <w:lang w:val="de-DE"/>
              </w:rPr>
              <w:t>Initial</w:t>
            </w:r>
            <w:r w:rsidR="00091B91">
              <w:rPr>
                <w:rFonts w:cs="Arial"/>
                <w:bCs/>
                <w:lang w:val="de-DE"/>
              </w:rPr>
              <w:t>e</w:t>
            </w:r>
            <w:r>
              <w:rPr>
                <w:rFonts w:cs="Arial"/>
                <w:bCs/>
                <w:lang w:val="de-DE"/>
              </w:rPr>
              <w:t xml:space="preserve"> Erstellung</w:t>
            </w:r>
          </w:p>
        </w:tc>
        <w:tc>
          <w:tcPr>
            <w:tcW w:w="849" w:type="pct"/>
            <w:tcBorders>
              <w:top w:val="single" w:sz="6" w:space="0" w:color="auto"/>
              <w:left w:val="single" w:sz="6" w:space="0" w:color="auto"/>
              <w:bottom w:val="single" w:sz="6" w:space="0" w:color="auto"/>
              <w:right w:val="single" w:sz="6" w:space="0" w:color="auto"/>
            </w:tcBorders>
          </w:tcPr>
          <w:p w14:paraId="7E1CF561" w14:textId="77777777" w:rsidR="00DF3F62" w:rsidRDefault="00C421A6">
            <w:pPr>
              <w:widowControl w:val="0"/>
              <w:suppressAutoHyphens/>
              <w:rPr>
                <w:rFonts w:cs="Arial"/>
                <w:bCs/>
                <w:lang w:val="en-GB"/>
              </w:rPr>
            </w:pPr>
            <w:r>
              <w:rPr>
                <w:rFonts w:cs="Arial"/>
                <w:bCs/>
                <w:lang w:val="en-GB"/>
              </w:rPr>
              <w:t xml:space="preserve">J. </w:t>
            </w:r>
            <w:proofErr w:type="spellStart"/>
            <w:r>
              <w:rPr>
                <w:rFonts w:cs="Arial"/>
                <w:bCs/>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310D228E" w14:textId="77777777" w:rsidR="00DF3F62" w:rsidRDefault="002A3679" w:rsidP="002A3679">
            <w:pPr>
              <w:widowControl w:val="0"/>
              <w:suppressAutoHyphens/>
              <w:rPr>
                <w:rFonts w:cs="Arial"/>
                <w:bCs/>
                <w:lang w:val="en-GB"/>
              </w:rPr>
            </w:pPr>
            <w:r>
              <w:rPr>
                <w:rFonts w:cs="Arial"/>
                <w:bCs/>
                <w:lang w:val="en-GB"/>
              </w:rPr>
              <w:t>10</w:t>
            </w:r>
            <w:r w:rsidR="00C421A6">
              <w:rPr>
                <w:rFonts w:cs="Arial"/>
                <w:bCs/>
                <w:lang w:val="en-GB"/>
              </w:rPr>
              <w:t>.</w:t>
            </w:r>
            <w:r>
              <w:rPr>
                <w:rFonts w:cs="Arial"/>
                <w:bCs/>
                <w:lang w:val="en-GB"/>
              </w:rPr>
              <w:t>11</w:t>
            </w:r>
            <w:r w:rsidR="00C421A6">
              <w:rPr>
                <w:rFonts w:cs="Arial"/>
                <w:bCs/>
                <w:lang w:val="en-GB"/>
              </w:rPr>
              <w:t>.20</w:t>
            </w:r>
            <w:r>
              <w:rPr>
                <w:rFonts w:cs="Arial"/>
                <w:bCs/>
                <w:lang w:val="en-GB"/>
              </w:rPr>
              <w:t>20</w:t>
            </w:r>
          </w:p>
        </w:tc>
        <w:tc>
          <w:tcPr>
            <w:tcW w:w="995" w:type="pct"/>
            <w:tcBorders>
              <w:top w:val="single" w:sz="6" w:space="0" w:color="auto"/>
              <w:left w:val="single" w:sz="6" w:space="0" w:color="auto"/>
              <w:bottom w:val="single" w:sz="6" w:space="0" w:color="auto"/>
              <w:right w:val="single" w:sz="6" w:space="0" w:color="auto"/>
            </w:tcBorders>
          </w:tcPr>
          <w:p w14:paraId="2A8EAB11" w14:textId="77777777" w:rsidR="00DF3F62" w:rsidRDefault="00C421A6" w:rsidP="0077545E">
            <w:pPr>
              <w:widowControl w:val="0"/>
              <w:suppressAutoHyphens/>
              <w:rPr>
                <w:rFonts w:cs="Arial"/>
                <w:bCs/>
                <w:lang w:val="en-GB"/>
              </w:rPr>
            </w:pPr>
            <w:r>
              <w:rPr>
                <w:rFonts w:cs="Arial"/>
                <w:bCs/>
                <w:lang w:val="en-GB"/>
              </w:rPr>
              <w:t xml:space="preserve">Review </w:t>
            </w:r>
            <w:r w:rsidR="0077545E">
              <w:rPr>
                <w:rFonts w:cs="Arial"/>
                <w:bCs/>
                <w:lang w:val="en-GB"/>
              </w:rPr>
              <w:t>FH</w:t>
            </w:r>
          </w:p>
        </w:tc>
      </w:tr>
      <w:tr w:rsidR="27B04432" w14:paraId="41C21CDF" w14:textId="77777777" w:rsidTr="00B5748D">
        <w:tc>
          <w:tcPr>
            <w:tcW w:w="424" w:type="pct"/>
            <w:tcBorders>
              <w:top w:val="single" w:sz="6" w:space="0" w:color="auto"/>
              <w:left w:val="single" w:sz="6" w:space="0" w:color="auto"/>
              <w:bottom w:val="single" w:sz="6" w:space="0" w:color="auto"/>
              <w:right w:val="single" w:sz="6" w:space="0" w:color="auto"/>
            </w:tcBorders>
          </w:tcPr>
          <w:p w14:paraId="2C9523E1" w14:textId="58699672" w:rsidR="69FE0CD4" w:rsidRDefault="69FE0CD4" w:rsidP="27B04432">
            <w:pPr>
              <w:rPr>
                <w:rFonts w:cs="Arial"/>
              </w:rPr>
            </w:pPr>
            <w:r w:rsidRPr="227D50B8">
              <w:rPr>
                <w:rFonts w:cs="Arial"/>
              </w:rPr>
              <w:t>0.2</w:t>
            </w:r>
          </w:p>
        </w:tc>
        <w:tc>
          <w:tcPr>
            <w:tcW w:w="2058" w:type="pct"/>
            <w:tcBorders>
              <w:top w:val="single" w:sz="6" w:space="0" w:color="auto"/>
              <w:left w:val="single" w:sz="6" w:space="0" w:color="auto"/>
              <w:bottom w:val="single" w:sz="6" w:space="0" w:color="auto"/>
              <w:right w:val="single" w:sz="6" w:space="0" w:color="auto"/>
            </w:tcBorders>
          </w:tcPr>
          <w:p w14:paraId="67C5E48B" w14:textId="15506168" w:rsidR="62B14F3A" w:rsidRDefault="62B14F3A" w:rsidP="27B04432">
            <w:pPr>
              <w:rPr>
                <w:rFonts w:cs="Arial"/>
                <w:lang w:val="de-DE"/>
              </w:rPr>
            </w:pPr>
            <w:r w:rsidRPr="227D50B8">
              <w:rPr>
                <w:rFonts w:cs="Arial"/>
                <w:lang w:val="de-DE"/>
              </w:rPr>
              <w:t>Initiale Erstellung</w:t>
            </w:r>
            <w:r w:rsidR="2050FE6F" w:rsidRPr="227D50B8">
              <w:rPr>
                <w:rFonts w:cs="Arial"/>
                <w:lang w:val="de-DE"/>
              </w:rPr>
              <w:t xml:space="preserve">, Orientierung an der dem </w:t>
            </w:r>
            <w:proofErr w:type="spellStart"/>
            <w:r w:rsidR="2050FE6F" w:rsidRPr="227D50B8">
              <w:rPr>
                <w:rFonts w:cs="Arial"/>
                <w:lang w:val="de-DE"/>
              </w:rPr>
              <w:t>UseCase</w:t>
            </w:r>
            <w:proofErr w:type="spellEnd"/>
            <w:r w:rsidR="2050FE6F" w:rsidRPr="227D50B8">
              <w:rPr>
                <w:rFonts w:cs="Arial"/>
                <w:lang w:val="de-DE"/>
              </w:rPr>
              <w:t xml:space="preserve"> UC-001</w:t>
            </w:r>
          </w:p>
        </w:tc>
        <w:tc>
          <w:tcPr>
            <w:tcW w:w="849" w:type="pct"/>
            <w:tcBorders>
              <w:top w:val="single" w:sz="6" w:space="0" w:color="auto"/>
              <w:left w:val="single" w:sz="6" w:space="0" w:color="auto"/>
              <w:bottom w:val="single" w:sz="6" w:space="0" w:color="auto"/>
              <w:right w:val="single" w:sz="6" w:space="0" w:color="auto"/>
            </w:tcBorders>
          </w:tcPr>
          <w:p w14:paraId="5F70EA35" w14:textId="7483BC3A" w:rsidR="2050FE6F" w:rsidRDefault="2050FE6F" w:rsidP="27B04432">
            <w:pPr>
              <w:rPr>
                <w:rFonts w:cs="Arial"/>
                <w:lang w:val="en-GB"/>
              </w:rPr>
            </w:pPr>
            <w:proofErr w:type="spellStart"/>
            <w:r w:rsidRPr="227D50B8">
              <w:rPr>
                <w:rFonts w:cs="Arial"/>
                <w:lang w:val="en-GB"/>
              </w:rPr>
              <w:t>L.Hoffmann</w:t>
            </w:r>
            <w:proofErr w:type="spellEnd"/>
          </w:p>
        </w:tc>
        <w:tc>
          <w:tcPr>
            <w:tcW w:w="674" w:type="pct"/>
            <w:tcBorders>
              <w:top w:val="single" w:sz="6" w:space="0" w:color="auto"/>
              <w:left w:val="single" w:sz="6" w:space="0" w:color="auto"/>
              <w:bottom w:val="single" w:sz="6" w:space="0" w:color="auto"/>
              <w:right w:val="single" w:sz="6" w:space="0" w:color="auto"/>
            </w:tcBorders>
          </w:tcPr>
          <w:p w14:paraId="5D2E21BB" w14:textId="18529DD9" w:rsidR="2050FE6F" w:rsidRDefault="2050FE6F" w:rsidP="27B04432">
            <w:pPr>
              <w:rPr>
                <w:rFonts w:cs="Arial"/>
                <w:lang w:val="en-GB"/>
              </w:rPr>
            </w:pPr>
            <w:r w:rsidRPr="227D50B8">
              <w:rPr>
                <w:rFonts w:cs="Arial"/>
                <w:lang w:val="en-GB"/>
              </w:rPr>
              <w:t>12.11.2020</w:t>
            </w:r>
          </w:p>
        </w:tc>
        <w:tc>
          <w:tcPr>
            <w:tcW w:w="995" w:type="pct"/>
            <w:tcBorders>
              <w:top w:val="single" w:sz="6" w:space="0" w:color="auto"/>
              <w:left w:val="single" w:sz="6" w:space="0" w:color="auto"/>
              <w:bottom w:val="single" w:sz="6" w:space="0" w:color="auto"/>
              <w:right w:val="single" w:sz="6" w:space="0" w:color="auto"/>
            </w:tcBorders>
          </w:tcPr>
          <w:p w14:paraId="15BCC660" w14:textId="38D698C5" w:rsidR="2050FE6F" w:rsidRDefault="2050FE6F" w:rsidP="27B04432">
            <w:pPr>
              <w:rPr>
                <w:rFonts w:cs="Arial"/>
                <w:lang w:val="en-GB"/>
              </w:rPr>
            </w:pPr>
            <w:proofErr w:type="spellStart"/>
            <w:r w:rsidRPr="227D50B8">
              <w:rPr>
                <w:rFonts w:cs="Arial"/>
                <w:lang w:val="en-GB"/>
              </w:rPr>
              <w:t>Neuer</w:t>
            </w:r>
            <w:proofErr w:type="spellEnd"/>
            <w:r w:rsidRPr="227D50B8">
              <w:rPr>
                <w:rFonts w:cs="Arial"/>
                <w:lang w:val="en-GB"/>
              </w:rPr>
              <w:t xml:space="preserve"> Use Case UC-002</w:t>
            </w:r>
          </w:p>
        </w:tc>
      </w:tr>
      <w:tr w:rsidR="000A21BE" w14:paraId="32F4AEAB" w14:textId="77777777" w:rsidTr="00B5748D">
        <w:tc>
          <w:tcPr>
            <w:tcW w:w="424" w:type="pct"/>
            <w:tcBorders>
              <w:top w:val="single" w:sz="6" w:space="0" w:color="auto"/>
              <w:left w:val="single" w:sz="6" w:space="0" w:color="auto"/>
              <w:bottom w:val="single" w:sz="6" w:space="0" w:color="auto"/>
              <w:right w:val="single" w:sz="6" w:space="0" w:color="auto"/>
            </w:tcBorders>
          </w:tcPr>
          <w:p w14:paraId="49FF53FB" w14:textId="47A05385" w:rsidR="000A21BE" w:rsidRPr="227D50B8" w:rsidRDefault="000A21BE" w:rsidP="27B04432">
            <w:pPr>
              <w:rPr>
                <w:rFonts w:cs="Arial"/>
              </w:rPr>
            </w:pPr>
            <w:r w:rsidRPr="7AB393F9">
              <w:rPr>
                <w:rFonts w:cs="Arial"/>
              </w:rPr>
              <w:t>0.3</w:t>
            </w:r>
          </w:p>
        </w:tc>
        <w:tc>
          <w:tcPr>
            <w:tcW w:w="2058" w:type="pct"/>
            <w:tcBorders>
              <w:top w:val="single" w:sz="6" w:space="0" w:color="auto"/>
              <w:left w:val="single" w:sz="6" w:space="0" w:color="auto"/>
              <w:bottom w:val="single" w:sz="6" w:space="0" w:color="auto"/>
              <w:right w:val="single" w:sz="6" w:space="0" w:color="auto"/>
            </w:tcBorders>
          </w:tcPr>
          <w:p w14:paraId="63459D1F" w14:textId="4B5861EF" w:rsidR="000A21BE" w:rsidRPr="227D50B8" w:rsidRDefault="000A21BE" w:rsidP="27B04432">
            <w:pPr>
              <w:rPr>
                <w:rFonts w:cs="Arial"/>
                <w:lang w:val="de-DE"/>
              </w:rPr>
            </w:pPr>
            <w:r w:rsidRPr="7AB393F9">
              <w:rPr>
                <w:rFonts w:cs="Arial"/>
                <w:lang w:val="de-DE"/>
              </w:rPr>
              <w:t>Review</w:t>
            </w:r>
          </w:p>
        </w:tc>
        <w:tc>
          <w:tcPr>
            <w:tcW w:w="849" w:type="pct"/>
            <w:tcBorders>
              <w:top w:val="single" w:sz="6" w:space="0" w:color="auto"/>
              <w:left w:val="single" w:sz="6" w:space="0" w:color="auto"/>
              <w:bottom w:val="single" w:sz="6" w:space="0" w:color="auto"/>
              <w:right w:val="single" w:sz="6" w:space="0" w:color="auto"/>
            </w:tcBorders>
          </w:tcPr>
          <w:p w14:paraId="00A99F68" w14:textId="69829415" w:rsidR="000A21BE" w:rsidRPr="227D50B8" w:rsidRDefault="000A21BE" w:rsidP="27B04432">
            <w:pPr>
              <w:rPr>
                <w:rFonts w:cs="Arial"/>
                <w:lang w:val="en-GB"/>
              </w:rPr>
            </w:pPr>
            <w:r w:rsidRPr="7AB393F9">
              <w:rPr>
                <w:rFonts w:cs="Arial"/>
                <w:lang w:val="en-GB"/>
              </w:rPr>
              <w:t xml:space="preserve">J. </w:t>
            </w:r>
            <w:proofErr w:type="spellStart"/>
            <w:r w:rsidRPr="7AB393F9">
              <w:rPr>
                <w:rFonts w:cs="Arial"/>
                <w:lang w:val="en-GB"/>
              </w:rPr>
              <w:t>Leßner</w:t>
            </w:r>
            <w:proofErr w:type="spellEnd"/>
          </w:p>
        </w:tc>
        <w:tc>
          <w:tcPr>
            <w:tcW w:w="674" w:type="pct"/>
            <w:tcBorders>
              <w:top w:val="single" w:sz="6" w:space="0" w:color="auto"/>
              <w:left w:val="single" w:sz="6" w:space="0" w:color="auto"/>
              <w:bottom w:val="single" w:sz="6" w:space="0" w:color="auto"/>
              <w:right w:val="single" w:sz="6" w:space="0" w:color="auto"/>
            </w:tcBorders>
          </w:tcPr>
          <w:p w14:paraId="065516E7" w14:textId="498A9029" w:rsidR="000A21BE" w:rsidRPr="227D50B8" w:rsidRDefault="000A21BE" w:rsidP="27B04432">
            <w:pPr>
              <w:rPr>
                <w:rFonts w:cs="Arial"/>
                <w:lang w:val="en-GB"/>
              </w:rPr>
            </w:pPr>
            <w:r w:rsidRPr="7AB393F9">
              <w:rPr>
                <w:rFonts w:cs="Arial"/>
                <w:lang w:val="en-GB"/>
              </w:rPr>
              <w:t>15.11.2020</w:t>
            </w:r>
          </w:p>
        </w:tc>
        <w:tc>
          <w:tcPr>
            <w:tcW w:w="995" w:type="pct"/>
            <w:tcBorders>
              <w:top w:val="single" w:sz="6" w:space="0" w:color="auto"/>
              <w:left w:val="single" w:sz="6" w:space="0" w:color="auto"/>
              <w:bottom w:val="single" w:sz="6" w:space="0" w:color="auto"/>
              <w:right w:val="single" w:sz="6" w:space="0" w:color="auto"/>
            </w:tcBorders>
          </w:tcPr>
          <w:p w14:paraId="095C3F4A" w14:textId="67268FD9" w:rsidR="000A21BE" w:rsidRPr="227D50B8" w:rsidRDefault="000A21BE" w:rsidP="27B04432">
            <w:pPr>
              <w:rPr>
                <w:rFonts w:cs="Arial"/>
                <w:lang w:val="en-GB"/>
              </w:rPr>
            </w:pPr>
            <w:r w:rsidRPr="7AB393F9">
              <w:rPr>
                <w:rFonts w:cs="Arial"/>
                <w:lang w:val="en-GB"/>
              </w:rPr>
              <w:t>Review FH</w:t>
            </w:r>
          </w:p>
        </w:tc>
      </w:tr>
      <w:tr w:rsidR="005E235A" w14:paraId="1450394C" w14:textId="77777777" w:rsidTr="00B5748D">
        <w:tc>
          <w:tcPr>
            <w:tcW w:w="424" w:type="pct"/>
            <w:tcBorders>
              <w:top w:val="single" w:sz="6" w:space="0" w:color="auto"/>
              <w:left w:val="single" w:sz="6" w:space="0" w:color="auto"/>
              <w:bottom w:val="single" w:sz="6" w:space="0" w:color="auto"/>
              <w:right w:val="single" w:sz="6" w:space="0" w:color="auto"/>
            </w:tcBorders>
          </w:tcPr>
          <w:p w14:paraId="42F332D8" w14:textId="3FEF3052" w:rsidR="005E235A" w:rsidRPr="7AB393F9" w:rsidRDefault="005E235A" w:rsidP="005E235A">
            <w:pPr>
              <w:rPr>
                <w:rFonts w:cs="Arial"/>
              </w:rPr>
            </w:pPr>
            <w:r>
              <w:rPr>
                <w:rFonts w:cs="Arial"/>
              </w:rPr>
              <w:t>0.4</w:t>
            </w:r>
          </w:p>
        </w:tc>
        <w:tc>
          <w:tcPr>
            <w:tcW w:w="2058" w:type="pct"/>
            <w:tcBorders>
              <w:top w:val="single" w:sz="6" w:space="0" w:color="auto"/>
              <w:left w:val="single" w:sz="6" w:space="0" w:color="auto"/>
              <w:bottom w:val="single" w:sz="6" w:space="0" w:color="auto"/>
              <w:right w:val="single" w:sz="6" w:space="0" w:color="auto"/>
            </w:tcBorders>
          </w:tcPr>
          <w:p w14:paraId="06F25AD2" w14:textId="5137D5A0" w:rsidR="005E235A" w:rsidRPr="7AB393F9" w:rsidRDefault="005E235A" w:rsidP="005E235A">
            <w:pPr>
              <w:rPr>
                <w:rFonts w:cs="Arial"/>
                <w:lang w:val="de-DE"/>
              </w:rPr>
            </w:pPr>
            <w:r>
              <w:rPr>
                <w:rFonts w:cs="Arial"/>
                <w:lang w:val="de-DE"/>
              </w:rPr>
              <w:t>Angaben zur grafischen Darstellung der Änderungsverfolgung</w:t>
            </w:r>
          </w:p>
        </w:tc>
        <w:tc>
          <w:tcPr>
            <w:tcW w:w="849" w:type="pct"/>
            <w:tcBorders>
              <w:top w:val="single" w:sz="6" w:space="0" w:color="auto"/>
              <w:left w:val="single" w:sz="6" w:space="0" w:color="auto"/>
              <w:bottom w:val="single" w:sz="6" w:space="0" w:color="auto"/>
              <w:right w:val="single" w:sz="6" w:space="0" w:color="auto"/>
            </w:tcBorders>
          </w:tcPr>
          <w:p w14:paraId="660B320A" w14:textId="77777777" w:rsidR="005E235A" w:rsidRDefault="005E235A" w:rsidP="005E235A">
            <w:pPr>
              <w:rPr>
                <w:rFonts w:cs="Arial"/>
                <w:lang w:val="de-DE"/>
              </w:rPr>
            </w:pPr>
            <w:r>
              <w:rPr>
                <w:rFonts w:cs="Arial"/>
                <w:lang w:val="de-DE"/>
              </w:rPr>
              <w:t>T. Stranghöner</w:t>
            </w:r>
          </w:p>
          <w:p w14:paraId="1A92CF4E" w14:textId="568B9E72" w:rsidR="005E235A" w:rsidRPr="7AB393F9" w:rsidRDefault="005E235A" w:rsidP="005E235A">
            <w:pPr>
              <w:rPr>
                <w:rFonts w:cs="Arial"/>
                <w:lang w:val="en-GB"/>
              </w:rPr>
            </w:pPr>
            <w:r>
              <w:rPr>
                <w:rFonts w:cs="Arial"/>
                <w:lang w:val="de-DE"/>
              </w:rPr>
              <w:t>N. Maßmann</w:t>
            </w:r>
          </w:p>
        </w:tc>
        <w:tc>
          <w:tcPr>
            <w:tcW w:w="674" w:type="pct"/>
            <w:tcBorders>
              <w:top w:val="single" w:sz="6" w:space="0" w:color="auto"/>
              <w:left w:val="single" w:sz="6" w:space="0" w:color="auto"/>
              <w:bottom w:val="single" w:sz="6" w:space="0" w:color="auto"/>
              <w:right w:val="single" w:sz="6" w:space="0" w:color="auto"/>
            </w:tcBorders>
          </w:tcPr>
          <w:p w14:paraId="0D27B2D7" w14:textId="454A5C12" w:rsidR="005E235A" w:rsidRPr="7AB393F9" w:rsidRDefault="005E235A" w:rsidP="005E235A">
            <w:pPr>
              <w:rPr>
                <w:rFonts w:cs="Arial"/>
                <w:lang w:val="en-GB"/>
              </w:rPr>
            </w:pPr>
            <w:r>
              <w:rPr>
                <w:rFonts w:cs="Arial"/>
                <w:lang w:val="de-DE"/>
              </w:rPr>
              <w:t>16.11.2020</w:t>
            </w:r>
          </w:p>
        </w:tc>
        <w:tc>
          <w:tcPr>
            <w:tcW w:w="995" w:type="pct"/>
            <w:tcBorders>
              <w:top w:val="single" w:sz="6" w:space="0" w:color="auto"/>
              <w:left w:val="single" w:sz="6" w:space="0" w:color="auto"/>
              <w:bottom w:val="single" w:sz="6" w:space="0" w:color="auto"/>
              <w:right w:val="single" w:sz="6" w:space="0" w:color="auto"/>
            </w:tcBorders>
          </w:tcPr>
          <w:p w14:paraId="47048ADE" w14:textId="50BB0484" w:rsidR="005E235A" w:rsidRPr="7AB393F9" w:rsidRDefault="005E235A" w:rsidP="005E235A">
            <w:pPr>
              <w:rPr>
                <w:rFonts w:cs="Arial"/>
                <w:lang w:val="en-GB"/>
              </w:rPr>
            </w:pPr>
            <w:r>
              <w:rPr>
                <w:rFonts w:cs="Arial"/>
                <w:lang w:val="de-DE"/>
              </w:rPr>
              <w:t xml:space="preserve">Review </w:t>
            </w:r>
            <w:proofErr w:type="spellStart"/>
            <w:r>
              <w:rPr>
                <w:rFonts w:cs="Arial"/>
                <w:lang w:val="de-DE"/>
              </w:rPr>
              <w:t>Leßner</w:t>
            </w:r>
            <w:proofErr w:type="spellEnd"/>
          </w:p>
        </w:tc>
      </w:tr>
      <w:tr w:rsidR="00F80DC4" w14:paraId="1CFAE524" w14:textId="77777777" w:rsidTr="00B5748D">
        <w:tc>
          <w:tcPr>
            <w:tcW w:w="424" w:type="pct"/>
            <w:tcBorders>
              <w:top w:val="single" w:sz="6" w:space="0" w:color="auto"/>
              <w:left w:val="single" w:sz="6" w:space="0" w:color="auto"/>
              <w:bottom w:val="single" w:sz="6" w:space="0" w:color="auto"/>
              <w:right w:val="single" w:sz="6" w:space="0" w:color="auto"/>
            </w:tcBorders>
          </w:tcPr>
          <w:p w14:paraId="2EC98342" w14:textId="4B1CFB56" w:rsidR="00F80DC4" w:rsidRDefault="00F80DC4" w:rsidP="005E235A">
            <w:pPr>
              <w:rPr>
                <w:rFonts w:cs="Arial"/>
              </w:rPr>
            </w:pPr>
            <w:r>
              <w:rPr>
                <w:rFonts w:cs="Arial"/>
              </w:rPr>
              <w:t>0.5</w:t>
            </w:r>
          </w:p>
        </w:tc>
        <w:tc>
          <w:tcPr>
            <w:tcW w:w="2058" w:type="pct"/>
            <w:tcBorders>
              <w:top w:val="single" w:sz="6" w:space="0" w:color="auto"/>
              <w:left w:val="single" w:sz="6" w:space="0" w:color="auto"/>
              <w:bottom w:val="single" w:sz="6" w:space="0" w:color="auto"/>
              <w:right w:val="single" w:sz="6" w:space="0" w:color="auto"/>
            </w:tcBorders>
          </w:tcPr>
          <w:p w14:paraId="03BD50EC" w14:textId="4B107F72" w:rsidR="00F80DC4" w:rsidRDefault="00F80DC4" w:rsidP="005E235A">
            <w:pPr>
              <w:rPr>
                <w:rFonts w:cs="Arial"/>
                <w:lang w:val="de-DE"/>
              </w:rPr>
            </w:pPr>
            <w:r>
              <w:rPr>
                <w:rFonts w:cs="Arial"/>
                <w:lang w:val="de-DE"/>
              </w:rPr>
              <w:t>Entfernen von Redundanzen und Widersprüchen. Wunschanpassung der Gliederung</w:t>
            </w:r>
          </w:p>
        </w:tc>
        <w:tc>
          <w:tcPr>
            <w:tcW w:w="849" w:type="pct"/>
            <w:tcBorders>
              <w:top w:val="single" w:sz="6" w:space="0" w:color="auto"/>
              <w:left w:val="single" w:sz="6" w:space="0" w:color="auto"/>
              <w:bottom w:val="single" w:sz="6" w:space="0" w:color="auto"/>
              <w:right w:val="single" w:sz="6" w:space="0" w:color="auto"/>
            </w:tcBorders>
          </w:tcPr>
          <w:p w14:paraId="23F6C24B" w14:textId="77777777" w:rsidR="00674687" w:rsidRDefault="00674687" w:rsidP="00674687">
            <w:pPr>
              <w:rPr>
                <w:rFonts w:cs="Arial"/>
                <w:lang w:val="de-DE"/>
              </w:rPr>
            </w:pPr>
            <w:r>
              <w:rPr>
                <w:rFonts w:cs="Arial"/>
                <w:lang w:val="de-DE"/>
              </w:rPr>
              <w:t>T. Stranghöner</w:t>
            </w:r>
          </w:p>
          <w:p w14:paraId="10D62E53" w14:textId="4C8888D8" w:rsidR="00F80DC4" w:rsidRDefault="00674687" w:rsidP="00674687">
            <w:pPr>
              <w:rPr>
                <w:rFonts w:cs="Arial"/>
                <w:lang w:val="de-DE"/>
              </w:rPr>
            </w:pPr>
            <w:r>
              <w:rPr>
                <w:rFonts w:cs="Arial"/>
                <w:lang w:val="de-DE"/>
              </w:rPr>
              <w:t>N. Maßmann</w:t>
            </w:r>
          </w:p>
        </w:tc>
        <w:tc>
          <w:tcPr>
            <w:tcW w:w="674" w:type="pct"/>
            <w:tcBorders>
              <w:top w:val="single" w:sz="6" w:space="0" w:color="auto"/>
              <w:left w:val="single" w:sz="6" w:space="0" w:color="auto"/>
              <w:bottom w:val="single" w:sz="6" w:space="0" w:color="auto"/>
              <w:right w:val="single" w:sz="6" w:space="0" w:color="auto"/>
            </w:tcBorders>
          </w:tcPr>
          <w:p w14:paraId="03BBEFA9" w14:textId="3DAB4F72" w:rsidR="00F80DC4" w:rsidRDefault="00F80DC4" w:rsidP="005E235A">
            <w:pPr>
              <w:rPr>
                <w:rFonts w:cs="Arial"/>
                <w:lang w:val="de-DE"/>
              </w:rPr>
            </w:pPr>
            <w:r>
              <w:rPr>
                <w:rFonts w:cs="Arial"/>
                <w:lang w:val="de-DE"/>
              </w:rPr>
              <w:t>17.11.2020</w:t>
            </w:r>
          </w:p>
        </w:tc>
        <w:tc>
          <w:tcPr>
            <w:tcW w:w="995" w:type="pct"/>
            <w:tcBorders>
              <w:top w:val="single" w:sz="6" w:space="0" w:color="auto"/>
              <w:left w:val="single" w:sz="6" w:space="0" w:color="auto"/>
              <w:bottom w:val="single" w:sz="6" w:space="0" w:color="auto"/>
              <w:right w:val="single" w:sz="6" w:space="0" w:color="auto"/>
            </w:tcBorders>
          </w:tcPr>
          <w:p w14:paraId="5BE5E123" w14:textId="3E8DAAFD" w:rsidR="00F80DC4" w:rsidRDefault="00F80DC4" w:rsidP="005E235A">
            <w:pPr>
              <w:rPr>
                <w:rFonts w:cs="Arial"/>
                <w:lang w:val="de-DE"/>
              </w:rPr>
            </w:pPr>
            <w:r>
              <w:rPr>
                <w:rFonts w:cs="Arial"/>
                <w:lang w:val="de-DE"/>
              </w:rPr>
              <w:t>Interne Besprechung</w:t>
            </w:r>
          </w:p>
        </w:tc>
      </w:tr>
      <w:tr w:rsidR="008E0352" w:rsidRPr="008E0352" w14:paraId="5CB70E11" w14:textId="77777777" w:rsidTr="00B5748D">
        <w:trPr>
          <w:ins w:id="0" w:author="Lessner, Jan" w:date="2020-11-20T10:49:00Z"/>
        </w:trPr>
        <w:tc>
          <w:tcPr>
            <w:tcW w:w="424" w:type="pct"/>
            <w:tcBorders>
              <w:top w:val="single" w:sz="6" w:space="0" w:color="auto"/>
              <w:left w:val="single" w:sz="6" w:space="0" w:color="auto"/>
              <w:bottom w:val="single" w:sz="6" w:space="0" w:color="auto"/>
              <w:right w:val="single" w:sz="6" w:space="0" w:color="auto"/>
            </w:tcBorders>
          </w:tcPr>
          <w:p w14:paraId="14021948" w14:textId="75A3818E" w:rsidR="008E0352" w:rsidRDefault="008E0352" w:rsidP="005E235A">
            <w:pPr>
              <w:rPr>
                <w:ins w:id="1" w:author="Lessner, Jan" w:date="2020-11-20T10:49:00Z"/>
                <w:rFonts w:cs="Arial"/>
              </w:rPr>
            </w:pPr>
            <w:ins w:id="2" w:author="Lessner, Jan" w:date="2020-11-20T10:49:00Z">
              <w:r>
                <w:rPr>
                  <w:rFonts w:cs="Arial"/>
                </w:rPr>
                <w:t>0.6</w:t>
              </w:r>
            </w:ins>
          </w:p>
        </w:tc>
        <w:tc>
          <w:tcPr>
            <w:tcW w:w="2058" w:type="pct"/>
            <w:tcBorders>
              <w:top w:val="single" w:sz="6" w:space="0" w:color="auto"/>
              <w:left w:val="single" w:sz="6" w:space="0" w:color="auto"/>
              <w:bottom w:val="single" w:sz="6" w:space="0" w:color="auto"/>
              <w:right w:val="single" w:sz="6" w:space="0" w:color="auto"/>
            </w:tcBorders>
          </w:tcPr>
          <w:p w14:paraId="2F908C90" w14:textId="714B71BA" w:rsidR="008E0352" w:rsidRDefault="008E0352" w:rsidP="00601813">
            <w:pPr>
              <w:rPr>
                <w:ins w:id="3" w:author="Lessner, Jan" w:date="2020-11-20T10:49:00Z"/>
                <w:rFonts w:cs="Arial"/>
                <w:lang w:val="de-DE"/>
              </w:rPr>
            </w:pPr>
            <w:ins w:id="4" w:author="Lessner, Jan" w:date="2020-11-20T10:49:00Z">
              <w:r>
                <w:rPr>
                  <w:rFonts w:cs="Arial"/>
                  <w:lang w:val="de-DE"/>
                </w:rPr>
                <w:t xml:space="preserve">Review, </w:t>
              </w:r>
            </w:ins>
            <w:ins w:id="5" w:author="Lessner, Jan" w:date="2020-11-20T11:02:00Z">
              <w:r w:rsidR="00601813">
                <w:rPr>
                  <w:rFonts w:cs="Arial"/>
                  <w:lang w:val="de-DE"/>
                </w:rPr>
                <w:t xml:space="preserve">Redundanzen entfernt, Formulierungen </w:t>
              </w:r>
            </w:ins>
            <w:ins w:id="6" w:author="Lessner, Jan" w:date="2020-11-20T11:03:00Z">
              <w:r w:rsidR="00601813">
                <w:rPr>
                  <w:rFonts w:cs="Arial"/>
                  <w:lang w:val="de-DE"/>
                </w:rPr>
                <w:t>und Begriffe vereinheitlicht.</w:t>
              </w:r>
            </w:ins>
          </w:p>
        </w:tc>
        <w:tc>
          <w:tcPr>
            <w:tcW w:w="849" w:type="pct"/>
            <w:tcBorders>
              <w:top w:val="single" w:sz="6" w:space="0" w:color="auto"/>
              <w:left w:val="single" w:sz="6" w:space="0" w:color="auto"/>
              <w:bottom w:val="single" w:sz="6" w:space="0" w:color="auto"/>
              <w:right w:val="single" w:sz="6" w:space="0" w:color="auto"/>
            </w:tcBorders>
          </w:tcPr>
          <w:p w14:paraId="576D4CFF" w14:textId="7EBD8FFA" w:rsidR="008E0352" w:rsidRDefault="008E0352" w:rsidP="00674687">
            <w:pPr>
              <w:rPr>
                <w:ins w:id="7" w:author="Lessner, Jan" w:date="2020-11-20T10:49:00Z"/>
                <w:rFonts w:cs="Arial"/>
                <w:lang w:val="de-DE"/>
              </w:rPr>
            </w:pPr>
            <w:ins w:id="8" w:author="Lessner, Jan" w:date="2020-11-20T10:49:00Z">
              <w:r>
                <w:rPr>
                  <w:rFonts w:cs="Arial"/>
                  <w:lang w:val="de-DE"/>
                </w:rPr>
                <w:t xml:space="preserve">J. </w:t>
              </w:r>
              <w:proofErr w:type="spellStart"/>
              <w:r>
                <w:rPr>
                  <w:rFonts w:cs="Arial"/>
                  <w:lang w:val="de-DE"/>
                </w:rPr>
                <w:t>Leßner</w:t>
              </w:r>
              <w:proofErr w:type="spellEnd"/>
            </w:ins>
          </w:p>
        </w:tc>
        <w:tc>
          <w:tcPr>
            <w:tcW w:w="674" w:type="pct"/>
            <w:tcBorders>
              <w:top w:val="single" w:sz="6" w:space="0" w:color="auto"/>
              <w:left w:val="single" w:sz="6" w:space="0" w:color="auto"/>
              <w:bottom w:val="single" w:sz="6" w:space="0" w:color="auto"/>
              <w:right w:val="single" w:sz="6" w:space="0" w:color="auto"/>
            </w:tcBorders>
          </w:tcPr>
          <w:p w14:paraId="172FC6EE" w14:textId="49495DCF" w:rsidR="008E0352" w:rsidRDefault="008E0352" w:rsidP="005E235A">
            <w:pPr>
              <w:rPr>
                <w:ins w:id="9" w:author="Lessner, Jan" w:date="2020-11-20T10:49:00Z"/>
                <w:rFonts w:cs="Arial"/>
                <w:lang w:val="de-DE"/>
              </w:rPr>
            </w:pPr>
            <w:ins w:id="10" w:author="Lessner, Jan" w:date="2020-11-20T10:49:00Z">
              <w:r>
                <w:rPr>
                  <w:rFonts w:cs="Arial"/>
                  <w:lang w:val="de-DE"/>
                </w:rPr>
                <w:t>20.11.2020</w:t>
              </w:r>
            </w:ins>
          </w:p>
        </w:tc>
        <w:tc>
          <w:tcPr>
            <w:tcW w:w="995" w:type="pct"/>
            <w:tcBorders>
              <w:top w:val="single" w:sz="6" w:space="0" w:color="auto"/>
              <w:left w:val="single" w:sz="6" w:space="0" w:color="auto"/>
              <w:bottom w:val="single" w:sz="6" w:space="0" w:color="auto"/>
              <w:right w:val="single" w:sz="6" w:space="0" w:color="auto"/>
            </w:tcBorders>
          </w:tcPr>
          <w:p w14:paraId="1EEF4858" w14:textId="790AE9A7" w:rsidR="008E0352" w:rsidRDefault="008E0352" w:rsidP="005E235A">
            <w:pPr>
              <w:rPr>
                <w:ins w:id="11" w:author="Lessner, Jan" w:date="2020-11-20T10:49:00Z"/>
                <w:rFonts w:cs="Arial"/>
                <w:lang w:val="de-DE"/>
              </w:rPr>
            </w:pPr>
            <w:ins w:id="12" w:author="Lessner, Jan" w:date="2020-11-20T10:49:00Z">
              <w:r>
                <w:rPr>
                  <w:rFonts w:cs="Arial"/>
                  <w:lang w:val="de-DE"/>
                </w:rPr>
                <w:t xml:space="preserve">Review </w:t>
              </w:r>
            </w:ins>
            <w:ins w:id="13" w:author="Lessner, Jan" w:date="2020-11-20T10:50:00Z">
              <w:r>
                <w:rPr>
                  <w:rFonts w:cs="Arial"/>
                  <w:lang w:val="de-DE"/>
                </w:rPr>
                <w:t>Niemann, Dück</w:t>
              </w:r>
            </w:ins>
          </w:p>
        </w:tc>
      </w:tr>
    </w:tbl>
    <w:p w14:paraId="672A6659" w14:textId="77777777" w:rsidR="00E2417A" w:rsidRDefault="00E2417A">
      <w:pPr>
        <w:rPr>
          <w:lang w:val="de-DE"/>
        </w:rPr>
      </w:pPr>
    </w:p>
    <w:p w14:paraId="3BDE593B" w14:textId="77777777" w:rsidR="00E2417A" w:rsidRDefault="00E2417A">
      <w:pPr>
        <w:pStyle w:val="berschrift"/>
        <w:rPr>
          <w:lang w:val="de-DE"/>
        </w:rPr>
      </w:pPr>
      <w:r>
        <w:rPr>
          <w:lang w:val="de-DE"/>
        </w:rPr>
        <w:t>Anforderungsspezifikation:</w:t>
      </w:r>
    </w:p>
    <w:tbl>
      <w:tblPr>
        <w:tblW w:w="984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1418"/>
        <w:gridCol w:w="6020"/>
      </w:tblGrid>
      <w:tr w:rsidR="00E2417A" w:rsidRPr="008E0352" w14:paraId="4261ECA4" w14:textId="77777777" w:rsidTr="001F1113">
        <w:trPr>
          <w:cantSplit/>
        </w:trPr>
        <w:tc>
          <w:tcPr>
            <w:tcW w:w="2410" w:type="dxa"/>
            <w:gridSpan w:val="2"/>
            <w:tcBorders>
              <w:bottom w:val="nil"/>
            </w:tcBorders>
            <w:shd w:val="clear" w:color="auto" w:fill="FFFFFF" w:themeFill="background1"/>
          </w:tcPr>
          <w:p w14:paraId="3D7CC4CA" w14:textId="33CA1037" w:rsidR="00E2417A" w:rsidRPr="004D358D" w:rsidRDefault="003873B4" w:rsidP="00C421A6">
            <w:pPr>
              <w:rPr>
                <w:b/>
                <w:bCs/>
                <w:sz w:val="24"/>
                <w:szCs w:val="24"/>
                <w:lang w:val="de-DE"/>
              </w:rPr>
            </w:pPr>
            <w:r w:rsidRPr="227D50B8">
              <w:rPr>
                <w:b/>
                <w:bCs/>
                <w:sz w:val="24"/>
                <w:szCs w:val="24"/>
                <w:lang w:val="de-DE"/>
              </w:rPr>
              <w:t>UC-</w:t>
            </w:r>
            <w:r w:rsidR="00C421A6" w:rsidRPr="227D50B8">
              <w:rPr>
                <w:b/>
                <w:bCs/>
                <w:sz w:val="24"/>
                <w:szCs w:val="24"/>
                <w:lang w:val="de-DE"/>
              </w:rPr>
              <w:t>00</w:t>
            </w:r>
            <w:r w:rsidR="00DB6886">
              <w:rPr>
                <w:b/>
                <w:bCs/>
                <w:sz w:val="24"/>
                <w:szCs w:val="24"/>
                <w:lang w:val="de-DE"/>
              </w:rPr>
              <w:t>9</w:t>
            </w:r>
          </w:p>
        </w:tc>
        <w:tc>
          <w:tcPr>
            <w:tcW w:w="7438" w:type="dxa"/>
            <w:gridSpan w:val="2"/>
            <w:shd w:val="clear" w:color="auto" w:fill="FFFFFF" w:themeFill="background1"/>
          </w:tcPr>
          <w:p w14:paraId="455D1BAD" w14:textId="02535982" w:rsidR="00E2417A" w:rsidRPr="004D358D" w:rsidRDefault="3F7190CB">
            <w:pPr>
              <w:rPr>
                <w:b/>
                <w:bCs/>
                <w:sz w:val="24"/>
                <w:szCs w:val="24"/>
                <w:lang w:val="de-DE"/>
              </w:rPr>
            </w:pPr>
            <w:r w:rsidRPr="008E0352">
              <w:rPr>
                <w:b/>
                <w:bCs/>
                <w:sz w:val="24"/>
                <w:szCs w:val="24"/>
                <w:lang w:val="de-DE"/>
                <w:rPrChange w:id="14" w:author="Lessner, Jan" w:date="2020-11-20T10:49:00Z">
                  <w:rPr>
                    <w:b/>
                    <w:bCs/>
                    <w:sz w:val="24"/>
                    <w:szCs w:val="24"/>
                  </w:rPr>
                </w:rPrChange>
              </w:rPr>
              <w:t>Schritt verschieben</w:t>
            </w:r>
            <w:r w:rsidR="0077545E" w:rsidRPr="227D50B8">
              <w:rPr>
                <w:b/>
                <w:bCs/>
                <w:sz w:val="24"/>
                <w:szCs w:val="24"/>
              </w:rPr>
              <w:fldChar w:fldCharType="begin"/>
            </w:r>
            <w:r w:rsidR="0077545E" w:rsidRPr="008E0352">
              <w:rPr>
                <w:b/>
                <w:bCs/>
                <w:sz w:val="24"/>
                <w:szCs w:val="24"/>
                <w:lang w:val="de-DE"/>
                <w:rPrChange w:id="15" w:author="Lessner, Jan" w:date="2020-11-20T10:49:00Z">
                  <w:rPr>
                    <w:b/>
                    <w:bCs/>
                    <w:sz w:val="24"/>
                    <w:szCs w:val="24"/>
                  </w:rPr>
                </w:rPrChange>
              </w:rPr>
              <w:instrText xml:space="preserve"> TITLE  \* MERGEFORMAT </w:instrText>
            </w:r>
            <w:r w:rsidR="0077545E" w:rsidRPr="227D50B8">
              <w:rPr>
                <w:b/>
                <w:bCs/>
                <w:sz w:val="24"/>
                <w:szCs w:val="24"/>
              </w:rPr>
              <w:fldChar w:fldCharType="end"/>
            </w:r>
          </w:p>
        </w:tc>
      </w:tr>
      <w:tr w:rsidR="00E2417A" w:rsidRPr="008E0352" w14:paraId="22ED2075" w14:textId="77777777" w:rsidTr="001F1113">
        <w:trPr>
          <w:cantSplit/>
        </w:trPr>
        <w:tc>
          <w:tcPr>
            <w:tcW w:w="2410" w:type="dxa"/>
            <w:gridSpan w:val="2"/>
            <w:shd w:val="clear" w:color="auto" w:fill="FFFFFF" w:themeFill="background1"/>
          </w:tcPr>
          <w:p w14:paraId="711975D3" w14:textId="77777777" w:rsidR="00E2417A" w:rsidRDefault="00E2417A">
            <w:pPr>
              <w:rPr>
                <w:b/>
                <w:lang w:val="de-DE"/>
              </w:rPr>
            </w:pPr>
            <w:r>
              <w:rPr>
                <w:b/>
                <w:lang w:val="de-DE"/>
              </w:rPr>
              <w:t>Beschreibung</w:t>
            </w:r>
          </w:p>
        </w:tc>
        <w:tc>
          <w:tcPr>
            <w:tcW w:w="7438" w:type="dxa"/>
            <w:gridSpan w:val="2"/>
          </w:tcPr>
          <w:p w14:paraId="122D8C7F" w14:textId="28B7E295" w:rsidR="00E2417A" w:rsidRDefault="0077545E" w:rsidP="00D50BF6">
            <w:pPr>
              <w:rPr>
                <w:lang w:val="de-DE"/>
              </w:rPr>
            </w:pPr>
            <w:r w:rsidRPr="227D50B8">
              <w:rPr>
                <w:lang w:val="de-DE"/>
              </w:rPr>
              <w:t xml:space="preserve">Der Anwender kann per Drag &amp; Drop einen neuen Schritt im Diagramm </w:t>
            </w:r>
            <w:r w:rsidR="1D51119F" w:rsidRPr="227D50B8">
              <w:rPr>
                <w:lang w:val="de-DE"/>
              </w:rPr>
              <w:t>verschieben</w:t>
            </w:r>
          </w:p>
        </w:tc>
      </w:tr>
      <w:tr w:rsidR="00E2417A" w:rsidRPr="008E0352" w14:paraId="1C3A2517" w14:textId="77777777" w:rsidTr="001F1113">
        <w:trPr>
          <w:cantSplit/>
        </w:trPr>
        <w:tc>
          <w:tcPr>
            <w:tcW w:w="2410" w:type="dxa"/>
            <w:gridSpan w:val="2"/>
            <w:shd w:val="clear" w:color="auto" w:fill="FFFFFF" w:themeFill="background1"/>
          </w:tcPr>
          <w:p w14:paraId="2C3DB397" w14:textId="77777777" w:rsidR="00E2417A" w:rsidRDefault="00E2417A">
            <w:pPr>
              <w:rPr>
                <w:b/>
                <w:lang w:val="de-DE"/>
              </w:rPr>
            </w:pPr>
            <w:r>
              <w:rPr>
                <w:b/>
                <w:lang w:val="de-DE"/>
              </w:rPr>
              <w:t>Akteur</w:t>
            </w:r>
            <w:r w:rsidR="002A3679">
              <w:rPr>
                <w:b/>
                <w:lang w:val="de-DE"/>
              </w:rPr>
              <w:t>€</w:t>
            </w:r>
          </w:p>
        </w:tc>
        <w:tc>
          <w:tcPr>
            <w:tcW w:w="1418" w:type="dxa"/>
          </w:tcPr>
          <w:p w14:paraId="0FF47ECB" w14:textId="77777777" w:rsidR="00E2417A" w:rsidRDefault="00843B23">
            <w:pPr>
              <w:rPr>
                <w:lang w:val="de-DE"/>
              </w:rPr>
            </w:pPr>
            <w:r>
              <w:rPr>
                <w:lang w:val="de-DE"/>
              </w:rPr>
              <w:t>USER</w:t>
            </w:r>
          </w:p>
        </w:tc>
        <w:tc>
          <w:tcPr>
            <w:tcW w:w="6020" w:type="dxa"/>
          </w:tcPr>
          <w:p w14:paraId="727523CB" w14:textId="77777777" w:rsidR="00E2417A" w:rsidRDefault="0077545E">
            <w:pPr>
              <w:rPr>
                <w:lang w:val="de-DE"/>
              </w:rPr>
            </w:pPr>
            <w:r>
              <w:rPr>
                <w:lang w:val="de-DE"/>
              </w:rPr>
              <w:t xml:space="preserve">Anwender von </w:t>
            </w:r>
            <w:proofErr w:type="spellStart"/>
            <w:r>
              <w:rPr>
                <w:lang w:val="de-DE"/>
              </w:rPr>
              <w:t>Specman</w:t>
            </w:r>
            <w:proofErr w:type="spellEnd"/>
            <w:r>
              <w:rPr>
                <w:lang w:val="de-DE"/>
              </w:rPr>
              <w:t xml:space="preserve"> (keine bestimmte Rolle)</w:t>
            </w:r>
          </w:p>
          <w:p w14:paraId="0A37501D" w14:textId="77777777" w:rsidR="00E2417A" w:rsidRDefault="00E2417A">
            <w:pPr>
              <w:rPr>
                <w:lang w:val="de-DE"/>
              </w:rPr>
            </w:pPr>
          </w:p>
        </w:tc>
      </w:tr>
      <w:tr w:rsidR="00E2417A" w:rsidRPr="008E0352" w14:paraId="213E3EED" w14:textId="77777777" w:rsidTr="001F1113">
        <w:trPr>
          <w:cantSplit/>
        </w:trPr>
        <w:tc>
          <w:tcPr>
            <w:tcW w:w="2410" w:type="dxa"/>
            <w:gridSpan w:val="2"/>
            <w:shd w:val="clear" w:color="auto" w:fill="FFFFFF" w:themeFill="background1"/>
          </w:tcPr>
          <w:p w14:paraId="1329318E" w14:textId="77777777" w:rsidR="00E2417A" w:rsidRDefault="00E2417A">
            <w:pPr>
              <w:rPr>
                <w:b/>
                <w:lang w:val="de-DE"/>
              </w:rPr>
            </w:pPr>
            <w:r>
              <w:rPr>
                <w:b/>
                <w:lang w:val="de-DE"/>
              </w:rPr>
              <w:t>Auslöser,</w:t>
            </w:r>
          </w:p>
          <w:p w14:paraId="58EFD16C" w14:textId="77777777" w:rsidR="00E2417A" w:rsidRDefault="00E2417A">
            <w:pPr>
              <w:rPr>
                <w:b/>
                <w:lang w:val="de-DE"/>
              </w:rPr>
            </w:pPr>
            <w:r>
              <w:rPr>
                <w:b/>
                <w:lang w:val="de-DE"/>
              </w:rPr>
              <w:t>Vorbedingung</w:t>
            </w:r>
          </w:p>
        </w:tc>
        <w:tc>
          <w:tcPr>
            <w:tcW w:w="7438" w:type="dxa"/>
            <w:gridSpan w:val="2"/>
          </w:tcPr>
          <w:p w14:paraId="1F864F3E" w14:textId="60BC5A51" w:rsidR="00E2417A" w:rsidRDefault="00D75E65" w:rsidP="0077545E">
            <w:pPr>
              <w:rPr>
                <w:lang w:val="de-DE"/>
              </w:rPr>
            </w:pPr>
            <w:r w:rsidRPr="227D50B8">
              <w:rPr>
                <w:lang w:val="de-DE"/>
              </w:rPr>
              <w:t xml:space="preserve">Der </w:t>
            </w:r>
            <w:r w:rsidR="0077545E" w:rsidRPr="227D50B8">
              <w:rPr>
                <w:lang w:val="de-DE"/>
              </w:rPr>
              <w:t>Anwender</w:t>
            </w:r>
            <w:r w:rsidRPr="227D50B8">
              <w:rPr>
                <w:lang w:val="de-DE"/>
              </w:rPr>
              <w:t xml:space="preserve"> möchte </w:t>
            </w:r>
            <w:r w:rsidR="0077545E" w:rsidRPr="227D50B8">
              <w:rPr>
                <w:lang w:val="de-DE"/>
              </w:rPr>
              <w:t xml:space="preserve">im Diagramm per Drag &amp; Drop </w:t>
            </w:r>
            <w:proofErr w:type="spellStart"/>
            <w:r w:rsidR="0077545E" w:rsidRPr="227D50B8">
              <w:rPr>
                <w:lang w:val="de-DE"/>
              </w:rPr>
              <w:t>einenSchritt</w:t>
            </w:r>
            <w:proofErr w:type="spellEnd"/>
            <w:r w:rsidR="0077545E" w:rsidRPr="227D50B8">
              <w:rPr>
                <w:lang w:val="de-DE"/>
              </w:rPr>
              <w:t xml:space="preserve"> </w:t>
            </w:r>
            <w:r w:rsidR="10647698" w:rsidRPr="227D50B8">
              <w:rPr>
                <w:lang w:val="de-DE"/>
              </w:rPr>
              <w:t>verschieben</w:t>
            </w:r>
          </w:p>
        </w:tc>
      </w:tr>
      <w:tr w:rsidR="00E2417A" w:rsidRPr="008E0352" w14:paraId="227D826E" w14:textId="77777777" w:rsidTr="001F1113">
        <w:trPr>
          <w:cantSplit/>
        </w:trPr>
        <w:tc>
          <w:tcPr>
            <w:tcW w:w="2410" w:type="dxa"/>
            <w:gridSpan w:val="2"/>
            <w:tcBorders>
              <w:bottom w:val="nil"/>
            </w:tcBorders>
            <w:shd w:val="clear" w:color="auto" w:fill="FFFFFF" w:themeFill="background1"/>
          </w:tcPr>
          <w:p w14:paraId="5764F9CD" w14:textId="77777777" w:rsidR="00E2417A" w:rsidRDefault="00E2417A">
            <w:pPr>
              <w:rPr>
                <w:b/>
                <w:lang w:val="de-DE"/>
              </w:rPr>
            </w:pPr>
            <w:r>
              <w:rPr>
                <w:b/>
                <w:lang w:val="de-DE"/>
              </w:rPr>
              <w:t>Resultat</w:t>
            </w:r>
            <w:r w:rsidR="002A3679">
              <w:rPr>
                <w:b/>
                <w:lang w:val="de-DE"/>
              </w:rPr>
              <w:t>€</w:t>
            </w:r>
            <w:r>
              <w:rPr>
                <w:b/>
                <w:lang w:val="de-DE"/>
              </w:rPr>
              <w:t>,</w:t>
            </w:r>
          </w:p>
          <w:p w14:paraId="26FB8C75" w14:textId="77777777" w:rsidR="00E2417A" w:rsidRDefault="00E2417A">
            <w:pPr>
              <w:rPr>
                <w:b/>
                <w:lang w:val="de-DE"/>
              </w:rPr>
            </w:pPr>
            <w:r>
              <w:rPr>
                <w:b/>
                <w:lang w:val="de-DE"/>
              </w:rPr>
              <w:t>Nachbedingung</w:t>
            </w:r>
          </w:p>
        </w:tc>
        <w:tc>
          <w:tcPr>
            <w:tcW w:w="7438" w:type="dxa"/>
            <w:gridSpan w:val="2"/>
            <w:tcBorders>
              <w:bottom w:val="nil"/>
            </w:tcBorders>
          </w:tcPr>
          <w:p w14:paraId="6732F040" w14:textId="2B8FC46C" w:rsidR="00E2417A" w:rsidRDefault="00B47FB4" w:rsidP="00D50BF6">
            <w:pPr>
              <w:rPr>
                <w:lang w:val="de-DE"/>
              </w:rPr>
            </w:pPr>
            <w:r w:rsidRPr="7AB393F9">
              <w:rPr>
                <w:lang w:val="de-DE"/>
              </w:rPr>
              <w:t xml:space="preserve">Der Schritt wurde </w:t>
            </w:r>
            <w:r w:rsidR="00843B23" w:rsidRPr="7AB393F9">
              <w:rPr>
                <w:lang w:val="de-DE"/>
              </w:rPr>
              <w:t>i</w:t>
            </w:r>
            <w:r w:rsidR="33C18025" w:rsidRPr="7AB393F9">
              <w:rPr>
                <w:lang w:val="de-DE"/>
              </w:rPr>
              <w:t>m</w:t>
            </w:r>
            <w:r w:rsidR="010BB823" w:rsidRPr="7AB393F9">
              <w:rPr>
                <w:lang w:val="de-DE"/>
              </w:rPr>
              <w:t xml:space="preserve"> </w:t>
            </w:r>
            <w:r w:rsidR="00843B23" w:rsidRPr="7AB393F9">
              <w:rPr>
                <w:lang w:val="de-DE"/>
              </w:rPr>
              <w:t xml:space="preserve">Diagramm </w:t>
            </w:r>
            <w:r w:rsidR="1DFAE0E0" w:rsidRPr="7AB393F9">
              <w:rPr>
                <w:lang w:val="de-DE"/>
              </w:rPr>
              <w:t>verschoben</w:t>
            </w:r>
            <w:r w:rsidR="00843B23" w:rsidRPr="7AB393F9">
              <w:rPr>
                <w:lang w:val="de-DE"/>
              </w:rPr>
              <w:t xml:space="preserve">. </w:t>
            </w:r>
            <w:r w:rsidR="26D38160" w:rsidRPr="7AB393F9">
              <w:rPr>
                <w:lang w:val="de-DE"/>
              </w:rPr>
              <w:t>Die</w:t>
            </w:r>
            <w:r w:rsidR="00843B23" w:rsidRPr="7AB393F9">
              <w:rPr>
                <w:lang w:val="de-DE"/>
              </w:rPr>
              <w:t xml:space="preserve"> Schritte wurden neu nummeriert.</w:t>
            </w:r>
          </w:p>
        </w:tc>
      </w:tr>
      <w:tr w:rsidR="00E2417A" w:rsidRPr="00843B23" w14:paraId="6BAD5A62" w14:textId="77777777" w:rsidTr="001F1113">
        <w:trPr>
          <w:cantSplit/>
        </w:trPr>
        <w:tc>
          <w:tcPr>
            <w:tcW w:w="993" w:type="dxa"/>
            <w:tcBorders>
              <w:top w:val="single" w:sz="12" w:space="0" w:color="auto"/>
            </w:tcBorders>
            <w:shd w:val="clear" w:color="auto" w:fill="FFFFFF" w:themeFill="background1"/>
          </w:tcPr>
          <w:p w14:paraId="16A3DE68" w14:textId="77777777" w:rsidR="00E2417A" w:rsidRDefault="00E2417A">
            <w:pPr>
              <w:rPr>
                <w:b/>
                <w:bCs/>
                <w:lang w:val="de-DE"/>
              </w:rPr>
            </w:pPr>
            <w:r>
              <w:rPr>
                <w:b/>
                <w:bCs/>
                <w:lang w:val="de-DE"/>
              </w:rPr>
              <w:t>Nr.</w:t>
            </w:r>
          </w:p>
        </w:tc>
        <w:tc>
          <w:tcPr>
            <w:tcW w:w="1417" w:type="dxa"/>
            <w:tcBorders>
              <w:top w:val="single" w:sz="12" w:space="0" w:color="auto"/>
            </w:tcBorders>
            <w:shd w:val="clear" w:color="auto" w:fill="FFFFFF" w:themeFill="background1"/>
          </w:tcPr>
          <w:p w14:paraId="240EE8E8" w14:textId="77777777" w:rsidR="00E2417A" w:rsidRDefault="00E2417A">
            <w:pPr>
              <w:rPr>
                <w:b/>
                <w:bCs/>
                <w:lang w:val="de-DE"/>
              </w:rPr>
            </w:pPr>
            <w:r>
              <w:rPr>
                <w:b/>
                <w:bCs/>
                <w:lang w:val="de-DE"/>
              </w:rPr>
              <w:t>Beteiligte</w:t>
            </w:r>
          </w:p>
        </w:tc>
        <w:tc>
          <w:tcPr>
            <w:tcW w:w="7438" w:type="dxa"/>
            <w:gridSpan w:val="2"/>
            <w:tcBorders>
              <w:top w:val="single" w:sz="12" w:space="0" w:color="auto"/>
            </w:tcBorders>
            <w:shd w:val="clear" w:color="auto" w:fill="FFFFFF" w:themeFill="background1"/>
          </w:tcPr>
          <w:p w14:paraId="59987F71" w14:textId="77777777" w:rsidR="00E2417A" w:rsidRDefault="00E2417A">
            <w:pPr>
              <w:rPr>
                <w:b/>
                <w:bCs/>
                <w:lang w:val="de-DE"/>
              </w:rPr>
            </w:pPr>
            <w:r>
              <w:rPr>
                <w:b/>
                <w:bCs/>
                <w:lang w:val="de-DE"/>
              </w:rPr>
              <w:t>Normaler Ablauf:</w:t>
            </w:r>
          </w:p>
        </w:tc>
      </w:tr>
      <w:tr w:rsidR="002E0631" w:rsidRPr="00843B23" w14:paraId="13A97F7C" w14:textId="77777777" w:rsidTr="001F1113">
        <w:trPr>
          <w:cantSplit/>
        </w:trPr>
        <w:tc>
          <w:tcPr>
            <w:tcW w:w="993" w:type="dxa"/>
            <w:tcBorders>
              <w:bottom w:val="nil"/>
            </w:tcBorders>
            <w:vAlign w:val="center"/>
          </w:tcPr>
          <w:p w14:paraId="5DAB6C7B" w14:textId="77777777" w:rsidR="002E0631" w:rsidRDefault="002E0631" w:rsidP="00B80A24">
            <w:pPr>
              <w:pStyle w:val="Essential"/>
              <w:numPr>
                <w:ilvl w:val="0"/>
                <w:numId w:val="3"/>
              </w:numPr>
              <w:rPr>
                <w:lang w:val="de-DE"/>
              </w:rPr>
            </w:pPr>
          </w:p>
        </w:tc>
        <w:tc>
          <w:tcPr>
            <w:tcW w:w="1417" w:type="dxa"/>
            <w:tcBorders>
              <w:bottom w:val="nil"/>
            </w:tcBorders>
            <w:vAlign w:val="center"/>
          </w:tcPr>
          <w:p w14:paraId="6A09E912" w14:textId="77777777" w:rsidR="002E0631" w:rsidRDefault="002E0631" w:rsidP="00B80A24">
            <w:pPr>
              <w:pStyle w:val="Essential"/>
              <w:rPr>
                <w:lang w:val="de-DE"/>
              </w:rPr>
            </w:pPr>
            <w:r>
              <w:rPr>
                <w:lang w:val="de-DE"/>
              </w:rPr>
              <w:t>-</w:t>
            </w:r>
          </w:p>
        </w:tc>
        <w:tc>
          <w:tcPr>
            <w:tcW w:w="7438" w:type="dxa"/>
            <w:gridSpan w:val="2"/>
            <w:tcBorders>
              <w:bottom w:val="nil"/>
            </w:tcBorders>
          </w:tcPr>
          <w:p w14:paraId="6CCBE3D6" w14:textId="77777777" w:rsidR="002E0631" w:rsidRDefault="00843B23" w:rsidP="00B80A24">
            <w:pPr>
              <w:pStyle w:val="Essential"/>
              <w:rPr>
                <w:lang w:val="de-DE"/>
              </w:rPr>
            </w:pPr>
            <w:r>
              <w:rPr>
                <w:lang w:val="de-DE"/>
              </w:rPr>
              <w:t>Drag &amp; Drop einleiten</w:t>
            </w:r>
          </w:p>
        </w:tc>
      </w:tr>
      <w:tr w:rsidR="002E0631" w:rsidRPr="008E0352" w14:paraId="5A4A6793" w14:textId="77777777" w:rsidTr="001F1113">
        <w:trPr>
          <w:cantSplit/>
        </w:trPr>
        <w:tc>
          <w:tcPr>
            <w:tcW w:w="993" w:type="dxa"/>
            <w:tcBorders>
              <w:bottom w:val="nil"/>
            </w:tcBorders>
            <w:vAlign w:val="center"/>
          </w:tcPr>
          <w:p w14:paraId="02EB378F" w14:textId="77777777" w:rsidR="002E0631" w:rsidRDefault="002E0631" w:rsidP="00B80A24">
            <w:pPr>
              <w:numPr>
                <w:ilvl w:val="1"/>
                <w:numId w:val="3"/>
              </w:numPr>
              <w:rPr>
                <w:lang w:val="de-DE"/>
              </w:rPr>
            </w:pPr>
            <w:bookmarkStart w:id="16" w:name="_Ref176177666"/>
          </w:p>
        </w:tc>
        <w:bookmarkEnd w:id="16"/>
        <w:tc>
          <w:tcPr>
            <w:tcW w:w="1417" w:type="dxa"/>
            <w:tcBorders>
              <w:bottom w:val="nil"/>
            </w:tcBorders>
            <w:vAlign w:val="center"/>
          </w:tcPr>
          <w:p w14:paraId="54E475C0" w14:textId="77777777" w:rsidR="002E0631" w:rsidRDefault="00843B23" w:rsidP="00B80A24">
            <w:pPr>
              <w:rPr>
                <w:lang w:val="de-DE"/>
              </w:rPr>
            </w:pPr>
            <w:r>
              <w:rPr>
                <w:lang w:val="de-DE"/>
              </w:rPr>
              <w:t>USER</w:t>
            </w:r>
          </w:p>
        </w:tc>
        <w:tc>
          <w:tcPr>
            <w:tcW w:w="7438" w:type="dxa"/>
            <w:gridSpan w:val="2"/>
            <w:tcBorders>
              <w:bottom w:val="nil"/>
            </w:tcBorders>
          </w:tcPr>
          <w:p w14:paraId="1CE4CF55" w14:textId="2E374B23" w:rsidR="002E0631" w:rsidRDefault="00843B23" w:rsidP="29047CE9">
            <w:pPr>
              <w:pStyle w:val="Design-Anmerkungen"/>
              <w:rPr>
                <w:rFonts w:eastAsia="Arial" w:cs="Arial"/>
                <w:i w:val="0"/>
                <w:iCs w:val="0"/>
                <w:color w:val="0078D4"/>
                <w:sz w:val="22"/>
                <w:szCs w:val="22"/>
                <w:u w:val="single"/>
              </w:rPr>
            </w:pPr>
            <w:r w:rsidRPr="29047CE9">
              <w:rPr>
                <w:i w:val="0"/>
                <w:iCs w:val="0"/>
              </w:rPr>
              <w:t>Der USER nimmt einen Linksklick auf d</w:t>
            </w:r>
            <w:r w:rsidR="164AD61F" w:rsidRPr="29047CE9">
              <w:rPr>
                <w:i w:val="0"/>
                <w:iCs w:val="0"/>
              </w:rPr>
              <w:t>ie Schrittnummer des zu verschiebenden Schrittes</w:t>
            </w:r>
            <w:r w:rsidR="008E0352">
              <w:rPr>
                <w:i w:val="0"/>
                <w:iCs w:val="0"/>
              </w:rPr>
              <w:t xml:space="preserve"> vor,</w:t>
            </w:r>
            <w:r w:rsidR="164AD61F" w:rsidRPr="29047CE9">
              <w:rPr>
                <w:i w:val="0"/>
                <w:iCs w:val="0"/>
              </w:rPr>
              <w:t xml:space="preserve"> </w:t>
            </w:r>
            <w:r w:rsidRPr="29047CE9">
              <w:rPr>
                <w:i w:val="0"/>
                <w:iCs w:val="0"/>
              </w:rPr>
              <w:t xml:space="preserve">hält den Mausknopf gedrückt und bewegt die Maus </w:t>
            </w:r>
            <w:r w:rsidR="69C316BB" w:rsidRPr="29047CE9">
              <w:rPr>
                <w:i w:val="0"/>
                <w:iCs w:val="0"/>
              </w:rPr>
              <w:t>von der Schrittnummer weg</w:t>
            </w:r>
            <w:r w:rsidR="03AE066F" w:rsidRPr="29047CE9">
              <w:rPr>
                <w:i w:val="0"/>
                <w:iCs w:val="0"/>
              </w:rPr>
              <w:t>.</w:t>
            </w:r>
          </w:p>
        </w:tc>
      </w:tr>
      <w:tr w:rsidR="00843B23" w:rsidRPr="008E0352" w14:paraId="7EA1A66C" w14:textId="77777777" w:rsidTr="001F1113">
        <w:trPr>
          <w:cantSplit/>
        </w:trPr>
        <w:tc>
          <w:tcPr>
            <w:tcW w:w="993" w:type="dxa"/>
            <w:tcBorders>
              <w:bottom w:val="nil"/>
            </w:tcBorders>
            <w:vAlign w:val="center"/>
          </w:tcPr>
          <w:p w14:paraId="6A05A809" w14:textId="77777777" w:rsidR="00843B23" w:rsidRDefault="00843B23" w:rsidP="00863421">
            <w:pPr>
              <w:numPr>
                <w:ilvl w:val="1"/>
                <w:numId w:val="3"/>
              </w:numPr>
              <w:rPr>
                <w:lang w:val="de-DE"/>
              </w:rPr>
            </w:pPr>
          </w:p>
        </w:tc>
        <w:tc>
          <w:tcPr>
            <w:tcW w:w="1417" w:type="dxa"/>
            <w:tcBorders>
              <w:bottom w:val="nil"/>
            </w:tcBorders>
            <w:vAlign w:val="center"/>
          </w:tcPr>
          <w:p w14:paraId="6C8A7823" w14:textId="77777777" w:rsidR="00843B23" w:rsidRDefault="00843B23" w:rsidP="00863421">
            <w:pPr>
              <w:rPr>
                <w:lang w:val="de-DE"/>
              </w:rPr>
            </w:pPr>
            <w:r>
              <w:rPr>
                <w:lang w:val="de-DE"/>
              </w:rPr>
              <w:t>SYSTEM</w:t>
            </w:r>
          </w:p>
        </w:tc>
        <w:tc>
          <w:tcPr>
            <w:tcW w:w="7438" w:type="dxa"/>
            <w:gridSpan w:val="2"/>
            <w:tcBorders>
              <w:bottom w:val="nil"/>
            </w:tcBorders>
          </w:tcPr>
          <w:p w14:paraId="040F0CCC" w14:textId="291466C7" w:rsidR="00843B23" w:rsidRDefault="00843B23" w:rsidP="227D50B8">
            <w:pPr>
              <w:pStyle w:val="Design-Anmerkungen"/>
              <w:rPr>
                <w:i w:val="0"/>
                <w:iCs w:val="0"/>
              </w:rPr>
            </w:pPr>
            <w:r w:rsidRPr="227D50B8">
              <w:rPr>
                <w:i w:val="0"/>
                <w:iCs w:val="0"/>
              </w:rPr>
              <w:t>Das System ändert den Mauszeiger auf ein Icon entsprechend de</w:t>
            </w:r>
            <w:r w:rsidR="6886CE92" w:rsidRPr="227D50B8">
              <w:rPr>
                <w:i w:val="0"/>
                <w:iCs w:val="0"/>
              </w:rPr>
              <w:t>s</w:t>
            </w:r>
            <w:r w:rsidRPr="227D50B8">
              <w:rPr>
                <w:i w:val="0"/>
                <w:iCs w:val="0"/>
              </w:rPr>
              <w:t xml:space="preserve"> </w:t>
            </w:r>
            <w:r w:rsidR="43B39015" w:rsidRPr="227D50B8">
              <w:rPr>
                <w:i w:val="0"/>
                <w:iCs w:val="0"/>
              </w:rPr>
              <w:t>zu verschiebenden</w:t>
            </w:r>
            <w:r w:rsidRPr="227D50B8">
              <w:rPr>
                <w:i w:val="0"/>
                <w:iCs w:val="0"/>
              </w:rPr>
              <w:t xml:space="preserve"> Schrittes.</w:t>
            </w:r>
          </w:p>
        </w:tc>
      </w:tr>
      <w:tr w:rsidR="008E0352" w:rsidRPr="00EE32A3" w14:paraId="2ADA90F4" w14:textId="77777777" w:rsidTr="00EE32A3">
        <w:trPr>
          <w:cantSplit/>
          <w:ins w:id="17" w:author="Lessner, Jan" w:date="2020-11-20T10:44:00Z"/>
        </w:trPr>
        <w:tc>
          <w:tcPr>
            <w:tcW w:w="993" w:type="dxa"/>
            <w:tcBorders>
              <w:bottom w:val="nil"/>
            </w:tcBorders>
            <w:vAlign w:val="center"/>
          </w:tcPr>
          <w:p w14:paraId="0BCFF623" w14:textId="77777777" w:rsidR="008E0352" w:rsidRDefault="008E0352" w:rsidP="00EE32A3">
            <w:pPr>
              <w:numPr>
                <w:ilvl w:val="1"/>
                <w:numId w:val="3"/>
              </w:numPr>
              <w:rPr>
                <w:ins w:id="18" w:author="Lessner, Jan" w:date="2020-11-20T10:44:00Z"/>
                <w:lang w:val="de-DE"/>
              </w:rPr>
            </w:pPr>
            <w:bookmarkStart w:id="19" w:name="_Ref56761555"/>
          </w:p>
        </w:tc>
        <w:bookmarkEnd w:id="19"/>
        <w:tc>
          <w:tcPr>
            <w:tcW w:w="1417" w:type="dxa"/>
            <w:tcBorders>
              <w:bottom w:val="nil"/>
            </w:tcBorders>
            <w:vAlign w:val="center"/>
          </w:tcPr>
          <w:p w14:paraId="442248EC" w14:textId="77777777" w:rsidR="008E0352" w:rsidRDefault="008E0352" w:rsidP="00EE32A3">
            <w:pPr>
              <w:rPr>
                <w:ins w:id="20" w:author="Lessner, Jan" w:date="2020-11-20T10:44:00Z"/>
                <w:lang w:val="de-DE"/>
              </w:rPr>
            </w:pPr>
          </w:p>
        </w:tc>
        <w:tc>
          <w:tcPr>
            <w:tcW w:w="7438" w:type="dxa"/>
            <w:gridSpan w:val="2"/>
            <w:tcBorders>
              <w:bottom w:val="nil"/>
            </w:tcBorders>
          </w:tcPr>
          <w:p w14:paraId="72546604" w14:textId="342C8CC7" w:rsidR="008E0352" w:rsidRPr="00840DE0" w:rsidRDefault="008E0352" w:rsidP="00EE32A3">
            <w:pPr>
              <w:pStyle w:val="Exception"/>
              <w:rPr>
                <w:ins w:id="21" w:author="Lessner, Jan" w:date="2020-11-20T10:44:00Z"/>
                <w:i/>
                <w:lang w:val="de-DE"/>
              </w:rPr>
            </w:pPr>
            <w:bookmarkStart w:id="22" w:name="_Ref56761578"/>
            <w:ins w:id="23" w:author="Lessner, Jan" w:date="2020-11-20T10:44:00Z">
              <w:r>
                <w:rPr>
                  <w:lang w:val="de-DE"/>
                </w:rPr>
                <w:t xml:space="preserve">Gelöschter </w:t>
              </w:r>
            </w:ins>
            <w:ins w:id="24" w:author="Lessner, Jan" w:date="2020-11-20T10:45:00Z">
              <w:r>
                <w:rPr>
                  <w:lang w:val="de-DE"/>
                </w:rPr>
                <w:t>Schritt oder Quellschritt einer Verschiebung</w:t>
              </w:r>
            </w:ins>
            <w:bookmarkEnd w:id="22"/>
          </w:p>
        </w:tc>
      </w:tr>
      <w:tr w:rsidR="008C1EB7" w14:paraId="787B14DA" w14:textId="77777777" w:rsidTr="001F1113">
        <w:trPr>
          <w:cantSplit/>
        </w:trPr>
        <w:tc>
          <w:tcPr>
            <w:tcW w:w="993" w:type="dxa"/>
            <w:tcBorders>
              <w:bottom w:val="single" w:sz="4" w:space="0" w:color="auto"/>
            </w:tcBorders>
            <w:vAlign w:val="center"/>
          </w:tcPr>
          <w:p w14:paraId="5A39BBE3" w14:textId="77777777" w:rsidR="008C1EB7" w:rsidRDefault="008C1EB7" w:rsidP="00B80A24">
            <w:pPr>
              <w:pStyle w:val="Essential"/>
              <w:numPr>
                <w:ilvl w:val="0"/>
                <w:numId w:val="3"/>
              </w:numPr>
              <w:rPr>
                <w:lang w:val="de-DE"/>
              </w:rPr>
            </w:pPr>
            <w:bookmarkStart w:id="25" w:name="_Ref133389083"/>
          </w:p>
        </w:tc>
        <w:bookmarkEnd w:id="25"/>
        <w:tc>
          <w:tcPr>
            <w:tcW w:w="1417" w:type="dxa"/>
            <w:tcBorders>
              <w:bottom w:val="single" w:sz="4" w:space="0" w:color="auto"/>
            </w:tcBorders>
            <w:vAlign w:val="center"/>
          </w:tcPr>
          <w:p w14:paraId="33E67AC6" w14:textId="77777777" w:rsidR="008C1EB7" w:rsidRDefault="008C1EB7" w:rsidP="00B80A24">
            <w:pPr>
              <w:pStyle w:val="Essential"/>
              <w:rPr>
                <w:lang w:val="de-DE"/>
              </w:rPr>
            </w:pPr>
            <w:r>
              <w:rPr>
                <w:lang w:val="de-DE"/>
              </w:rPr>
              <w:t>-</w:t>
            </w:r>
          </w:p>
        </w:tc>
        <w:tc>
          <w:tcPr>
            <w:tcW w:w="7438" w:type="dxa"/>
            <w:gridSpan w:val="2"/>
            <w:tcBorders>
              <w:bottom w:val="single" w:sz="4" w:space="0" w:color="auto"/>
            </w:tcBorders>
          </w:tcPr>
          <w:p w14:paraId="52A6AF71" w14:textId="77777777" w:rsidR="008C1EB7" w:rsidRDefault="00843B23" w:rsidP="00B80A24">
            <w:pPr>
              <w:pStyle w:val="Essential"/>
              <w:rPr>
                <w:lang w:val="de-DE"/>
              </w:rPr>
            </w:pPr>
            <w:proofErr w:type="spellStart"/>
            <w:r>
              <w:rPr>
                <w:lang w:val="de-DE"/>
              </w:rPr>
              <w:t>Dragging</w:t>
            </w:r>
            <w:proofErr w:type="spellEnd"/>
          </w:p>
        </w:tc>
      </w:tr>
      <w:tr w:rsidR="008C1EB7" w:rsidRPr="008E0352" w14:paraId="22539D34" w14:textId="77777777" w:rsidTr="001F1113">
        <w:trPr>
          <w:cantSplit/>
        </w:trPr>
        <w:tc>
          <w:tcPr>
            <w:tcW w:w="993" w:type="dxa"/>
            <w:tcBorders>
              <w:bottom w:val="single" w:sz="4" w:space="0" w:color="auto"/>
            </w:tcBorders>
            <w:vAlign w:val="center"/>
          </w:tcPr>
          <w:p w14:paraId="41C8F396" w14:textId="77777777" w:rsidR="008C1EB7" w:rsidRDefault="008C1EB7" w:rsidP="00B80A24">
            <w:pPr>
              <w:numPr>
                <w:ilvl w:val="1"/>
                <w:numId w:val="3"/>
              </w:numPr>
              <w:rPr>
                <w:lang w:val="de-DE"/>
              </w:rPr>
            </w:pPr>
          </w:p>
        </w:tc>
        <w:tc>
          <w:tcPr>
            <w:tcW w:w="1417" w:type="dxa"/>
            <w:tcBorders>
              <w:bottom w:val="single" w:sz="4" w:space="0" w:color="auto"/>
            </w:tcBorders>
            <w:vAlign w:val="center"/>
          </w:tcPr>
          <w:p w14:paraId="24A19B4F" w14:textId="77777777" w:rsidR="008C1EB7" w:rsidRDefault="00843B23" w:rsidP="00B80A24">
            <w:pPr>
              <w:rPr>
                <w:lang w:val="de-DE"/>
              </w:rPr>
            </w:pPr>
            <w:r>
              <w:rPr>
                <w:lang w:val="de-DE"/>
              </w:rPr>
              <w:t>USER</w:t>
            </w:r>
          </w:p>
        </w:tc>
        <w:tc>
          <w:tcPr>
            <w:tcW w:w="7438" w:type="dxa"/>
            <w:gridSpan w:val="2"/>
            <w:tcBorders>
              <w:bottom w:val="single" w:sz="4" w:space="0" w:color="auto"/>
            </w:tcBorders>
          </w:tcPr>
          <w:p w14:paraId="16099B5E" w14:textId="77777777" w:rsidR="008C1EB7" w:rsidRPr="006F0D1C" w:rsidRDefault="00843B23" w:rsidP="004D358D">
            <w:pPr>
              <w:pStyle w:val="Design-Anmerkungen"/>
              <w:rPr>
                <w:sz w:val="18"/>
                <w:szCs w:val="18"/>
              </w:rPr>
            </w:pPr>
            <w:r>
              <w:rPr>
                <w:i w:val="0"/>
              </w:rPr>
              <w:t>Der User bewegt die Maus mit weiterhin gedrücktem Mausknopf über das Diagramm</w:t>
            </w:r>
          </w:p>
        </w:tc>
      </w:tr>
      <w:tr w:rsidR="008C1EB7" w:rsidRPr="008E0352" w14:paraId="0C007C1C" w14:textId="77777777" w:rsidTr="001F1113">
        <w:trPr>
          <w:cantSplit/>
        </w:trPr>
        <w:tc>
          <w:tcPr>
            <w:tcW w:w="993" w:type="dxa"/>
            <w:tcBorders>
              <w:top w:val="single" w:sz="4" w:space="0" w:color="auto"/>
              <w:bottom w:val="nil"/>
            </w:tcBorders>
            <w:vAlign w:val="center"/>
          </w:tcPr>
          <w:p w14:paraId="72A3D3EC" w14:textId="77777777" w:rsidR="008C1EB7" w:rsidRDefault="008C1EB7" w:rsidP="00B80A24">
            <w:pPr>
              <w:numPr>
                <w:ilvl w:val="1"/>
                <w:numId w:val="3"/>
              </w:numPr>
              <w:rPr>
                <w:lang w:val="de-DE"/>
              </w:rPr>
            </w:pPr>
          </w:p>
        </w:tc>
        <w:tc>
          <w:tcPr>
            <w:tcW w:w="1417" w:type="dxa"/>
            <w:tcBorders>
              <w:top w:val="single" w:sz="4" w:space="0" w:color="auto"/>
              <w:bottom w:val="nil"/>
            </w:tcBorders>
            <w:vAlign w:val="center"/>
          </w:tcPr>
          <w:p w14:paraId="70A7E8CD" w14:textId="77777777" w:rsidR="008C1EB7" w:rsidRDefault="00843B23" w:rsidP="00B80A24">
            <w:pPr>
              <w:rPr>
                <w:lang w:val="de-DE"/>
              </w:rPr>
            </w:pPr>
            <w:r>
              <w:rPr>
                <w:lang w:val="de-DE"/>
              </w:rPr>
              <w:t>SYSTEM</w:t>
            </w:r>
          </w:p>
        </w:tc>
        <w:tc>
          <w:tcPr>
            <w:tcW w:w="7438" w:type="dxa"/>
            <w:gridSpan w:val="2"/>
            <w:tcBorders>
              <w:top w:val="single" w:sz="4" w:space="0" w:color="auto"/>
              <w:bottom w:val="nil"/>
            </w:tcBorders>
          </w:tcPr>
          <w:p w14:paraId="7D809ACA" w14:textId="12DED06A" w:rsidR="006F0D1C" w:rsidRDefault="00843B23" w:rsidP="4BDFE06C">
            <w:pPr>
              <w:pStyle w:val="Design-Anmerkungen"/>
              <w:rPr>
                <w:i w:val="0"/>
                <w:iCs w:val="0"/>
              </w:rPr>
            </w:pPr>
            <w:r w:rsidRPr="4BDFE06C">
              <w:rPr>
                <w:i w:val="0"/>
                <w:iCs w:val="0"/>
              </w:rPr>
              <w:t xml:space="preserve">Das System prüft, ob sich der Mauszeiger an einer Position befindet, die es erlauben würde, den in </w:t>
            </w:r>
            <w:r w:rsidRPr="4BDFE06C">
              <w:rPr>
                <w:i w:val="0"/>
                <w:iCs w:val="0"/>
              </w:rPr>
              <w:fldChar w:fldCharType="begin"/>
            </w:r>
            <w:r w:rsidRPr="4BDFE06C">
              <w:rPr>
                <w:i w:val="0"/>
                <w:iCs w:val="0"/>
              </w:rPr>
              <w:instrText xml:space="preserve"> REF _Ref176177666 \r \h </w:instrText>
            </w:r>
            <w:r w:rsidRPr="4BDFE06C">
              <w:rPr>
                <w:i w:val="0"/>
                <w:iCs w:val="0"/>
              </w:rPr>
            </w:r>
            <w:r w:rsidRPr="4BDFE06C">
              <w:rPr>
                <w:i w:val="0"/>
                <w:iCs w:val="0"/>
              </w:rPr>
              <w:fldChar w:fldCharType="separate"/>
            </w:r>
            <w:r w:rsidRPr="4BDFE06C">
              <w:rPr>
                <w:i w:val="0"/>
                <w:iCs w:val="0"/>
              </w:rPr>
              <w:t>1.1</w:t>
            </w:r>
            <w:r w:rsidRPr="4BDFE06C">
              <w:rPr>
                <w:i w:val="0"/>
                <w:iCs w:val="0"/>
              </w:rPr>
              <w:fldChar w:fldCharType="end"/>
            </w:r>
            <w:r w:rsidRPr="4BDFE06C">
              <w:rPr>
                <w:i w:val="0"/>
                <w:iCs w:val="0"/>
              </w:rPr>
              <w:t xml:space="preserve"> ausgewählten Schritt zu platzieren. Folgende Platzierungen sind valide</w:t>
            </w:r>
            <w:ins w:id="26" w:author="Lessner, Jan" w:date="2020-11-20T10:42:00Z">
              <w:r w:rsidR="008E0352">
                <w:rPr>
                  <w:i w:val="0"/>
                  <w:iCs w:val="0"/>
                </w:rPr>
                <w:t xml:space="preserve"> (exakt analog UC-008)</w:t>
              </w:r>
            </w:ins>
            <w:r w:rsidRPr="4BDFE06C">
              <w:rPr>
                <w:i w:val="0"/>
                <w:iCs w:val="0"/>
              </w:rPr>
              <w:t>:</w:t>
            </w:r>
          </w:p>
          <w:p w14:paraId="1580B47E" w14:textId="5CC11998" w:rsidR="4BDFE06C" w:rsidRDefault="4BDFE06C" w:rsidP="4BDFE06C">
            <w:pPr>
              <w:pStyle w:val="Design-Anmerkungen"/>
              <w:rPr>
                <w:i w:val="0"/>
                <w:iCs w:val="0"/>
              </w:rPr>
            </w:pPr>
          </w:p>
          <w:p w14:paraId="74F4F858" w14:textId="6656A7EC" w:rsidR="00843B23" w:rsidRDefault="00843B23" w:rsidP="4BDFE06C">
            <w:pPr>
              <w:pStyle w:val="Design-Anmerkungen"/>
              <w:numPr>
                <w:ilvl w:val="0"/>
                <w:numId w:val="27"/>
              </w:numPr>
              <w:rPr>
                <w:i w:val="0"/>
                <w:iCs w:val="0"/>
              </w:rPr>
            </w:pPr>
            <w:r w:rsidRPr="4BDFE06C">
              <w:rPr>
                <w:i w:val="0"/>
                <w:iCs w:val="0"/>
              </w:rPr>
              <w:t xml:space="preserve">Maus über dem </w:t>
            </w:r>
            <w:r w:rsidR="00FB099B" w:rsidRPr="4BDFE06C">
              <w:rPr>
                <w:i w:val="0"/>
                <w:iCs w:val="0"/>
              </w:rPr>
              <w:t xml:space="preserve">Textbereich </w:t>
            </w:r>
            <w:r w:rsidRPr="4BDFE06C">
              <w:rPr>
                <w:i w:val="0"/>
                <w:iCs w:val="0"/>
              </w:rPr>
              <w:t>eines Schrittes</w:t>
            </w:r>
            <w:r>
              <w:br/>
            </w:r>
            <w:r w:rsidRPr="4BDFE06C">
              <w:rPr>
                <w:rFonts w:ascii="Wingdings" w:eastAsia="Wingdings" w:hAnsi="Wingdings" w:cs="Wingdings"/>
                <w:i w:val="0"/>
                <w:iCs w:val="0"/>
              </w:rPr>
              <w:t></w:t>
            </w:r>
            <w:r w:rsidRPr="4BDFE06C">
              <w:rPr>
                <w:i w:val="0"/>
                <w:iCs w:val="0"/>
              </w:rPr>
              <w:t xml:space="preserve"> Neuer Schritt als Folgeschritt</w:t>
            </w:r>
          </w:p>
          <w:p w14:paraId="27676623" w14:textId="289A38A4" w:rsidR="4BDFE06C" w:rsidRDefault="4BDFE06C" w:rsidP="4BDFE06C">
            <w:pPr>
              <w:pStyle w:val="Design-Anmerkungen"/>
              <w:rPr>
                <w:i w:val="0"/>
                <w:iCs w:val="0"/>
              </w:rPr>
            </w:pPr>
          </w:p>
          <w:p w14:paraId="4110BC5E" w14:textId="47E0898C" w:rsidR="27BE5F21" w:rsidRDefault="27BE5F21" w:rsidP="4BDFE06C">
            <w:pPr>
              <w:pStyle w:val="Design-Anmerkungen"/>
              <w:numPr>
                <w:ilvl w:val="0"/>
                <w:numId w:val="27"/>
              </w:numPr>
              <w:rPr>
                <w:rFonts w:eastAsia="Arial" w:cs="Arial"/>
                <w:i w:val="0"/>
                <w:iCs w:val="0"/>
              </w:rPr>
            </w:pPr>
            <w:r w:rsidRPr="4BDFE06C">
              <w:rPr>
                <w:i w:val="0"/>
                <w:iCs w:val="0"/>
              </w:rPr>
              <w:t xml:space="preserve">Maus über dem letzten Textbereich </w:t>
            </w:r>
            <w:r w:rsidR="3E7481DD" w:rsidRPr="4BDFE06C">
              <w:rPr>
                <w:i w:val="0"/>
                <w:iCs w:val="0"/>
              </w:rPr>
              <w:t xml:space="preserve">in den unteren 10 Pixeln </w:t>
            </w:r>
            <w:r w:rsidRPr="4BDFE06C">
              <w:rPr>
                <w:i w:val="0"/>
                <w:iCs w:val="0"/>
              </w:rPr>
              <w:t xml:space="preserve">einer Subsequenz, </w:t>
            </w:r>
            <w:proofErr w:type="spellStart"/>
            <w:r w:rsidRPr="4BDFE06C">
              <w:rPr>
                <w:i w:val="0"/>
                <w:iCs w:val="0"/>
              </w:rPr>
              <w:t>Whileschleife</w:t>
            </w:r>
            <w:proofErr w:type="spellEnd"/>
            <w:r w:rsidRPr="4BDFE06C">
              <w:rPr>
                <w:i w:val="0"/>
                <w:iCs w:val="0"/>
              </w:rPr>
              <w:t xml:space="preserve">, </w:t>
            </w:r>
            <w:proofErr w:type="spellStart"/>
            <w:r w:rsidRPr="4BDFE06C">
              <w:rPr>
                <w:i w:val="0"/>
                <w:iCs w:val="0"/>
              </w:rPr>
              <w:t>If</w:t>
            </w:r>
            <w:proofErr w:type="spellEnd"/>
            <w:r w:rsidRPr="4BDFE06C">
              <w:rPr>
                <w:i w:val="0"/>
                <w:iCs w:val="0"/>
              </w:rPr>
              <w:t>-</w:t>
            </w:r>
            <w:r w:rsidR="0C189752" w:rsidRPr="4BDFE06C">
              <w:rPr>
                <w:i w:val="0"/>
                <w:iCs w:val="0"/>
              </w:rPr>
              <w:t>Else-</w:t>
            </w:r>
            <w:r w:rsidRPr="4BDFE06C">
              <w:rPr>
                <w:i w:val="0"/>
                <w:iCs w:val="0"/>
              </w:rPr>
              <w:t xml:space="preserve">, </w:t>
            </w:r>
            <w:proofErr w:type="spellStart"/>
            <w:r w:rsidR="64B2C77F" w:rsidRPr="4BDFE06C">
              <w:rPr>
                <w:i w:val="0"/>
                <w:iCs w:val="0"/>
              </w:rPr>
              <w:t>If</w:t>
            </w:r>
            <w:proofErr w:type="spellEnd"/>
            <w:r w:rsidRPr="4BDFE06C">
              <w:rPr>
                <w:i w:val="0"/>
                <w:iCs w:val="0"/>
              </w:rPr>
              <w:t xml:space="preserve">-, oder </w:t>
            </w:r>
            <w:proofErr w:type="spellStart"/>
            <w:r w:rsidRPr="4BDFE06C">
              <w:rPr>
                <w:i w:val="0"/>
                <w:iCs w:val="0"/>
              </w:rPr>
              <w:t>Case</w:t>
            </w:r>
            <w:r w:rsidR="07479364" w:rsidRPr="4BDFE06C">
              <w:rPr>
                <w:i w:val="0"/>
                <w:iCs w:val="0"/>
              </w:rPr>
              <w:t>schritt</w:t>
            </w:r>
            <w:proofErr w:type="spellEnd"/>
            <w:r w:rsidR="1EC8285C" w:rsidRPr="4BDFE06C">
              <w:rPr>
                <w:i w:val="0"/>
                <w:iCs w:val="0"/>
              </w:rPr>
              <w:t xml:space="preserve"> </w:t>
            </w:r>
            <w:r>
              <w:br/>
            </w:r>
            <w:r w:rsidR="1EC8285C" w:rsidRPr="4BDFE06C">
              <w:rPr>
                <w:rFonts w:ascii="Wingdings" w:eastAsia="Wingdings" w:hAnsi="Wingdings" w:cs="Wingdings"/>
                <w:i w:val="0"/>
                <w:iCs w:val="0"/>
              </w:rPr>
              <w:t></w:t>
            </w:r>
            <w:r w:rsidR="1EC8285C" w:rsidRPr="4BDFE06C">
              <w:rPr>
                <w:i w:val="0"/>
                <w:iCs w:val="0"/>
              </w:rPr>
              <w:t xml:space="preserve"> Neuer Schritt nach der </w:t>
            </w:r>
            <w:r w:rsidR="341FB5E9" w:rsidRPr="4BDFE06C">
              <w:rPr>
                <w:i w:val="0"/>
                <w:iCs w:val="0"/>
              </w:rPr>
              <w:t xml:space="preserve">Subsequenz, </w:t>
            </w:r>
            <w:proofErr w:type="spellStart"/>
            <w:r w:rsidR="341FB5E9" w:rsidRPr="4BDFE06C">
              <w:rPr>
                <w:i w:val="0"/>
                <w:iCs w:val="0"/>
              </w:rPr>
              <w:t>Whileschleife</w:t>
            </w:r>
            <w:proofErr w:type="spellEnd"/>
            <w:r w:rsidR="341FB5E9" w:rsidRPr="4BDFE06C">
              <w:rPr>
                <w:i w:val="0"/>
                <w:iCs w:val="0"/>
              </w:rPr>
              <w:t xml:space="preserve">, </w:t>
            </w:r>
            <w:proofErr w:type="spellStart"/>
            <w:r w:rsidR="341FB5E9" w:rsidRPr="4BDFE06C">
              <w:rPr>
                <w:i w:val="0"/>
                <w:iCs w:val="0"/>
              </w:rPr>
              <w:t>If</w:t>
            </w:r>
            <w:proofErr w:type="spellEnd"/>
            <w:r w:rsidR="341FB5E9" w:rsidRPr="4BDFE06C">
              <w:rPr>
                <w:i w:val="0"/>
                <w:iCs w:val="0"/>
              </w:rPr>
              <w:t xml:space="preserve">-Else-, </w:t>
            </w:r>
            <w:proofErr w:type="spellStart"/>
            <w:r w:rsidR="341FB5E9" w:rsidRPr="4BDFE06C">
              <w:rPr>
                <w:i w:val="0"/>
                <w:iCs w:val="0"/>
              </w:rPr>
              <w:t>If</w:t>
            </w:r>
            <w:proofErr w:type="spellEnd"/>
            <w:r w:rsidR="341FB5E9" w:rsidRPr="4BDFE06C">
              <w:rPr>
                <w:i w:val="0"/>
                <w:iCs w:val="0"/>
              </w:rPr>
              <w:t xml:space="preserve">-, oder </w:t>
            </w:r>
            <w:proofErr w:type="spellStart"/>
            <w:r w:rsidR="341FB5E9" w:rsidRPr="4BDFE06C">
              <w:rPr>
                <w:i w:val="0"/>
                <w:iCs w:val="0"/>
              </w:rPr>
              <w:t>Caseschritt</w:t>
            </w:r>
            <w:proofErr w:type="spellEnd"/>
            <w:del w:id="27" w:author="Lessner, Jan" w:date="2020-11-20T10:42:00Z">
              <w:r w:rsidR="341FB5E9" w:rsidRPr="4BDFE06C" w:rsidDel="008E0352">
                <w:rPr>
                  <w:i w:val="0"/>
                  <w:iCs w:val="0"/>
                </w:rPr>
                <w:delText xml:space="preserve"> eingefügt</w:delText>
              </w:r>
            </w:del>
          </w:p>
          <w:p w14:paraId="64472E1B" w14:textId="5E9C8AE1" w:rsidR="4BDFE06C" w:rsidRDefault="4BDFE06C" w:rsidP="4BDFE06C">
            <w:pPr>
              <w:pStyle w:val="Design-Anmerkungen"/>
              <w:rPr>
                <w:i w:val="0"/>
                <w:iCs w:val="0"/>
              </w:rPr>
            </w:pPr>
          </w:p>
          <w:p w14:paraId="1EC2F809" w14:textId="77777777" w:rsidR="00843B23" w:rsidRDefault="00843B23" w:rsidP="4BDFE06C">
            <w:pPr>
              <w:pStyle w:val="Design-Anmerkungen"/>
              <w:numPr>
                <w:ilvl w:val="0"/>
                <w:numId w:val="27"/>
              </w:numPr>
              <w:rPr>
                <w:i w:val="0"/>
                <w:iCs w:val="0"/>
              </w:rPr>
            </w:pPr>
            <w:r w:rsidRPr="4BDFE06C">
              <w:rPr>
                <w:i w:val="0"/>
                <w:iCs w:val="0"/>
              </w:rPr>
              <w:t>Maus über de</w:t>
            </w:r>
            <w:r w:rsidR="00FB099B" w:rsidRPr="4BDFE06C">
              <w:rPr>
                <w:i w:val="0"/>
                <w:iCs w:val="0"/>
              </w:rPr>
              <w:t>m</w:t>
            </w:r>
            <w:r w:rsidRPr="4BDFE06C">
              <w:rPr>
                <w:i w:val="0"/>
                <w:iCs w:val="0"/>
              </w:rPr>
              <w:t xml:space="preserve"> Überschrift</w:t>
            </w:r>
            <w:r w:rsidR="00FB099B" w:rsidRPr="4BDFE06C">
              <w:rPr>
                <w:i w:val="0"/>
                <w:iCs w:val="0"/>
              </w:rPr>
              <w:t>bereich</w:t>
            </w:r>
            <w:r w:rsidRPr="4BDFE06C">
              <w:rPr>
                <w:i w:val="0"/>
                <w:iCs w:val="0"/>
              </w:rPr>
              <w:t xml:space="preserve"> einer Subsequenz</w:t>
            </w:r>
            <w:r>
              <w:br/>
            </w:r>
            <w:r w:rsidRPr="4BDFE06C">
              <w:rPr>
                <w:rFonts w:ascii="Wingdings" w:eastAsia="Wingdings" w:hAnsi="Wingdings" w:cs="Wingdings"/>
                <w:i w:val="0"/>
                <w:iCs w:val="0"/>
              </w:rPr>
              <w:t></w:t>
            </w:r>
            <w:r w:rsidRPr="4BDFE06C">
              <w:rPr>
                <w:i w:val="0"/>
                <w:iCs w:val="0"/>
              </w:rPr>
              <w:t xml:space="preserve"> Neuer Schritt als erster Schritt der Sequenz</w:t>
            </w:r>
          </w:p>
          <w:p w14:paraId="44400997" w14:textId="276984A6" w:rsidR="4BDFE06C" w:rsidRDefault="4BDFE06C" w:rsidP="4BDFE06C">
            <w:pPr>
              <w:pStyle w:val="Design-Anmerkungen"/>
              <w:rPr>
                <w:i w:val="0"/>
                <w:iCs w:val="0"/>
              </w:rPr>
            </w:pPr>
          </w:p>
          <w:p w14:paraId="68DA6346" w14:textId="77777777" w:rsidR="00843B23" w:rsidRDefault="00843B23" w:rsidP="4BDFE06C">
            <w:pPr>
              <w:pStyle w:val="Design-Anmerkungen"/>
              <w:numPr>
                <w:ilvl w:val="0"/>
                <w:numId w:val="27"/>
              </w:numPr>
              <w:rPr>
                <w:i w:val="0"/>
                <w:iCs w:val="0"/>
              </w:rPr>
            </w:pPr>
            <w:r w:rsidRPr="4BDFE06C">
              <w:rPr>
                <w:i w:val="0"/>
                <w:iCs w:val="0"/>
              </w:rPr>
              <w:t>Maus über Schleifenkopf</w:t>
            </w:r>
            <w:r>
              <w:br/>
            </w:r>
            <w:r w:rsidRPr="4BDFE06C">
              <w:rPr>
                <w:rFonts w:ascii="Wingdings" w:eastAsia="Wingdings" w:hAnsi="Wingdings" w:cs="Wingdings"/>
                <w:i w:val="0"/>
                <w:iCs w:val="0"/>
              </w:rPr>
              <w:t></w:t>
            </w:r>
            <w:r w:rsidRPr="4BDFE06C">
              <w:rPr>
                <w:i w:val="0"/>
                <w:iCs w:val="0"/>
              </w:rPr>
              <w:t xml:space="preserve"> Neuer Schritt als erster Schritt der Schleifensequenz</w:t>
            </w:r>
          </w:p>
          <w:p w14:paraId="5768D3A2" w14:textId="5BEC8DDA" w:rsidR="4BDFE06C" w:rsidRDefault="4BDFE06C" w:rsidP="4BDFE06C">
            <w:pPr>
              <w:pStyle w:val="Design-Anmerkungen"/>
              <w:rPr>
                <w:i w:val="0"/>
                <w:iCs w:val="0"/>
              </w:rPr>
            </w:pPr>
          </w:p>
          <w:p w14:paraId="513D1087" w14:textId="77777777" w:rsidR="00843B23" w:rsidRDefault="00843B23" w:rsidP="4BDFE06C">
            <w:pPr>
              <w:pStyle w:val="Design-Anmerkungen"/>
              <w:numPr>
                <w:ilvl w:val="0"/>
                <w:numId w:val="27"/>
              </w:numPr>
              <w:rPr>
                <w:i w:val="0"/>
                <w:iCs w:val="0"/>
              </w:rPr>
            </w:pPr>
            <w:r w:rsidRPr="4BDFE06C">
              <w:rPr>
                <w:i w:val="0"/>
                <w:iCs w:val="0"/>
              </w:rPr>
              <w:t xml:space="preserve">Maus über </w:t>
            </w:r>
            <w:proofErr w:type="spellStart"/>
            <w:r w:rsidRPr="4BDFE06C">
              <w:rPr>
                <w:i w:val="0"/>
                <w:iCs w:val="0"/>
              </w:rPr>
              <w:t>If</w:t>
            </w:r>
            <w:proofErr w:type="spellEnd"/>
            <w:r w:rsidRPr="4BDFE06C">
              <w:rPr>
                <w:i w:val="0"/>
                <w:iCs w:val="0"/>
              </w:rPr>
              <w:t>-, Else-, oder Case-Bedingung</w:t>
            </w:r>
            <w:r>
              <w:br/>
            </w:r>
            <w:r w:rsidRPr="4BDFE06C">
              <w:rPr>
                <w:rFonts w:ascii="Wingdings" w:eastAsia="Wingdings" w:hAnsi="Wingdings" w:cs="Wingdings"/>
                <w:i w:val="0"/>
                <w:iCs w:val="0"/>
              </w:rPr>
              <w:t></w:t>
            </w:r>
            <w:r w:rsidRPr="4BDFE06C">
              <w:rPr>
                <w:i w:val="0"/>
                <w:iCs w:val="0"/>
              </w:rPr>
              <w:t xml:space="preserve"> Neuer Schritt als erster Schritt der Bedingungssequenz</w:t>
            </w:r>
          </w:p>
          <w:p w14:paraId="586B0783" w14:textId="629E223F" w:rsidR="4BDFE06C" w:rsidRDefault="4BDFE06C" w:rsidP="4BDFE06C">
            <w:pPr>
              <w:pStyle w:val="Design-Anmerkungen"/>
              <w:rPr>
                <w:i w:val="0"/>
                <w:iCs w:val="0"/>
              </w:rPr>
            </w:pPr>
          </w:p>
          <w:p w14:paraId="7F294A46" w14:textId="6C146D86" w:rsidR="00843B23" w:rsidRDefault="00843B23" w:rsidP="4BDFE06C">
            <w:pPr>
              <w:pStyle w:val="Design-Anmerkungen"/>
              <w:numPr>
                <w:ilvl w:val="0"/>
                <w:numId w:val="27"/>
              </w:numPr>
              <w:rPr>
                <w:i w:val="0"/>
                <w:iCs w:val="0"/>
              </w:rPr>
            </w:pPr>
            <w:r w:rsidRPr="4BDFE06C">
              <w:rPr>
                <w:i w:val="0"/>
                <w:iCs w:val="0"/>
              </w:rPr>
              <w:t>Maus am oberen Rand der Hauptsequenz des Diagramms</w:t>
            </w:r>
            <w:r>
              <w:br/>
            </w:r>
            <w:r w:rsidRPr="4BDFE06C">
              <w:rPr>
                <w:rFonts w:ascii="Wingdings" w:eastAsia="Wingdings" w:hAnsi="Wingdings" w:cs="Wingdings"/>
                <w:i w:val="0"/>
                <w:iCs w:val="0"/>
              </w:rPr>
              <w:t></w:t>
            </w:r>
            <w:r w:rsidRPr="4BDFE06C">
              <w:rPr>
                <w:i w:val="0"/>
                <w:iCs w:val="0"/>
              </w:rPr>
              <w:t xml:space="preserve"> Neuer Schritt als erster Schritt des Diagramms</w:t>
            </w:r>
          </w:p>
          <w:p w14:paraId="46F979E2" w14:textId="1D865089" w:rsidR="4BDFE06C" w:rsidRDefault="4BDFE06C" w:rsidP="4BDFE06C">
            <w:pPr>
              <w:pStyle w:val="Design-Anmerkungen"/>
              <w:rPr>
                <w:i w:val="0"/>
                <w:iCs w:val="0"/>
              </w:rPr>
            </w:pPr>
          </w:p>
          <w:p w14:paraId="5B29DF84" w14:textId="0B62E4AF" w:rsidR="00843B23" w:rsidRPr="002541B4" w:rsidRDefault="00843B23" w:rsidP="7AB393F9">
            <w:pPr>
              <w:pStyle w:val="Design-Anmerkungen"/>
              <w:rPr>
                <w:i w:val="0"/>
                <w:iCs w:val="0"/>
              </w:rPr>
            </w:pPr>
            <w:r w:rsidRPr="7AB393F9">
              <w:rPr>
                <w:i w:val="0"/>
                <w:iCs w:val="0"/>
              </w:rPr>
              <w:t>Das System berücksichtigt dabei grundsätzlich keine Platzierung, mit dem der neuer Schritt ein Unterschritt eines bereits als gelöscht markierten Schritts würde.</w:t>
            </w:r>
            <w:r w:rsidR="000A21BE" w:rsidRPr="7AB393F9">
              <w:rPr>
                <w:i w:val="0"/>
                <w:iCs w:val="0"/>
              </w:rPr>
              <w:t xml:space="preserve"> Auch eine Platzierung des Schritts auf sich selbst ist unzulässig.</w:t>
            </w:r>
          </w:p>
        </w:tc>
      </w:tr>
      <w:tr w:rsidR="00843B23" w:rsidRPr="008E0352" w14:paraId="4316FA0E" w14:textId="77777777" w:rsidTr="001F1113">
        <w:trPr>
          <w:cantSplit/>
        </w:trPr>
        <w:tc>
          <w:tcPr>
            <w:tcW w:w="993" w:type="dxa"/>
            <w:tcBorders>
              <w:bottom w:val="nil"/>
            </w:tcBorders>
            <w:vAlign w:val="center"/>
          </w:tcPr>
          <w:p w14:paraId="0E27B00A" w14:textId="77777777" w:rsidR="00843B23" w:rsidRDefault="00843B23" w:rsidP="00863421">
            <w:pPr>
              <w:numPr>
                <w:ilvl w:val="1"/>
                <w:numId w:val="3"/>
              </w:numPr>
              <w:rPr>
                <w:lang w:val="de-DE"/>
              </w:rPr>
            </w:pPr>
          </w:p>
        </w:tc>
        <w:tc>
          <w:tcPr>
            <w:tcW w:w="1417" w:type="dxa"/>
            <w:tcBorders>
              <w:bottom w:val="nil"/>
            </w:tcBorders>
            <w:vAlign w:val="center"/>
          </w:tcPr>
          <w:p w14:paraId="1BD38B30" w14:textId="77777777" w:rsidR="00843B23" w:rsidRDefault="00843B23" w:rsidP="00863421">
            <w:pPr>
              <w:rPr>
                <w:lang w:val="de-DE"/>
              </w:rPr>
            </w:pPr>
            <w:r>
              <w:rPr>
                <w:lang w:val="de-DE"/>
              </w:rPr>
              <w:t>SYSTEM</w:t>
            </w:r>
          </w:p>
        </w:tc>
        <w:tc>
          <w:tcPr>
            <w:tcW w:w="7438" w:type="dxa"/>
            <w:gridSpan w:val="2"/>
            <w:tcBorders>
              <w:bottom w:val="nil"/>
            </w:tcBorders>
          </w:tcPr>
          <w:p w14:paraId="1D8FF074" w14:textId="7E63ED17" w:rsidR="00843B23" w:rsidRPr="00D078CD" w:rsidRDefault="00843B23" w:rsidP="4BDFE06C">
            <w:pPr>
              <w:pStyle w:val="Design-Anmerkungen"/>
              <w:rPr>
                <w:i w:val="0"/>
                <w:iCs w:val="0"/>
              </w:rPr>
            </w:pPr>
            <w:r w:rsidRPr="4BDFE06C">
              <w:rPr>
                <w:i w:val="0"/>
                <w:iCs w:val="0"/>
              </w:rPr>
              <w:t xml:space="preserve">Erkennt das System eine gültige Platzierungsmöglichkeit, zeigt es eine </w:t>
            </w:r>
            <w:r w:rsidR="46BEEEFF" w:rsidRPr="4BDFE06C">
              <w:rPr>
                <w:i w:val="0"/>
                <w:iCs w:val="0"/>
              </w:rPr>
              <w:t>graue</w:t>
            </w:r>
            <w:r w:rsidRPr="4BDFE06C">
              <w:rPr>
                <w:i w:val="0"/>
                <w:iCs w:val="0"/>
              </w:rPr>
              <w:t xml:space="preserve"> Markierung an der Schrittgrenze an, an welcher der neue Schritt platziert würde.</w:t>
            </w:r>
            <w:r w:rsidR="0A58428B" w:rsidRPr="4BDFE06C">
              <w:rPr>
                <w:i w:val="0"/>
                <w:iCs w:val="0"/>
              </w:rPr>
              <w:t xml:space="preserve"> Die</w:t>
            </w:r>
            <w:r w:rsidR="0B2FA366" w:rsidRPr="4BDFE06C">
              <w:rPr>
                <w:i w:val="0"/>
                <w:iCs w:val="0"/>
              </w:rPr>
              <w:t xml:space="preserve"> Markierung</w:t>
            </w:r>
            <w:r w:rsidR="5436FD9F" w:rsidRPr="4BDFE06C">
              <w:rPr>
                <w:i w:val="0"/>
                <w:iCs w:val="0"/>
              </w:rPr>
              <w:t xml:space="preserve"> wird oberhalb der Schrittgrenze angezeigt</w:t>
            </w:r>
            <w:r w:rsidR="2D79A99B" w:rsidRPr="4BDFE06C">
              <w:rPr>
                <w:i w:val="0"/>
                <w:iCs w:val="0"/>
              </w:rPr>
              <w:t>,</w:t>
            </w:r>
            <w:r w:rsidR="5436FD9F" w:rsidRPr="4BDFE06C">
              <w:rPr>
                <w:i w:val="0"/>
                <w:iCs w:val="0"/>
              </w:rPr>
              <w:t xml:space="preserve"> wenn der neue Schritt in </w:t>
            </w:r>
            <w:r w:rsidR="7208236C" w:rsidRPr="4BDFE06C">
              <w:rPr>
                <w:i w:val="0"/>
                <w:iCs w:val="0"/>
              </w:rPr>
              <w:t>derselben</w:t>
            </w:r>
            <w:r w:rsidR="5436FD9F" w:rsidRPr="4BDFE06C">
              <w:rPr>
                <w:i w:val="0"/>
                <w:iCs w:val="0"/>
              </w:rPr>
              <w:t xml:space="preserve"> </w:t>
            </w:r>
            <w:r w:rsidR="6C1E8ECC" w:rsidRPr="4BDFE06C">
              <w:rPr>
                <w:i w:val="0"/>
                <w:iCs w:val="0"/>
              </w:rPr>
              <w:t>Sequenz</w:t>
            </w:r>
            <w:r w:rsidR="3B7ED656" w:rsidRPr="4BDFE06C">
              <w:rPr>
                <w:i w:val="0"/>
                <w:iCs w:val="0"/>
              </w:rPr>
              <w:t xml:space="preserve"> </w:t>
            </w:r>
            <w:r w:rsidR="6C1E8ECC" w:rsidRPr="4BDFE06C">
              <w:rPr>
                <w:i w:val="0"/>
                <w:iCs w:val="0"/>
              </w:rPr>
              <w:t>(</w:t>
            </w:r>
            <w:proofErr w:type="spellStart"/>
            <w:r w:rsidR="6C1E8ECC" w:rsidRPr="4BDFE06C">
              <w:rPr>
                <w:i w:val="0"/>
                <w:iCs w:val="0"/>
              </w:rPr>
              <w:t>Subsequenz,Schleife</w:t>
            </w:r>
            <w:proofErr w:type="spellEnd"/>
            <w:r w:rsidR="6C1E8ECC" w:rsidRPr="4BDFE06C">
              <w:rPr>
                <w:i w:val="0"/>
                <w:iCs w:val="0"/>
              </w:rPr>
              <w:t xml:space="preserve">, </w:t>
            </w:r>
            <w:proofErr w:type="spellStart"/>
            <w:r w:rsidR="6C1E8ECC" w:rsidRPr="4BDFE06C">
              <w:rPr>
                <w:i w:val="0"/>
                <w:iCs w:val="0"/>
              </w:rPr>
              <w:t>If</w:t>
            </w:r>
            <w:proofErr w:type="spellEnd"/>
            <w:r w:rsidR="6C1E8ECC" w:rsidRPr="4BDFE06C">
              <w:rPr>
                <w:i w:val="0"/>
                <w:iCs w:val="0"/>
              </w:rPr>
              <w:t xml:space="preserve">-, </w:t>
            </w:r>
            <w:proofErr w:type="spellStart"/>
            <w:r w:rsidR="6C1E8ECC" w:rsidRPr="4BDFE06C">
              <w:rPr>
                <w:i w:val="0"/>
                <w:iCs w:val="0"/>
              </w:rPr>
              <w:t>If</w:t>
            </w:r>
            <w:proofErr w:type="spellEnd"/>
            <w:r w:rsidR="6C1E8ECC" w:rsidRPr="4BDFE06C">
              <w:rPr>
                <w:i w:val="0"/>
                <w:iCs w:val="0"/>
              </w:rPr>
              <w:t xml:space="preserve">-Else-, </w:t>
            </w:r>
            <w:proofErr w:type="spellStart"/>
            <w:r w:rsidR="6C1E8ECC" w:rsidRPr="4BDFE06C">
              <w:rPr>
                <w:i w:val="0"/>
                <w:iCs w:val="0"/>
              </w:rPr>
              <w:t>Caseschritt</w:t>
            </w:r>
            <w:proofErr w:type="spellEnd"/>
            <w:r w:rsidR="6C1E8ECC" w:rsidRPr="4BDFE06C">
              <w:rPr>
                <w:i w:val="0"/>
                <w:iCs w:val="0"/>
              </w:rPr>
              <w:t>)</w:t>
            </w:r>
            <w:r w:rsidR="7CA9EAEB" w:rsidRPr="4BDFE06C">
              <w:rPr>
                <w:i w:val="0"/>
                <w:iCs w:val="0"/>
              </w:rPr>
              <w:t xml:space="preserve"> hinzugefügt wird</w:t>
            </w:r>
            <w:r w:rsidR="09F61898" w:rsidRPr="4BDFE06C">
              <w:rPr>
                <w:i w:val="0"/>
                <w:iCs w:val="0"/>
              </w:rPr>
              <w:t xml:space="preserve">. </w:t>
            </w:r>
          </w:p>
          <w:p w14:paraId="09696A72" w14:textId="7CA3D36C" w:rsidR="00843B23" w:rsidRPr="00D078CD" w:rsidDel="008E0352" w:rsidRDefault="09F61898" w:rsidP="4BDFE06C">
            <w:pPr>
              <w:pStyle w:val="Design-Anmerkungen"/>
              <w:rPr>
                <w:del w:id="28" w:author="Lessner, Jan" w:date="2020-11-20T10:43:00Z"/>
                <w:i w:val="0"/>
                <w:iCs w:val="0"/>
              </w:rPr>
            </w:pPr>
            <w:r w:rsidRPr="4BDFE06C">
              <w:rPr>
                <w:i w:val="0"/>
                <w:iCs w:val="0"/>
              </w:rPr>
              <w:t>Soll der Schritt außerhalb der Sequenz hinzugefügt werden</w:t>
            </w:r>
            <w:r w:rsidR="03324E6F" w:rsidRPr="4BDFE06C">
              <w:rPr>
                <w:i w:val="0"/>
                <w:iCs w:val="0"/>
              </w:rPr>
              <w:t>,</w:t>
            </w:r>
            <w:r w:rsidRPr="4BDFE06C">
              <w:rPr>
                <w:i w:val="0"/>
                <w:iCs w:val="0"/>
              </w:rPr>
              <w:t xml:space="preserve"> </w:t>
            </w:r>
            <w:r w:rsidR="6301C2CB" w:rsidRPr="4BDFE06C">
              <w:rPr>
                <w:i w:val="0"/>
                <w:iCs w:val="0"/>
              </w:rPr>
              <w:t xml:space="preserve">wird die Markierung unterhalb der Schrittgrenze angezeigt. </w:t>
            </w:r>
          </w:p>
          <w:p w14:paraId="4A87E06D" w14:textId="43482664" w:rsidR="00843B23" w:rsidRPr="00D078CD" w:rsidRDefault="00843B23" w:rsidP="4BDFE06C">
            <w:pPr>
              <w:pStyle w:val="Design-Anmerkungen"/>
              <w:rPr>
                <w:i w:val="0"/>
                <w:iCs w:val="0"/>
              </w:rPr>
            </w:pPr>
          </w:p>
        </w:tc>
      </w:tr>
      <w:tr w:rsidR="008C1EB7" w14:paraId="5691824C" w14:textId="77777777" w:rsidTr="001F1113">
        <w:trPr>
          <w:cantSplit/>
        </w:trPr>
        <w:tc>
          <w:tcPr>
            <w:tcW w:w="993" w:type="dxa"/>
            <w:tcBorders>
              <w:bottom w:val="nil"/>
            </w:tcBorders>
            <w:vAlign w:val="center"/>
          </w:tcPr>
          <w:p w14:paraId="60061E4C" w14:textId="77777777" w:rsidR="008C1EB7" w:rsidRDefault="008C1EB7" w:rsidP="00B80A24">
            <w:pPr>
              <w:pStyle w:val="Essential"/>
              <w:numPr>
                <w:ilvl w:val="0"/>
                <w:numId w:val="3"/>
              </w:numPr>
              <w:rPr>
                <w:lang w:val="de-DE"/>
              </w:rPr>
            </w:pPr>
            <w:bookmarkStart w:id="29" w:name="_Ref531793440"/>
          </w:p>
        </w:tc>
        <w:bookmarkEnd w:id="29"/>
        <w:tc>
          <w:tcPr>
            <w:tcW w:w="1417" w:type="dxa"/>
            <w:tcBorders>
              <w:bottom w:val="nil"/>
            </w:tcBorders>
            <w:vAlign w:val="center"/>
          </w:tcPr>
          <w:p w14:paraId="1BBD13F9" w14:textId="77777777" w:rsidR="008C1EB7" w:rsidRDefault="008C1EB7" w:rsidP="00B80A24">
            <w:pPr>
              <w:pStyle w:val="Essential"/>
              <w:rPr>
                <w:lang w:val="de-DE"/>
              </w:rPr>
            </w:pPr>
            <w:r>
              <w:rPr>
                <w:lang w:val="de-DE"/>
              </w:rPr>
              <w:t>-</w:t>
            </w:r>
          </w:p>
        </w:tc>
        <w:tc>
          <w:tcPr>
            <w:tcW w:w="7438" w:type="dxa"/>
            <w:gridSpan w:val="2"/>
            <w:tcBorders>
              <w:bottom w:val="nil"/>
            </w:tcBorders>
          </w:tcPr>
          <w:p w14:paraId="58C7D3C7" w14:textId="77777777" w:rsidR="008C1EB7" w:rsidRDefault="00843B23" w:rsidP="00843B23">
            <w:pPr>
              <w:pStyle w:val="Essential"/>
              <w:rPr>
                <w:lang w:val="de-DE"/>
              </w:rPr>
            </w:pPr>
            <w:r>
              <w:rPr>
                <w:lang w:val="de-DE"/>
              </w:rPr>
              <w:t>Drop</w:t>
            </w:r>
          </w:p>
        </w:tc>
      </w:tr>
      <w:tr w:rsidR="00843B23" w:rsidRPr="008E0352" w14:paraId="381FEF28" w14:textId="77777777" w:rsidTr="001F1113">
        <w:trPr>
          <w:cantSplit/>
        </w:trPr>
        <w:tc>
          <w:tcPr>
            <w:tcW w:w="993" w:type="dxa"/>
            <w:tcBorders>
              <w:bottom w:val="nil"/>
            </w:tcBorders>
            <w:vAlign w:val="center"/>
          </w:tcPr>
          <w:p w14:paraId="44EAFD9C" w14:textId="77777777" w:rsidR="00843B23" w:rsidRDefault="00843B23" w:rsidP="00863421">
            <w:pPr>
              <w:numPr>
                <w:ilvl w:val="1"/>
                <w:numId w:val="3"/>
              </w:numPr>
              <w:rPr>
                <w:lang w:val="de-DE"/>
              </w:rPr>
            </w:pPr>
          </w:p>
        </w:tc>
        <w:tc>
          <w:tcPr>
            <w:tcW w:w="1417" w:type="dxa"/>
            <w:tcBorders>
              <w:bottom w:val="nil"/>
            </w:tcBorders>
            <w:vAlign w:val="center"/>
          </w:tcPr>
          <w:p w14:paraId="5CC2B057" w14:textId="77777777" w:rsidR="00843B23" w:rsidRDefault="00843B23" w:rsidP="00863421">
            <w:pPr>
              <w:rPr>
                <w:lang w:val="de-DE"/>
              </w:rPr>
            </w:pPr>
            <w:r>
              <w:rPr>
                <w:lang w:val="de-DE"/>
              </w:rPr>
              <w:t>USER</w:t>
            </w:r>
          </w:p>
        </w:tc>
        <w:tc>
          <w:tcPr>
            <w:tcW w:w="7438" w:type="dxa"/>
            <w:gridSpan w:val="2"/>
            <w:tcBorders>
              <w:bottom w:val="nil"/>
            </w:tcBorders>
          </w:tcPr>
          <w:p w14:paraId="3E3FF040" w14:textId="77777777" w:rsidR="00843B23" w:rsidRPr="00AA4366" w:rsidRDefault="00843B23" w:rsidP="00863421">
            <w:pPr>
              <w:pStyle w:val="Design-Anmerkungen"/>
              <w:rPr>
                <w:i w:val="0"/>
              </w:rPr>
            </w:pPr>
            <w:r>
              <w:rPr>
                <w:i w:val="0"/>
              </w:rPr>
              <w:t xml:space="preserve">Möchte der User den </w:t>
            </w:r>
            <w:proofErr w:type="spellStart"/>
            <w:r>
              <w:rPr>
                <w:i w:val="0"/>
              </w:rPr>
              <w:t>Dragging</w:t>
            </w:r>
            <w:proofErr w:type="spellEnd"/>
            <w:r>
              <w:rPr>
                <w:i w:val="0"/>
              </w:rPr>
              <w:t>-Vorgang beenden, lässt er den Mausbutton wieder los</w:t>
            </w:r>
            <w:r w:rsidR="000B3430">
              <w:rPr>
                <w:i w:val="0"/>
              </w:rPr>
              <w:t>.</w:t>
            </w:r>
          </w:p>
        </w:tc>
      </w:tr>
      <w:tr w:rsidR="00840DE0" w:rsidRPr="008E0352" w14:paraId="073F4C0C" w14:textId="77777777" w:rsidTr="001F1113">
        <w:trPr>
          <w:cantSplit/>
        </w:trPr>
        <w:tc>
          <w:tcPr>
            <w:tcW w:w="993" w:type="dxa"/>
            <w:tcBorders>
              <w:bottom w:val="nil"/>
            </w:tcBorders>
            <w:vAlign w:val="center"/>
          </w:tcPr>
          <w:p w14:paraId="4B94D5A5" w14:textId="77777777" w:rsidR="00840DE0" w:rsidRDefault="00840DE0" w:rsidP="00863421">
            <w:pPr>
              <w:numPr>
                <w:ilvl w:val="1"/>
                <w:numId w:val="3"/>
              </w:numPr>
              <w:rPr>
                <w:lang w:val="de-DE"/>
              </w:rPr>
            </w:pPr>
            <w:bookmarkStart w:id="30" w:name="_Ref531793292"/>
          </w:p>
        </w:tc>
        <w:bookmarkEnd w:id="30"/>
        <w:tc>
          <w:tcPr>
            <w:tcW w:w="1417" w:type="dxa"/>
            <w:tcBorders>
              <w:bottom w:val="nil"/>
            </w:tcBorders>
            <w:vAlign w:val="center"/>
          </w:tcPr>
          <w:p w14:paraId="3DEEC669" w14:textId="77777777" w:rsidR="00840DE0" w:rsidRDefault="00840DE0" w:rsidP="00863421">
            <w:pPr>
              <w:rPr>
                <w:lang w:val="de-DE"/>
              </w:rPr>
            </w:pPr>
          </w:p>
        </w:tc>
        <w:tc>
          <w:tcPr>
            <w:tcW w:w="7438" w:type="dxa"/>
            <w:gridSpan w:val="2"/>
            <w:tcBorders>
              <w:bottom w:val="nil"/>
            </w:tcBorders>
          </w:tcPr>
          <w:p w14:paraId="28947504" w14:textId="77777777" w:rsidR="00840DE0" w:rsidRPr="00840DE0" w:rsidRDefault="00840DE0" w:rsidP="00863421">
            <w:pPr>
              <w:pStyle w:val="Exception"/>
              <w:rPr>
                <w:i/>
                <w:lang w:val="de-DE"/>
              </w:rPr>
            </w:pPr>
            <w:bookmarkStart w:id="31" w:name="_Ref55908317"/>
            <w:r>
              <w:rPr>
                <w:lang w:val="de-DE"/>
              </w:rPr>
              <w:t xml:space="preserve">Keine </w:t>
            </w:r>
            <w:proofErr w:type="spellStart"/>
            <w:r>
              <w:rPr>
                <w:lang w:val="de-DE"/>
              </w:rPr>
              <w:t>Platzierungmarke</w:t>
            </w:r>
            <w:proofErr w:type="spellEnd"/>
            <w:r>
              <w:rPr>
                <w:lang w:val="de-DE"/>
              </w:rPr>
              <w:t xml:space="preserve"> zum Zeitpunkt des Drop</w:t>
            </w:r>
            <w:bookmarkEnd w:id="31"/>
          </w:p>
        </w:tc>
      </w:tr>
      <w:tr w:rsidR="002A3679" w:rsidRPr="008E0352" w14:paraId="71061008" w14:textId="77777777" w:rsidTr="001F1113">
        <w:trPr>
          <w:cantSplit/>
        </w:trPr>
        <w:tc>
          <w:tcPr>
            <w:tcW w:w="993" w:type="dxa"/>
            <w:tcBorders>
              <w:bottom w:val="nil"/>
            </w:tcBorders>
            <w:vAlign w:val="center"/>
          </w:tcPr>
          <w:p w14:paraId="3656B9AB" w14:textId="77777777" w:rsidR="002A3679" w:rsidRDefault="002A3679" w:rsidP="00863421">
            <w:pPr>
              <w:numPr>
                <w:ilvl w:val="1"/>
                <w:numId w:val="3"/>
              </w:numPr>
              <w:rPr>
                <w:lang w:val="de-DE"/>
              </w:rPr>
            </w:pPr>
          </w:p>
        </w:tc>
        <w:tc>
          <w:tcPr>
            <w:tcW w:w="1417" w:type="dxa"/>
            <w:tcBorders>
              <w:bottom w:val="nil"/>
            </w:tcBorders>
            <w:vAlign w:val="center"/>
          </w:tcPr>
          <w:p w14:paraId="3344CE40" w14:textId="77777777" w:rsidR="002A3679" w:rsidRDefault="002A3679" w:rsidP="00863421">
            <w:pPr>
              <w:rPr>
                <w:lang w:val="de-DE"/>
              </w:rPr>
            </w:pPr>
            <w:r>
              <w:rPr>
                <w:lang w:val="de-DE"/>
              </w:rPr>
              <w:t>SYSTEM</w:t>
            </w:r>
          </w:p>
        </w:tc>
        <w:tc>
          <w:tcPr>
            <w:tcW w:w="7438" w:type="dxa"/>
            <w:gridSpan w:val="2"/>
            <w:tcBorders>
              <w:bottom w:val="nil"/>
            </w:tcBorders>
          </w:tcPr>
          <w:p w14:paraId="1C388195" w14:textId="77777777" w:rsidR="00303624" w:rsidRDefault="002A3679" w:rsidP="227D50B8">
            <w:pPr>
              <w:pStyle w:val="Design-Anmerkungen"/>
              <w:rPr>
                <w:ins w:id="32" w:author="Lessner, Jan" w:date="2020-11-20T10:51:00Z"/>
                <w:i w:val="0"/>
                <w:iCs w:val="0"/>
              </w:rPr>
            </w:pPr>
            <w:r w:rsidRPr="227D50B8">
              <w:rPr>
                <w:i w:val="0"/>
                <w:iCs w:val="0"/>
              </w:rPr>
              <w:t>Das System platziert den Schritt an der Platzierungsmarke</w:t>
            </w:r>
            <w:r w:rsidR="008B7BFE">
              <w:rPr>
                <w:i w:val="0"/>
                <w:iCs w:val="0"/>
              </w:rPr>
              <w:t>.</w:t>
            </w:r>
          </w:p>
          <w:p w14:paraId="2BDCD774" w14:textId="4D13CB58" w:rsidR="002A3679" w:rsidRDefault="00303624" w:rsidP="227D50B8">
            <w:pPr>
              <w:pStyle w:val="Design-Anmerkungen"/>
              <w:rPr>
                <w:i w:val="0"/>
                <w:iCs w:val="0"/>
              </w:rPr>
            </w:pPr>
            <w:ins w:id="33" w:author="Lessner, Jan" w:date="2020-11-20T10:51:00Z">
              <w:r>
                <w:rPr>
                  <w:i w:val="0"/>
                  <w:iCs w:val="0"/>
                </w:rPr>
                <w:t xml:space="preserve">Ist die Änderungsverfolg abgeschaltet, entfernt das </w:t>
              </w:r>
            </w:ins>
            <w:ins w:id="34" w:author="Lessner, Jan" w:date="2020-11-20T10:52:00Z">
              <w:r>
                <w:rPr>
                  <w:i w:val="0"/>
                  <w:iCs w:val="0"/>
                </w:rPr>
                <w:t>System den Schritt von seiner ursprünglichen Position.</w:t>
              </w:r>
            </w:ins>
          </w:p>
          <w:p w14:paraId="51BD4FCF" w14:textId="1E35461C" w:rsidR="002A3679" w:rsidRPr="001F1113" w:rsidRDefault="00177982" w:rsidP="00B5748D">
            <w:pPr>
              <w:pStyle w:val="Design-Anmerkungen"/>
              <w:rPr>
                <w:i w:val="0"/>
                <w:iCs w:val="0"/>
              </w:rPr>
            </w:pPr>
            <w:r w:rsidRPr="4BDFE06C">
              <w:rPr>
                <w:i w:val="0"/>
                <w:iCs w:val="0"/>
              </w:rPr>
              <w:t>Ist d</w:t>
            </w:r>
            <w:r w:rsidR="009A25D5" w:rsidRPr="4BDFE06C">
              <w:rPr>
                <w:i w:val="0"/>
                <w:iCs w:val="0"/>
              </w:rPr>
              <w:t>ie</w:t>
            </w:r>
            <w:r w:rsidRPr="4BDFE06C">
              <w:rPr>
                <w:i w:val="0"/>
                <w:iCs w:val="0"/>
              </w:rPr>
              <w:t xml:space="preserve"> Änderungs</w:t>
            </w:r>
            <w:r w:rsidR="009A25D5" w:rsidRPr="4BDFE06C">
              <w:rPr>
                <w:i w:val="0"/>
                <w:iCs w:val="0"/>
              </w:rPr>
              <w:t>verfolgung</w:t>
            </w:r>
            <w:r w:rsidRPr="4BDFE06C">
              <w:rPr>
                <w:i w:val="0"/>
                <w:iCs w:val="0"/>
              </w:rPr>
              <w:t xml:space="preserve"> eingeschaltet, </w:t>
            </w:r>
            <w:r w:rsidR="009C15DF" w:rsidRPr="4BDFE06C">
              <w:rPr>
                <w:i w:val="0"/>
                <w:iCs w:val="0"/>
              </w:rPr>
              <w:t>wird</w:t>
            </w:r>
            <w:r w:rsidRPr="4BDFE06C">
              <w:rPr>
                <w:i w:val="0"/>
                <w:iCs w:val="0"/>
              </w:rPr>
              <w:t xml:space="preserve"> zwischen folgenden Änderungen un</w:t>
            </w:r>
            <w:r w:rsidR="00817736" w:rsidRPr="4BDFE06C">
              <w:rPr>
                <w:i w:val="0"/>
                <w:iCs w:val="0"/>
              </w:rPr>
              <w:t>t</w:t>
            </w:r>
            <w:r w:rsidRPr="4BDFE06C">
              <w:rPr>
                <w:i w:val="0"/>
                <w:iCs w:val="0"/>
              </w:rPr>
              <w:t>erschieden:</w:t>
            </w:r>
          </w:p>
        </w:tc>
      </w:tr>
      <w:tr w:rsidR="001F1113" w:rsidRPr="008E0352" w14:paraId="285E23DE" w14:textId="77777777" w:rsidTr="001F1113">
        <w:trPr>
          <w:cantSplit/>
        </w:trPr>
        <w:tc>
          <w:tcPr>
            <w:tcW w:w="993" w:type="dxa"/>
            <w:tcBorders>
              <w:bottom w:val="nil"/>
            </w:tcBorders>
            <w:vAlign w:val="center"/>
          </w:tcPr>
          <w:p w14:paraId="2140A08A" w14:textId="6E09D7BF" w:rsidR="001F1113" w:rsidRDefault="001F1113" w:rsidP="00B5748D">
            <w:pPr>
              <w:rPr>
                <w:lang w:val="de-DE"/>
              </w:rPr>
            </w:pPr>
            <w:r>
              <w:rPr>
                <w:lang w:val="de-DE"/>
              </w:rPr>
              <w:t>3.3.1</w:t>
            </w:r>
          </w:p>
        </w:tc>
        <w:tc>
          <w:tcPr>
            <w:tcW w:w="1417" w:type="dxa"/>
            <w:tcBorders>
              <w:bottom w:val="nil"/>
            </w:tcBorders>
            <w:vAlign w:val="center"/>
          </w:tcPr>
          <w:p w14:paraId="475B9264" w14:textId="485F9A0C" w:rsidR="001F1113" w:rsidRDefault="001F1113" w:rsidP="00863421">
            <w:pPr>
              <w:rPr>
                <w:lang w:val="de-DE"/>
              </w:rPr>
            </w:pPr>
            <w:r>
              <w:rPr>
                <w:lang w:val="de-DE"/>
              </w:rPr>
              <w:t>System</w:t>
            </w:r>
          </w:p>
        </w:tc>
        <w:tc>
          <w:tcPr>
            <w:tcW w:w="7438" w:type="dxa"/>
            <w:gridSpan w:val="2"/>
            <w:tcBorders>
              <w:bottom w:val="nil"/>
            </w:tcBorders>
          </w:tcPr>
          <w:p w14:paraId="1F0BF261" w14:textId="1A7FFB66" w:rsidR="001F1113" w:rsidRPr="001F1113" w:rsidRDefault="001F1113" w:rsidP="00303624">
            <w:pPr>
              <w:pStyle w:val="Design-Anmerkungen"/>
              <w:rPr>
                <w:i w:val="0"/>
                <w:iCs w:val="0"/>
              </w:rPr>
            </w:pPr>
            <w:r w:rsidRPr="00817736">
              <w:rPr>
                <w:i w:val="0"/>
                <w:iCs w:val="0"/>
              </w:rPr>
              <w:t xml:space="preserve">Wurde ein Schritt verschoben, der </w:t>
            </w:r>
            <w:del w:id="35" w:author="Lessner, Jan" w:date="2020-11-20T10:53:00Z">
              <w:r w:rsidRPr="00817736" w:rsidDel="00303624">
                <w:rPr>
                  <w:i w:val="0"/>
                  <w:iCs w:val="0"/>
                </w:rPr>
                <w:delText>noch keine Änderungsmarkierung hat</w:delText>
              </w:r>
            </w:del>
            <w:ins w:id="36" w:author="Lessner, Jan" w:date="2020-11-20T10:53:00Z">
              <w:r w:rsidR="00303624">
                <w:rPr>
                  <w:i w:val="0"/>
                  <w:iCs w:val="0"/>
                </w:rPr>
                <w:t xml:space="preserve">weder als neu noch als verschoben markiert ist, entfernt das System den </w:t>
              </w:r>
            </w:ins>
            <w:ins w:id="37" w:author="Lessner, Jan" w:date="2020-11-20T10:54:00Z">
              <w:r w:rsidR="00303624">
                <w:rPr>
                  <w:i w:val="0"/>
                  <w:iCs w:val="0"/>
                </w:rPr>
                <w:t xml:space="preserve">Schritt an einer ursprünglichen Position und fügt dort stattdessen einen Quellschritt ein, der die ursprüngliche </w:t>
              </w:r>
            </w:ins>
            <w:ins w:id="38" w:author="Lessner, Jan" w:date="2020-11-20T10:55:00Z">
              <w:r w:rsidR="00303624">
                <w:rPr>
                  <w:i w:val="0"/>
                  <w:iCs w:val="0"/>
                </w:rPr>
                <w:t>Nummer des verschobenen Schrittes erhält</w:t>
              </w:r>
            </w:ins>
            <w:ins w:id="39" w:author="Lessner, Jan" w:date="2020-11-20T10:54:00Z">
              <w:r w:rsidR="00303624">
                <w:rPr>
                  <w:i w:val="0"/>
                  <w:iCs w:val="0"/>
                </w:rPr>
                <w:t xml:space="preserve">. </w:t>
              </w:r>
            </w:ins>
            <w:del w:id="40" w:author="Lessner, Jan" w:date="2020-11-20T10:54:00Z">
              <w:r w:rsidRPr="00817736" w:rsidDel="00303624">
                <w:rPr>
                  <w:i w:val="0"/>
                  <w:iCs w:val="0"/>
                </w:rPr>
                <w:delText>, wird d</w:delText>
              </w:r>
            </w:del>
            <w:ins w:id="41" w:author="Lessner, Jan" w:date="2020-11-20T10:54:00Z">
              <w:r w:rsidR="00303624">
                <w:rPr>
                  <w:i w:val="0"/>
                  <w:iCs w:val="0"/>
                </w:rPr>
                <w:t>D</w:t>
              </w:r>
            </w:ins>
            <w:r w:rsidRPr="00817736">
              <w:rPr>
                <w:i w:val="0"/>
                <w:iCs w:val="0"/>
              </w:rPr>
              <w:t>ie Schrittnummer des Zielschritt</w:t>
            </w:r>
            <w:r>
              <w:rPr>
                <w:i w:val="0"/>
                <w:iCs w:val="0"/>
              </w:rPr>
              <w:t>e</w:t>
            </w:r>
            <w:r w:rsidRPr="00817736">
              <w:rPr>
                <w:i w:val="0"/>
                <w:iCs w:val="0"/>
              </w:rPr>
              <w:t xml:space="preserve">s </w:t>
            </w:r>
            <w:ins w:id="42" w:author="Lessner, Jan" w:date="2020-11-20T10:54:00Z">
              <w:r w:rsidR="00303624">
                <w:rPr>
                  <w:i w:val="0"/>
                  <w:iCs w:val="0"/>
                </w:rPr>
                <w:t xml:space="preserve">wird </w:t>
              </w:r>
            </w:ins>
            <w:r w:rsidRPr="00817736">
              <w:rPr>
                <w:i w:val="0"/>
                <w:iCs w:val="0"/>
              </w:rPr>
              <w:t>links neben der durchgestrichenen Nummer des Quellschritt</w:t>
            </w:r>
            <w:r>
              <w:rPr>
                <w:i w:val="0"/>
                <w:iCs w:val="0"/>
              </w:rPr>
              <w:t>e</w:t>
            </w:r>
            <w:r w:rsidRPr="00817736">
              <w:rPr>
                <w:i w:val="0"/>
                <w:iCs w:val="0"/>
              </w:rPr>
              <w:t>s darstellt. Zusätzlich zeigt ein Pfeil von der Schrittnummer des Quellschritt</w:t>
            </w:r>
            <w:r>
              <w:rPr>
                <w:i w:val="0"/>
                <w:iCs w:val="0"/>
              </w:rPr>
              <w:t>e</w:t>
            </w:r>
            <w:r w:rsidRPr="00817736">
              <w:rPr>
                <w:i w:val="0"/>
                <w:iCs w:val="0"/>
              </w:rPr>
              <w:t>s auf die Schrittnummer des Zielschritt</w:t>
            </w:r>
            <w:r>
              <w:rPr>
                <w:i w:val="0"/>
                <w:iCs w:val="0"/>
              </w:rPr>
              <w:t>e</w:t>
            </w:r>
            <w:r w:rsidRPr="00817736">
              <w:rPr>
                <w:i w:val="0"/>
                <w:iCs w:val="0"/>
              </w:rPr>
              <w:t>s und die Schrittnummern werden hellgelb (RGB (255, 255, 153)) hinterleg</w:t>
            </w:r>
            <w:r>
              <w:rPr>
                <w:i w:val="0"/>
                <w:iCs w:val="0"/>
              </w:rPr>
              <w:t xml:space="preserve">t. Des Weiteren </w:t>
            </w:r>
            <w:r w:rsidRPr="7AB393F9">
              <w:rPr>
                <w:i w:val="0"/>
                <w:iCs w:val="0"/>
              </w:rPr>
              <w:t>wird an der ursprünglichen Schrittposition ein Verweis auf den verschobenen Schritt gegebe</w:t>
            </w:r>
            <w:r>
              <w:rPr>
                <w:i w:val="0"/>
                <w:iCs w:val="0"/>
              </w:rPr>
              <w:t>n. Der Quellschritt hat keinen Text, bekommt einen hellgelben (RGB(255</w:t>
            </w:r>
            <w:proofErr w:type="gramStart"/>
            <w:r>
              <w:rPr>
                <w:i w:val="0"/>
                <w:iCs w:val="0"/>
              </w:rPr>
              <w:t>,255,153</w:t>
            </w:r>
            <w:proofErr w:type="gramEnd"/>
            <w:r>
              <w:rPr>
                <w:i w:val="0"/>
                <w:iCs w:val="0"/>
              </w:rPr>
              <w:t>)) Hintergrund und die Schritthöhe wird auf die Größe der Schrittnummer</w:t>
            </w:r>
            <w:del w:id="43" w:author="Lessner, Jan" w:date="2020-11-20T10:55:00Z">
              <w:r w:rsidDel="00303624">
                <w:rPr>
                  <w:i w:val="0"/>
                  <w:iCs w:val="0"/>
                </w:rPr>
                <w:delText>n</w:delText>
              </w:r>
            </w:del>
            <w:r>
              <w:rPr>
                <w:i w:val="0"/>
                <w:iCs w:val="0"/>
              </w:rPr>
              <w:t xml:space="preserve"> </w:t>
            </w:r>
            <w:del w:id="44" w:author="Lessner, Jan" w:date="2020-11-20T10:56:00Z">
              <w:r w:rsidDel="00303624">
                <w:rPr>
                  <w:i w:val="0"/>
                  <w:iCs w:val="0"/>
                </w:rPr>
                <w:delText>gesetzt</w:delText>
              </w:r>
            </w:del>
            <w:ins w:id="45" w:author="Lessner, Jan" w:date="2020-11-20T10:56:00Z">
              <w:r w:rsidR="00303624">
                <w:rPr>
                  <w:i w:val="0"/>
                  <w:iCs w:val="0"/>
                </w:rPr>
                <w:t>begrenzt</w:t>
              </w:r>
            </w:ins>
            <w:r>
              <w:rPr>
                <w:i w:val="0"/>
                <w:iCs w:val="0"/>
              </w:rPr>
              <w:t>. Außerdem wird rechts neben der durchgestrichenen Nummer des Quellschrittes die Nummer des Zielschrittes dargestellt. Zwischen den beiden Schrittnummern befindet sich ein Pfeil, der von links nach rechts zeigt. Die Hintergrundfarbe der Schrittnummern ist schwarz (RGB(0</w:t>
            </w:r>
            <w:proofErr w:type="gramStart"/>
            <w:r>
              <w:rPr>
                <w:i w:val="0"/>
                <w:iCs w:val="0"/>
              </w:rPr>
              <w:t>,0,0</w:t>
            </w:r>
            <w:proofErr w:type="gramEnd"/>
            <w:r>
              <w:rPr>
                <w:i w:val="0"/>
                <w:iCs w:val="0"/>
              </w:rPr>
              <w:t>)) und die Schriftfarbe ist grau (RGB(166,166,166))</w:t>
            </w:r>
            <w:r w:rsidRPr="7AB393F9">
              <w:rPr>
                <w:i w:val="0"/>
                <w:iCs w:val="0"/>
              </w:rPr>
              <w:t>.</w:t>
            </w:r>
          </w:p>
        </w:tc>
      </w:tr>
      <w:tr w:rsidR="001F1113" w:rsidRPr="008E0352" w14:paraId="3D844B0C" w14:textId="77777777" w:rsidTr="001F1113">
        <w:trPr>
          <w:cantSplit/>
        </w:trPr>
        <w:tc>
          <w:tcPr>
            <w:tcW w:w="993" w:type="dxa"/>
            <w:tcBorders>
              <w:bottom w:val="nil"/>
            </w:tcBorders>
            <w:vAlign w:val="center"/>
          </w:tcPr>
          <w:p w14:paraId="1603EAF3" w14:textId="4DB4545B" w:rsidR="001F1113" w:rsidRDefault="001F1113" w:rsidP="001F1113">
            <w:pPr>
              <w:rPr>
                <w:lang w:val="de-DE"/>
              </w:rPr>
            </w:pPr>
            <w:r>
              <w:rPr>
                <w:lang w:val="de-DE"/>
              </w:rPr>
              <w:lastRenderedPageBreak/>
              <w:t>3.3.2</w:t>
            </w:r>
          </w:p>
        </w:tc>
        <w:tc>
          <w:tcPr>
            <w:tcW w:w="1417" w:type="dxa"/>
            <w:tcBorders>
              <w:bottom w:val="nil"/>
            </w:tcBorders>
            <w:vAlign w:val="center"/>
          </w:tcPr>
          <w:p w14:paraId="2F5919D6" w14:textId="6DE31F66" w:rsidR="001F1113" w:rsidRDefault="001F1113" w:rsidP="00863421">
            <w:pPr>
              <w:rPr>
                <w:lang w:val="de-DE"/>
              </w:rPr>
            </w:pPr>
            <w:r>
              <w:rPr>
                <w:lang w:val="de-DE"/>
              </w:rPr>
              <w:t>System</w:t>
            </w:r>
          </w:p>
        </w:tc>
        <w:tc>
          <w:tcPr>
            <w:tcW w:w="7438" w:type="dxa"/>
            <w:gridSpan w:val="2"/>
            <w:tcBorders>
              <w:bottom w:val="nil"/>
            </w:tcBorders>
          </w:tcPr>
          <w:p w14:paraId="0840EB01" w14:textId="7FDA7FCD" w:rsidR="001F1113" w:rsidRPr="001F1113" w:rsidRDefault="001F1113" w:rsidP="00303624">
            <w:pPr>
              <w:pStyle w:val="Design-Anmerkungen"/>
              <w:rPr>
                <w:i w:val="0"/>
                <w:iCs w:val="0"/>
              </w:rPr>
            </w:pPr>
            <w:del w:id="46" w:author="Lessner, Jan" w:date="2020-11-20T10:56:00Z">
              <w:r w:rsidRPr="00817736" w:rsidDel="00303624">
                <w:rPr>
                  <w:i w:val="0"/>
                  <w:iCs w:val="0"/>
                </w:rPr>
                <w:delText>Wurde der</w:delText>
              </w:r>
            </w:del>
            <w:ins w:id="47" w:author="Lessner, Jan" w:date="2020-11-20T10:56:00Z">
              <w:r w:rsidR="00303624">
                <w:rPr>
                  <w:i w:val="0"/>
                  <w:iCs w:val="0"/>
                </w:rPr>
                <w:t xml:space="preserve">Ist der </w:t>
              </w:r>
            </w:ins>
            <w:ins w:id="48" w:author="Lessner, Jan" w:date="2020-11-20T10:57:00Z">
              <w:r w:rsidR="00303624">
                <w:rPr>
                  <w:i w:val="0"/>
                  <w:iCs w:val="0"/>
                </w:rPr>
                <w:t>Schritt</w:t>
              </w:r>
            </w:ins>
            <w:r w:rsidRPr="00817736">
              <w:rPr>
                <w:i w:val="0"/>
                <w:iCs w:val="0"/>
              </w:rPr>
              <w:t xml:space="preserve"> </w:t>
            </w:r>
            <w:del w:id="49" w:author="Lessner, Jan" w:date="2020-11-20T10:57:00Z">
              <w:r w:rsidRPr="00817736" w:rsidDel="00303624">
                <w:rPr>
                  <w:i w:val="0"/>
                  <w:iCs w:val="0"/>
                </w:rPr>
                <w:delText xml:space="preserve">Schritt </w:delText>
              </w:r>
            </w:del>
            <w:r w:rsidRPr="00817736">
              <w:rPr>
                <w:i w:val="0"/>
                <w:iCs w:val="0"/>
              </w:rPr>
              <w:t xml:space="preserve">bereits </w:t>
            </w:r>
            <w:del w:id="50" w:author="Lessner, Jan" w:date="2020-11-20T10:57:00Z">
              <w:r w:rsidRPr="00817736" w:rsidDel="00303624">
                <w:rPr>
                  <w:i w:val="0"/>
                  <w:iCs w:val="0"/>
                </w:rPr>
                <w:delText xml:space="preserve">einmal </w:delText>
              </w:r>
            </w:del>
            <w:ins w:id="51" w:author="Lessner, Jan" w:date="2020-11-20T10:57:00Z">
              <w:r w:rsidR="00303624">
                <w:rPr>
                  <w:i w:val="0"/>
                  <w:iCs w:val="0"/>
                </w:rPr>
                <w:t>als</w:t>
              </w:r>
              <w:r w:rsidR="00303624" w:rsidRPr="00817736">
                <w:rPr>
                  <w:i w:val="0"/>
                  <w:iCs w:val="0"/>
                </w:rPr>
                <w:t xml:space="preserve"> </w:t>
              </w:r>
            </w:ins>
            <w:r w:rsidRPr="00817736">
              <w:rPr>
                <w:i w:val="0"/>
                <w:iCs w:val="0"/>
              </w:rPr>
              <w:t>verschoben</w:t>
            </w:r>
            <w:ins w:id="52" w:author="Lessner, Jan" w:date="2020-11-20T10:57:00Z">
              <w:r w:rsidR="00303624">
                <w:rPr>
                  <w:i w:val="0"/>
                  <w:iCs w:val="0"/>
                </w:rPr>
                <w:t xml:space="preserve"> markiert</w:t>
              </w:r>
            </w:ins>
            <w:del w:id="53" w:author="Lessner, Jan" w:date="2020-11-20T10:57:00Z">
              <w:r w:rsidRPr="00817736" w:rsidDel="00303624">
                <w:rPr>
                  <w:i w:val="0"/>
                  <w:iCs w:val="0"/>
                </w:rPr>
                <w:delText xml:space="preserve"> und ist in der Änderungsverfolgung noch als Zielschritt gekennzeichnet</w:delText>
              </w:r>
            </w:del>
            <w:r w:rsidRPr="00817736">
              <w:rPr>
                <w:i w:val="0"/>
                <w:iCs w:val="0"/>
              </w:rPr>
              <w:t xml:space="preserve">, </w:t>
            </w:r>
            <w:ins w:id="54" w:author="Lessner, Jan" w:date="2020-11-20T10:57:00Z">
              <w:r w:rsidR="00303624">
                <w:rPr>
                  <w:i w:val="0"/>
                  <w:iCs w:val="0"/>
                </w:rPr>
                <w:t>entfernt das System den Schritt von seiner ursprünglichen Position</w:t>
              </w:r>
              <w:r w:rsidR="00303624" w:rsidRPr="00817736">
                <w:rPr>
                  <w:i w:val="0"/>
                  <w:iCs w:val="0"/>
                </w:rPr>
                <w:t xml:space="preserve"> </w:t>
              </w:r>
            </w:ins>
            <w:del w:id="55" w:author="Lessner, Jan" w:date="2020-11-20T10:58:00Z">
              <w:r w:rsidRPr="00817736" w:rsidDel="00303624">
                <w:rPr>
                  <w:i w:val="0"/>
                  <w:iCs w:val="0"/>
                </w:rPr>
                <w:delText xml:space="preserve">wird der alte Zielschritt entfernt und nur noch der neue Zielschritt angezeigt. Alle Änderungen, samt </w:delText>
              </w:r>
              <w:r w:rsidDel="00303624">
                <w:rPr>
                  <w:i w:val="0"/>
                  <w:iCs w:val="0"/>
                </w:rPr>
                <w:delText>Ä</w:delText>
              </w:r>
              <w:r w:rsidRPr="00817736" w:rsidDel="00303624">
                <w:rPr>
                  <w:i w:val="0"/>
                  <w:iCs w:val="0"/>
                </w:rPr>
                <w:delText xml:space="preserve">nderungsmarkierung, die im alten Zielschritt bereits durchgeführt wurden, werden in den neuen Zielschritt übernommen. </w:delText>
              </w:r>
              <w:r w:rsidDel="00303624">
                <w:rPr>
                  <w:i w:val="0"/>
                  <w:iCs w:val="0"/>
                </w:rPr>
                <w:delText xml:space="preserve">Außerdem wird die Zielschrittnummer im Quellschritt aktualisiert. </w:delText>
              </w:r>
            </w:del>
            <w:r w:rsidRPr="7AB393F9">
              <w:rPr>
                <w:i w:val="0"/>
                <w:iCs w:val="0"/>
              </w:rPr>
              <w:t xml:space="preserve">Das System fügt keine zusätzlichen </w:t>
            </w:r>
            <w:del w:id="56" w:author="Lessner, Jan" w:date="2020-11-20T10:59:00Z">
              <w:r w:rsidRPr="7AB393F9" w:rsidDel="00303624">
                <w:rPr>
                  <w:i w:val="0"/>
                  <w:iCs w:val="0"/>
                </w:rPr>
                <w:delText xml:space="preserve">Quellverweis </w:delText>
              </w:r>
            </w:del>
            <w:ins w:id="57" w:author="Lessner, Jan" w:date="2020-11-20T10:59:00Z">
              <w:r w:rsidR="00303624" w:rsidRPr="7AB393F9">
                <w:rPr>
                  <w:i w:val="0"/>
                  <w:iCs w:val="0"/>
                </w:rPr>
                <w:t>Quell</w:t>
              </w:r>
              <w:r w:rsidR="00303624">
                <w:rPr>
                  <w:i w:val="0"/>
                  <w:iCs w:val="0"/>
                </w:rPr>
                <w:t>schritt</w:t>
              </w:r>
              <w:r w:rsidR="00303624" w:rsidRPr="7AB393F9">
                <w:rPr>
                  <w:i w:val="0"/>
                  <w:iCs w:val="0"/>
                </w:rPr>
                <w:t xml:space="preserve"> </w:t>
              </w:r>
            </w:ins>
            <w:r w:rsidRPr="7AB393F9">
              <w:rPr>
                <w:i w:val="0"/>
                <w:iCs w:val="0"/>
              </w:rPr>
              <w:t>ein</w:t>
            </w:r>
            <w:ins w:id="58" w:author="Lessner, Jan" w:date="2020-11-20T10:59:00Z">
              <w:r w:rsidR="00303624">
                <w:rPr>
                  <w:i w:val="0"/>
                  <w:iCs w:val="0"/>
                </w:rPr>
                <w:t xml:space="preserve">, sondern aktualisiert lediglich an Ziel- und Quellschritt die gegenseitigen </w:t>
              </w:r>
            </w:ins>
            <w:ins w:id="59" w:author="Lessner, Jan" w:date="2020-11-20T11:00:00Z">
              <w:r w:rsidR="00303624">
                <w:rPr>
                  <w:i w:val="0"/>
                  <w:iCs w:val="0"/>
                </w:rPr>
                <w:t>Schrittnummer-</w:t>
              </w:r>
            </w:ins>
            <w:ins w:id="60" w:author="Lessner, Jan" w:date="2020-11-20T10:59:00Z">
              <w:r w:rsidR="00303624">
                <w:rPr>
                  <w:i w:val="0"/>
                  <w:iCs w:val="0"/>
                </w:rPr>
                <w:t>Referenzen</w:t>
              </w:r>
            </w:ins>
            <w:ins w:id="61" w:author="Lessner, Jan" w:date="2020-11-20T11:00:00Z">
              <w:r w:rsidR="00303624">
                <w:rPr>
                  <w:i w:val="0"/>
                  <w:iCs w:val="0"/>
                </w:rPr>
                <w:t>.</w:t>
              </w:r>
            </w:ins>
            <w:del w:id="62" w:author="Lessner, Jan" w:date="2020-11-20T10:59:00Z">
              <w:r w:rsidRPr="7AB393F9" w:rsidDel="00303624">
                <w:rPr>
                  <w:i w:val="0"/>
                  <w:iCs w:val="0"/>
                </w:rPr>
                <w:delText>.</w:delText>
              </w:r>
            </w:del>
          </w:p>
        </w:tc>
      </w:tr>
      <w:tr w:rsidR="001F1113" w:rsidRPr="008E0352" w14:paraId="74D595EE" w14:textId="77777777" w:rsidTr="001F1113">
        <w:trPr>
          <w:cantSplit/>
        </w:trPr>
        <w:tc>
          <w:tcPr>
            <w:tcW w:w="993" w:type="dxa"/>
            <w:tcBorders>
              <w:bottom w:val="nil"/>
            </w:tcBorders>
            <w:vAlign w:val="center"/>
          </w:tcPr>
          <w:p w14:paraId="1A1B7B1B" w14:textId="01F8FAAB" w:rsidR="001F1113" w:rsidRDefault="001F1113" w:rsidP="001F1113">
            <w:pPr>
              <w:rPr>
                <w:lang w:val="de-DE"/>
              </w:rPr>
            </w:pPr>
            <w:r>
              <w:rPr>
                <w:lang w:val="de-DE"/>
              </w:rPr>
              <w:t>3.3.3</w:t>
            </w:r>
          </w:p>
        </w:tc>
        <w:tc>
          <w:tcPr>
            <w:tcW w:w="1417" w:type="dxa"/>
            <w:tcBorders>
              <w:bottom w:val="nil"/>
            </w:tcBorders>
            <w:vAlign w:val="center"/>
          </w:tcPr>
          <w:p w14:paraId="2B4E7F98" w14:textId="3D38722F" w:rsidR="001F1113" w:rsidRDefault="001F1113" w:rsidP="00863421">
            <w:pPr>
              <w:rPr>
                <w:lang w:val="de-DE"/>
              </w:rPr>
            </w:pPr>
            <w:r>
              <w:rPr>
                <w:lang w:val="de-DE"/>
              </w:rPr>
              <w:t>System</w:t>
            </w:r>
          </w:p>
        </w:tc>
        <w:tc>
          <w:tcPr>
            <w:tcW w:w="7438" w:type="dxa"/>
            <w:gridSpan w:val="2"/>
            <w:tcBorders>
              <w:bottom w:val="nil"/>
            </w:tcBorders>
          </w:tcPr>
          <w:p w14:paraId="7D81BA50" w14:textId="6A8CF4BB" w:rsidR="001F1113" w:rsidRPr="001F1113" w:rsidRDefault="001F1113" w:rsidP="00303624">
            <w:pPr>
              <w:pStyle w:val="Design-Anmerkungen"/>
              <w:rPr>
                <w:i w:val="0"/>
                <w:iCs w:val="0"/>
              </w:rPr>
            </w:pPr>
            <w:del w:id="63" w:author="Lessner, Jan" w:date="2020-11-20T11:00:00Z">
              <w:r w:rsidRPr="00817736" w:rsidDel="00303624">
                <w:rPr>
                  <w:i w:val="0"/>
                  <w:iCs w:val="0"/>
                </w:rPr>
                <w:delText>Wurde der Schritt neu hinzugefügt</w:delText>
              </w:r>
            </w:del>
            <w:ins w:id="64" w:author="Lessner, Jan" w:date="2020-11-20T11:00:00Z">
              <w:r w:rsidR="00303624">
                <w:rPr>
                  <w:i w:val="0"/>
                  <w:iCs w:val="0"/>
                </w:rPr>
                <w:t>Ist der Schritt als neu markiert,</w:t>
              </w:r>
            </w:ins>
            <w:del w:id="65" w:author="Lessner, Jan" w:date="2020-11-20T11:00:00Z">
              <w:r w:rsidRPr="00817736" w:rsidDel="00303624">
                <w:rPr>
                  <w:i w:val="0"/>
                  <w:iCs w:val="0"/>
                </w:rPr>
                <w:delText>, wird die Änderungsmarkierung des hinzufügten Schrittes in den Zielschritt übernommen</w:delText>
              </w:r>
              <w:r w:rsidDel="00303624">
                <w:rPr>
                  <w:i w:val="0"/>
                  <w:iCs w:val="0"/>
                </w:rPr>
                <w:delText xml:space="preserve"> und</w:delText>
              </w:r>
              <w:r w:rsidR="008C582D" w:rsidDel="00303624">
                <w:rPr>
                  <w:i w:val="0"/>
                  <w:iCs w:val="0"/>
                </w:rPr>
                <w:delText xml:space="preserve"> es wird kein Quellschritt erstellt</w:delText>
              </w:r>
              <w:r w:rsidDel="00303624">
                <w:rPr>
                  <w:i w:val="0"/>
                  <w:iCs w:val="0"/>
                </w:rPr>
                <w:delText xml:space="preserve">. Zudem </w:delText>
              </w:r>
              <w:r w:rsidR="008C582D" w:rsidDel="00303624">
                <w:rPr>
                  <w:i w:val="0"/>
                  <w:iCs w:val="0"/>
                </w:rPr>
                <w:delText xml:space="preserve">wird die </w:delText>
              </w:r>
              <w:r w:rsidDel="00303624">
                <w:rPr>
                  <w:i w:val="0"/>
                  <w:iCs w:val="0"/>
                </w:rPr>
                <w:delText>Schrittnummer des Zielschrittes</w:delText>
              </w:r>
              <w:r w:rsidR="008C582D" w:rsidDel="00303624">
                <w:rPr>
                  <w:i w:val="0"/>
                  <w:iCs w:val="0"/>
                </w:rPr>
                <w:delText xml:space="preserve"> </w:delText>
              </w:r>
              <w:r w:rsidDel="00303624">
                <w:rPr>
                  <w:i w:val="0"/>
                  <w:iCs w:val="0"/>
                </w:rPr>
                <w:delText>aktualisiert</w:delText>
              </w:r>
              <w:r w:rsidR="008C582D" w:rsidDel="00303624">
                <w:rPr>
                  <w:i w:val="0"/>
                  <w:iCs w:val="0"/>
                </w:rPr>
                <w:delText>, es wird kein Quellverweis in den Zielschritt aufgenommen.</w:delText>
              </w:r>
            </w:del>
            <w:proofErr w:type="gramStart"/>
            <w:ins w:id="66" w:author="Lessner, Jan" w:date="2020-11-20T11:00:00Z">
              <w:r w:rsidR="00303624">
                <w:rPr>
                  <w:i w:val="0"/>
                  <w:iCs w:val="0"/>
                </w:rPr>
                <w:t>,</w:t>
              </w:r>
              <w:proofErr w:type="gramEnd"/>
              <w:r w:rsidR="00303624">
                <w:rPr>
                  <w:i w:val="0"/>
                  <w:iCs w:val="0"/>
                </w:rPr>
                <w:t xml:space="preserve"> entfernt </w:t>
              </w:r>
            </w:ins>
            <w:ins w:id="67" w:author="Lessner, Jan" w:date="2020-11-20T11:01:00Z">
              <w:r w:rsidR="00303624">
                <w:rPr>
                  <w:i w:val="0"/>
                  <w:iCs w:val="0"/>
                </w:rPr>
                <w:t>das System den Schritt von seiner ursprünglichen Position.</w:t>
              </w:r>
            </w:ins>
          </w:p>
        </w:tc>
      </w:tr>
      <w:tr w:rsidR="001F1113" w:rsidRPr="008E0352" w:rsidDel="00601813" w14:paraId="747BE90C" w14:textId="1FFFAF10" w:rsidTr="001F1113">
        <w:trPr>
          <w:cantSplit/>
          <w:del w:id="68" w:author="Lessner, Jan" w:date="2020-11-20T11:02:00Z"/>
        </w:trPr>
        <w:tc>
          <w:tcPr>
            <w:tcW w:w="993" w:type="dxa"/>
            <w:tcBorders>
              <w:bottom w:val="nil"/>
            </w:tcBorders>
            <w:vAlign w:val="center"/>
          </w:tcPr>
          <w:p w14:paraId="7BAA0008" w14:textId="3267119D" w:rsidR="001F1113" w:rsidDel="00601813" w:rsidRDefault="001F1113" w:rsidP="001F1113">
            <w:pPr>
              <w:rPr>
                <w:del w:id="69" w:author="Lessner, Jan" w:date="2020-11-20T11:02:00Z"/>
                <w:lang w:val="de-DE"/>
              </w:rPr>
            </w:pPr>
            <w:commentRangeStart w:id="70"/>
            <w:del w:id="71" w:author="Lessner, Jan" w:date="2020-11-20T11:02:00Z">
              <w:r w:rsidDel="00601813">
                <w:rPr>
                  <w:lang w:val="de-DE"/>
                </w:rPr>
                <w:delText>3.3.4</w:delText>
              </w:r>
            </w:del>
            <w:commentRangeEnd w:id="70"/>
            <w:r w:rsidR="000845F6">
              <w:rPr>
                <w:rStyle w:val="Kommentarzeichen"/>
              </w:rPr>
              <w:commentReference w:id="70"/>
            </w:r>
          </w:p>
        </w:tc>
        <w:tc>
          <w:tcPr>
            <w:tcW w:w="1417" w:type="dxa"/>
            <w:tcBorders>
              <w:bottom w:val="nil"/>
            </w:tcBorders>
            <w:vAlign w:val="center"/>
          </w:tcPr>
          <w:p w14:paraId="43D01F1A" w14:textId="367223CF" w:rsidR="001F1113" w:rsidDel="00601813" w:rsidRDefault="001F1113" w:rsidP="00863421">
            <w:pPr>
              <w:rPr>
                <w:del w:id="73" w:author="Lessner, Jan" w:date="2020-11-20T11:02:00Z"/>
                <w:lang w:val="de-DE"/>
              </w:rPr>
            </w:pPr>
            <w:del w:id="74" w:author="Lessner, Jan" w:date="2020-11-20T11:02:00Z">
              <w:r w:rsidDel="00601813">
                <w:rPr>
                  <w:lang w:val="de-DE"/>
                </w:rPr>
                <w:delText>System</w:delText>
              </w:r>
            </w:del>
          </w:p>
        </w:tc>
        <w:tc>
          <w:tcPr>
            <w:tcW w:w="7438" w:type="dxa"/>
            <w:gridSpan w:val="2"/>
            <w:tcBorders>
              <w:bottom w:val="nil"/>
            </w:tcBorders>
          </w:tcPr>
          <w:p w14:paraId="22460D60" w14:textId="0FC1FC7B" w:rsidR="001F1113" w:rsidRPr="227D50B8" w:rsidDel="00601813" w:rsidRDefault="001F1113" w:rsidP="008E0352">
            <w:pPr>
              <w:pStyle w:val="Design-Anmerkungen"/>
              <w:rPr>
                <w:del w:id="75" w:author="Lessner, Jan" w:date="2020-11-20T11:02:00Z"/>
                <w:i w:val="0"/>
                <w:iCs w:val="0"/>
              </w:rPr>
            </w:pPr>
            <w:del w:id="76" w:author="Lessner, Jan" w:date="2020-11-20T11:02:00Z">
              <w:r w:rsidRPr="004E765B" w:rsidDel="00601813">
                <w:rPr>
                  <w:i w:val="0"/>
                  <w:iCs w:val="0"/>
                </w:rPr>
                <w:delText>Wurden bereits vor der Verschiebung des Quellschritt</w:delText>
              </w:r>
              <w:r w:rsidDel="00601813">
                <w:rPr>
                  <w:i w:val="0"/>
                  <w:iCs w:val="0"/>
                </w:rPr>
                <w:delText>es</w:delText>
              </w:r>
              <w:r w:rsidRPr="004E765B" w:rsidDel="00601813">
                <w:rPr>
                  <w:i w:val="0"/>
                  <w:iCs w:val="0"/>
                </w:rPr>
                <w:delText xml:space="preserve"> Zeichen </w:delText>
              </w:r>
              <w:r w:rsidDel="00601813">
                <w:rPr>
                  <w:i w:val="0"/>
                  <w:iCs w:val="0"/>
                </w:rPr>
                <w:delText>durch die Änderungsverfolgung</w:delText>
              </w:r>
              <w:r w:rsidRPr="004E765B" w:rsidDel="00601813">
                <w:rPr>
                  <w:i w:val="0"/>
                  <w:iCs w:val="0"/>
                </w:rPr>
                <w:delText xml:space="preserve"> markiert</w:delText>
              </w:r>
              <w:r w:rsidR="008C582D" w:rsidDel="00601813">
                <w:rPr>
                  <w:i w:val="0"/>
                  <w:iCs w:val="0"/>
                </w:rPr>
                <w:delText>, so</w:delText>
              </w:r>
              <w:r w:rsidRPr="004E765B" w:rsidDel="00601813">
                <w:rPr>
                  <w:i w:val="0"/>
                  <w:iCs w:val="0"/>
                </w:rPr>
                <w:delText xml:space="preserve"> werden diese </w:delText>
              </w:r>
              <w:r w:rsidDel="00601813">
                <w:rPr>
                  <w:i w:val="0"/>
                  <w:iCs w:val="0"/>
                </w:rPr>
                <w:delText>in den</w:delText>
              </w:r>
              <w:r w:rsidRPr="004E765B" w:rsidDel="00601813">
                <w:rPr>
                  <w:i w:val="0"/>
                  <w:iCs w:val="0"/>
                </w:rPr>
                <w:delText xml:space="preserve"> Zielschritt übernommen. Außerdem wird die Schrittnummer des Zielschritt</w:delText>
              </w:r>
              <w:r w:rsidDel="00601813">
                <w:rPr>
                  <w:i w:val="0"/>
                  <w:iCs w:val="0"/>
                </w:rPr>
                <w:delText>e</w:delText>
              </w:r>
              <w:r w:rsidRPr="004E765B" w:rsidDel="00601813">
                <w:rPr>
                  <w:i w:val="0"/>
                  <w:iCs w:val="0"/>
                </w:rPr>
                <w:delText>s links neben der durchgestrichenen Nummer des Quellschritt</w:delText>
              </w:r>
              <w:r w:rsidDel="00601813">
                <w:rPr>
                  <w:i w:val="0"/>
                  <w:iCs w:val="0"/>
                </w:rPr>
                <w:delText>e</w:delText>
              </w:r>
              <w:r w:rsidRPr="004E765B" w:rsidDel="00601813">
                <w:rPr>
                  <w:i w:val="0"/>
                  <w:iCs w:val="0"/>
                </w:rPr>
                <w:delText>s darstellt. Zusätzlich zeigt ein Pfeil von der Schrittnummer des Quellschritt</w:delText>
              </w:r>
              <w:r w:rsidDel="00601813">
                <w:rPr>
                  <w:i w:val="0"/>
                  <w:iCs w:val="0"/>
                </w:rPr>
                <w:delText>e</w:delText>
              </w:r>
              <w:r w:rsidRPr="004E765B" w:rsidDel="00601813">
                <w:rPr>
                  <w:i w:val="0"/>
                  <w:iCs w:val="0"/>
                </w:rPr>
                <w:delText>s auf die Schrittnummer des Zielschritt</w:delText>
              </w:r>
              <w:r w:rsidDel="00601813">
                <w:rPr>
                  <w:i w:val="0"/>
                  <w:iCs w:val="0"/>
                </w:rPr>
                <w:delText>e</w:delText>
              </w:r>
              <w:r w:rsidRPr="004E765B" w:rsidDel="00601813">
                <w:rPr>
                  <w:i w:val="0"/>
                  <w:iCs w:val="0"/>
                </w:rPr>
                <w:delText>s und die Schrittnummern werden hellgelb (RGB (255, 255, 153)) hinterlegt.</w:delText>
              </w:r>
              <w:r w:rsidDel="00601813">
                <w:rPr>
                  <w:i w:val="0"/>
                  <w:iCs w:val="0"/>
                </w:rPr>
                <w:delText xml:space="preserve"> Des Weiteren </w:delText>
              </w:r>
              <w:r w:rsidRPr="7AB393F9" w:rsidDel="00601813">
                <w:rPr>
                  <w:i w:val="0"/>
                  <w:iCs w:val="0"/>
                </w:rPr>
                <w:delText>wird an der ursprünglichen Schrittposition ein Verweis auf den verschobenen Schritt gegebe</w:delText>
              </w:r>
              <w:r w:rsidDel="00601813">
                <w:rPr>
                  <w:i w:val="0"/>
                  <w:iCs w:val="0"/>
                </w:rPr>
                <w:delText>n. Der Quellschritt hat keinen Text, bekommt einen hellgelben (RGB(255,255,153)) Hintergrund und die Schritthöhe wird auf die Größe der Schrittnummern gesetzt. Außerdem wird rechts neben der durchgestrichenen Nummer des Quellschrittes die Nummer des Zielschrittes dargestellt. Zwischen den beiden Schrittnummern befindet sich ein Pfeil, der von links nach rechts zeigt. Die Hintergrundfarbe der Schrittnummern ist schwarz (RGB(0,0,0)) und die Schriftfarbe ist grau (RGB(166,166,166))</w:delText>
              </w:r>
              <w:r w:rsidRPr="7AB393F9" w:rsidDel="00601813">
                <w:rPr>
                  <w:i w:val="0"/>
                  <w:iCs w:val="0"/>
                </w:rPr>
                <w:delText>.</w:delText>
              </w:r>
            </w:del>
          </w:p>
        </w:tc>
      </w:tr>
      <w:tr w:rsidR="002A3679" w:rsidRPr="008E0352" w14:paraId="14DCC55A" w14:textId="77777777" w:rsidTr="001F1113">
        <w:trPr>
          <w:cantSplit/>
        </w:trPr>
        <w:tc>
          <w:tcPr>
            <w:tcW w:w="993" w:type="dxa"/>
            <w:tcBorders>
              <w:bottom w:val="nil"/>
            </w:tcBorders>
            <w:vAlign w:val="center"/>
          </w:tcPr>
          <w:p w14:paraId="45FB0818" w14:textId="7CCF5CEF" w:rsidR="002A3679" w:rsidRDefault="059DE27F" w:rsidP="227D50B8">
            <w:pPr>
              <w:rPr>
                <w:lang w:val="de-DE"/>
              </w:rPr>
            </w:pPr>
            <w:r w:rsidRPr="227D50B8">
              <w:rPr>
                <w:lang w:val="de-DE"/>
              </w:rPr>
              <w:t>3.</w:t>
            </w:r>
            <w:r w:rsidR="008C582D">
              <w:rPr>
                <w:lang w:val="de-DE"/>
              </w:rPr>
              <w:t>4</w:t>
            </w:r>
          </w:p>
        </w:tc>
        <w:tc>
          <w:tcPr>
            <w:tcW w:w="1417" w:type="dxa"/>
            <w:tcBorders>
              <w:bottom w:val="nil"/>
            </w:tcBorders>
            <w:vAlign w:val="center"/>
          </w:tcPr>
          <w:p w14:paraId="267E753E" w14:textId="77777777" w:rsidR="002A3679" w:rsidRDefault="002A3679" w:rsidP="00863421">
            <w:pPr>
              <w:rPr>
                <w:lang w:val="de-DE"/>
              </w:rPr>
            </w:pPr>
            <w:r>
              <w:rPr>
                <w:lang w:val="de-DE"/>
              </w:rPr>
              <w:t>SYSTEM</w:t>
            </w:r>
          </w:p>
        </w:tc>
        <w:tc>
          <w:tcPr>
            <w:tcW w:w="7438" w:type="dxa"/>
            <w:gridSpan w:val="2"/>
            <w:tcBorders>
              <w:bottom w:val="nil"/>
            </w:tcBorders>
          </w:tcPr>
          <w:p w14:paraId="52EA428F" w14:textId="245E2025" w:rsidR="002A3679" w:rsidRPr="00AA4366" w:rsidRDefault="002A3679" w:rsidP="7AB393F9">
            <w:pPr>
              <w:pStyle w:val="Design-Anmerkungen"/>
              <w:rPr>
                <w:i w:val="0"/>
                <w:iCs w:val="0"/>
              </w:rPr>
            </w:pPr>
            <w:r w:rsidRPr="7AB393F9">
              <w:rPr>
                <w:i w:val="0"/>
                <w:iCs w:val="0"/>
              </w:rPr>
              <w:t>Das System nummeriert die Schritte entsprechend neu durch</w:t>
            </w:r>
            <w:r w:rsidR="008C582D">
              <w:rPr>
                <w:i w:val="0"/>
                <w:iCs w:val="0"/>
              </w:rPr>
              <w:t>.</w:t>
            </w:r>
          </w:p>
        </w:tc>
      </w:tr>
      <w:tr w:rsidR="002A3679" w:rsidRPr="008E0352" w14:paraId="7EB0A1D2" w14:textId="77777777" w:rsidTr="001F1113">
        <w:trPr>
          <w:cantSplit/>
        </w:trPr>
        <w:tc>
          <w:tcPr>
            <w:tcW w:w="993" w:type="dxa"/>
            <w:tcBorders>
              <w:bottom w:val="nil"/>
            </w:tcBorders>
            <w:vAlign w:val="center"/>
          </w:tcPr>
          <w:p w14:paraId="049F31CB" w14:textId="3A2D48F1" w:rsidR="002A3679" w:rsidRDefault="3F724DFF" w:rsidP="227D50B8">
            <w:pPr>
              <w:rPr>
                <w:lang w:val="de-DE"/>
              </w:rPr>
            </w:pPr>
            <w:r w:rsidRPr="227D50B8">
              <w:rPr>
                <w:lang w:val="de-DE"/>
              </w:rPr>
              <w:t>3.</w:t>
            </w:r>
            <w:r w:rsidR="008C582D">
              <w:rPr>
                <w:lang w:val="de-DE"/>
              </w:rPr>
              <w:t>5</w:t>
            </w:r>
          </w:p>
        </w:tc>
        <w:tc>
          <w:tcPr>
            <w:tcW w:w="1417" w:type="dxa"/>
            <w:tcBorders>
              <w:bottom w:val="nil"/>
            </w:tcBorders>
            <w:vAlign w:val="center"/>
          </w:tcPr>
          <w:p w14:paraId="49A652A5" w14:textId="77777777" w:rsidR="002A3679" w:rsidRDefault="002A3679" w:rsidP="00863421">
            <w:pPr>
              <w:rPr>
                <w:lang w:val="de-DE"/>
              </w:rPr>
            </w:pPr>
            <w:r>
              <w:rPr>
                <w:lang w:val="de-DE"/>
              </w:rPr>
              <w:t>SYSTEM</w:t>
            </w:r>
          </w:p>
        </w:tc>
        <w:tc>
          <w:tcPr>
            <w:tcW w:w="7438" w:type="dxa"/>
            <w:gridSpan w:val="2"/>
            <w:tcBorders>
              <w:bottom w:val="nil"/>
            </w:tcBorders>
          </w:tcPr>
          <w:p w14:paraId="740CCC72" w14:textId="77777777" w:rsidR="002A3679" w:rsidRPr="00AA4366" w:rsidRDefault="002A3679" w:rsidP="00863421">
            <w:pPr>
              <w:pStyle w:val="Design-Anmerkungen"/>
              <w:rPr>
                <w:i w:val="0"/>
              </w:rPr>
            </w:pPr>
            <w:r>
              <w:rPr>
                <w:i w:val="0"/>
              </w:rPr>
              <w:t>Das System entfernt die Platzierungsmarke und stellt den Original-Mauszeiger wieder her.</w:t>
            </w:r>
          </w:p>
        </w:tc>
      </w:tr>
      <w:tr w:rsidR="008C1EB7" w:rsidRPr="008E0352" w14:paraId="18AA8E7F" w14:textId="77777777" w:rsidTr="001F1113">
        <w:trPr>
          <w:cantSplit/>
        </w:trPr>
        <w:tc>
          <w:tcPr>
            <w:tcW w:w="993" w:type="dxa"/>
            <w:tcBorders>
              <w:bottom w:val="nil"/>
            </w:tcBorders>
            <w:vAlign w:val="center"/>
          </w:tcPr>
          <w:p w14:paraId="53128261" w14:textId="765412CD" w:rsidR="008C1EB7" w:rsidRDefault="71394FBD" w:rsidP="227D50B8">
            <w:pPr>
              <w:rPr>
                <w:lang w:val="de-DE"/>
              </w:rPr>
            </w:pPr>
            <w:r w:rsidRPr="227D50B8">
              <w:rPr>
                <w:lang w:val="de-DE"/>
              </w:rPr>
              <w:t>3.</w:t>
            </w:r>
            <w:r w:rsidR="008C582D">
              <w:rPr>
                <w:lang w:val="de-DE"/>
              </w:rPr>
              <w:t>6</w:t>
            </w:r>
          </w:p>
        </w:tc>
        <w:tc>
          <w:tcPr>
            <w:tcW w:w="1417" w:type="dxa"/>
            <w:tcBorders>
              <w:bottom w:val="nil"/>
            </w:tcBorders>
            <w:vAlign w:val="center"/>
          </w:tcPr>
          <w:p w14:paraId="3E6558AC" w14:textId="77777777" w:rsidR="008C1EB7" w:rsidRDefault="002A3679" w:rsidP="00B80A24">
            <w:pPr>
              <w:rPr>
                <w:lang w:val="de-DE"/>
              </w:rPr>
            </w:pPr>
            <w:r>
              <w:rPr>
                <w:lang w:val="de-DE"/>
              </w:rPr>
              <w:t>SYSTEM</w:t>
            </w:r>
          </w:p>
        </w:tc>
        <w:tc>
          <w:tcPr>
            <w:tcW w:w="7438" w:type="dxa"/>
            <w:gridSpan w:val="2"/>
            <w:tcBorders>
              <w:bottom w:val="nil"/>
            </w:tcBorders>
          </w:tcPr>
          <w:p w14:paraId="07151428" w14:textId="47C13345" w:rsidR="00D078CD" w:rsidRPr="00AA4366" w:rsidRDefault="002A3679" w:rsidP="7AB393F9">
            <w:pPr>
              <w:pStyle w:val="Design-Anmerkungen"/>
              <w:rPr>
                <w:i w:val="0"/>
                <w:iCs w:val="0"/>
              </w:rPr>
            </w:pPr>
            <w:r w:rsidRPr="7AB393F9">
              <w:rPr>
                <w:i w:val="0"/>
                <w:iCs w:val="0"/>
              </w:rPr>
              <w:t xml:space="preserve">Das System nimmt die </w:t>
            </w:r>
            <w:r w:rsidR="000A21BE" w:rsidRPr="7AB393F9">
              <w:rPr>
                <w:i w:val="0"/>
                <w:iCs w:val="0"/>
              </w:rPr>
              <w:t xml:space="preserve">Verschiebung </w:t>
            </w:r>
            <w:r w:rsidRPr="7AB393F9">
              <w:rPr>
                <w:i w:val="0"/>
                <w:iCs w:val="0"/>
              </w:rPr>
              <w:t xml:space="preserve">des Schritts in die </w:t>
            </w:r>
            <w:proofErr w:type="spellStart"/>
            <w:r w:rsidRPr="7AB393F9">
              <w:rPr>
                <w:i w:val="0"/>
                <w:iCs w:val="0"/>
              </w:rPr>
              <w:t>Undo</w:t>
            </w:r>
            <w:proofErr w:type="spellEnd"/>
            <w:r w:rsidRPr="7AB393F9">
              <w:rPr>
                <w:i w:val="0"/>
                <w:iCs w:val="0"/>
              </w:rPr>
              <w:t xml:space="preserve">-Liste auf. Bis zur nächsten Speicherung kann der User den Vorgang über den Menüpunkt </w:t>
            </w:r>
            <w:r w:rsidRPr="7AB393F9">
              <w:rPr>
                <w:b/>
                <w:bCs/>
                <w:i w:val="0"/>
                <w:iCs w:val="0"/>
              </w:rPr>
              <w:t xml:space="preserve">Datei </w:t>
            </w:r>
            <w:r w:rsidRPr="7AB393F9">
              <w:rPr>
                <w:rFonts w:ascii="Wingdings" w:eastAsia="Wingdings" w:hAnsi="Wingdings" w:cs="Wingdings"/>
                <w:b/>
                <w:bCs/>
                <w:i w:val="0"/>
                <w:iCs w:val="0"/>
              </w:rPr>
              <w:t></w:t>
            </w:r>
            <w:r w:rsidRPr="7AB393F9">
              <w:rPr>
                <w:b/>
                <w:bCs/>
                <w:i w:val="0"/>
                <w:iCs w:val="0"/>
              </w:rPr>
              <w:t xml:space="preserve"> </w:t>
            </w:r>
            <w:proofErr w:type="spellStart"/>
            <w:r w:rsidRPr="7AB393F9">
              <w:rPr>
                <w:b/>
                <w:bCs/>
                <w:i w:val="0"/>
                <w:iCs w:val="0"/>
              </w:rPr>
              <w:t>Undo</w:t>
            </w:r>
            <w:proofErr w:type="spellEnd"/>
            <w:r w:rsidRPr="7AB393F9">
              <w:rPr>
                <w:i w:val="0"/>
                <w:iCs w:val="0"/>
              </w:rPr>
              <w:t xml:space="preserve"> bzw. </w:t>
            </w:r>
            <w:proofErr w:type="spellStart"/>
            <w:r w:rsidRPr="7AB393F9">
              <w:rPr>
                <w:b/>
                <w:bCs/>
                <w:i w:val="0"/>
                <w:iCs w:val="0"/>
              </w:rPr>
              <w:t>Strg+Z</w:t>
            </w:r>
            <w:proofErr w:type="spellEnd"/>
            <w:r w:rsidRPr="7AB393F9">
              <w:rPr>
                <w:i w:val="0"/>
                <w:iCs w:val="0"/>
              </w:rPr>
              <w:t xml:space="preserve"> wieder rückgängig machen.</w:t>
            </w:r>
          </w:p>
        </w:tc>
      </w:tr>
      <w:tr w:rsidR="00E2417A" w:rsidRPr="002A3679" w14:paraId="22C70513" w14:textId="77777777" w:rsidTr="001F1113">
        <w:trPr>
          <w:cantSplit/>
        </w:trPr>
        <w:tc>
          <w:tcPr>
            <w:tcW w:w="993" w:type="dxa"/>
            <w:shd w:val="clear" w:color="auto" w:fill="FFFFFF" w:themeFill="background1"/>
            <w:vAlign w:val="center"/>
          </w:tcPr>
          <w:p w14:paraId="2B452E9B" w14:textId="77777777" w:rsidR="00E2417A" w:rsidRDefault="00E2417A">
            <w:pPr>
              <w:rPr>
                <w:b/>
                <w:lang w:val="de-DE"/>
              </w:rPr>
            </w:pPr>
            <w:r>
              <w:rPr>
                <w:b/>
                <w:lang w:val="de-DE"/>
              </w:rPr>
              <w:t>Nr.</w:t>
            </w:r>
          </w:p>
        </w:tc>
        <w:tc>
          <w:tcPr>
            <w:tcW w:w="1417" w:type="dxa"/>
            <w:shd w:val="clear" w:color="auto" w:fill="FFFFFF" w:themeFill="background1"/>
            <w:vAlign w:val="center"/>
          </w:tcPr>
          <w:p w14:paraId="62486C05" w14:textId="77777777" w:rsidR="00E2417A" w:rsidRDefault="00E2417A">
            <w:pPr>
              <w:rPr>
                <w:b/>
                <w:lang w:val="de-DE"/>
              </w:rPr>
            </w:pPr>
          </w:p>
        </w:tc>
        <w:tc>
          <w:tcPr>
            <w:tcW w:w="7438" w:type="dxa"/>
            <w:gridSpan w:val="2"/>
            <w:shd w:val="clear" w:color="auto" w:fill="FFFFFF" w:themeFill="background1"/>
          </w:tcPr>
          <w:p w14:paraId="688899A1" w14:textId="77777777" w:rsidR="00E2417A" w:rsidRDefault="00E2417A">
            <w:pPr>
              <w:pStyle w:val="Verzeichnis1"/>
              <w:rPr>
                <w:bCs/>
                <w:lang w:val="de-DE"/>
              </w:rPr>
            </w:pPr>
            <w:r>
              <w:rPr>
                <w:bCs/>
                <w:lang w:val="de-DE"/>
              </w:rPr>
              <w:t>Alternativer Ablauf / Ausnahmebehandlung:</w:t>
            </w:r>
          </w:p>
        </w:tc>
      </w:tr>
      <w:tr w:rsidR="008E0352" w:rsidRPr="008E0352" w14:paraId="3A9A6F2D" w14:textId="77777777" w:rsidTr="00EE32A3">
        <w:trPr>
          <w:cantSplit/>
          <w:ins w:id="77" w:author="Lessner, Jan" w:date="2020-11-20T10:45:00Z"/>
        </w:trPr>
        <w:tc>
          <w:tcPr>
            <w:tcW w:w="993" w:type="dxa"/>
            <w:tcBorders>
              <w:bottom w:val="nil"/>
            </w:tcBorders>
            <w:vAlign w:val="center"/>
          </w:tcPr>
          <w:p w14:paraId="7CA4F8D1" w14:textId="58E2675D" w:rsidR="008E0352" w:rsidRDefault="008E0352" w:rsidP="008E0352">
            <w:pPr>
              <w:rPr>
                <w:ins w:id="78" w:author="Lessner, Jan" w:date="2020-11-20T10:45:00Z"/>
                <w:lang w:val="de-DE"/>
              </w:rPr>
            </w:pPr>
            <w:ins w:id="79" w:author="Lessner, Jan" w:date="2020-11-20T10:45:00Z">
              <w:r>
                <w:rPr>
                  <w:lang w:val="de-DE"/>
                </w:rPr>
                <w:fldChar w:fldCharType="begin"/>
              </w:r>
              <w:r>
                <w:rPr>
                  <w:lang w:val="de-DE"/>
                </w:rPr>
                <w:instrText xml:space="preserve"> REF _Ref56761555 \r \h </w:instrText>
              </w:r>
              <w:r>
                <w:rPr>
                  <w:lang w:val="de-DE"/>
                </w:rPr>
              </w:r>
            </w:ins>
            <w:r>
              <w:rPr>
                <w:lang w:val="de-DE"/>
              </w:rPr>
              <w:fldChar w:fldCharType="separate"/>
            </w:r>
            <w:ins w:id="80" w:author="Lessner, Jan" w:date="2020-11-20T10:45:00Z">
              <w:r>
                <w:rPr>
                  <w:lang w:val="de-DE"/>
                </w:rPr>
                <w:t>1.3</w:t>
              </w:r>
              <w:r>
                <w:rPr>
                  <w:lang w:val="de-DE"/>
                </w:rPr>
                <w:fldChar w:fldCharType="end"/>
              </w:r>
              <w:r>
                <w:rPr>
                  <w:lang w:val="de-DE"/>
                </w:rPr>
                <w:fldChar w:fldCharType="begin"/>
              </w:r>
              <w:r>
                <w:rPr>
                  <w:lang w:val="de-DE"/>
                </w:rPr>
                <w:instrText xml:space="preserve"> REF _Ref531793292 \r \h </w:instrText>
              </w:r>
              <w:r>
                <w:rPr>
                  <w:lang w:val="de-DE"/>
                </w:rPr>
              </w:r>
              <w:r>
                <w:rPr>
                  <w:lang w:val="de-DE"/>
                </w:rPr>
                <w:fldChar w:fldCharType="separate"/>
              </w:r>
              <w:r>
                <w:rPr>
                  <w:lang w:val="de-DE"/>
                </w:rPr>
                <w:fldChar w:fldCharType="end"/>
              </w:r>
            </w:ins>
          </w:p>
        </w:tc>
        <w:tc>
          <w:tcPr>
            <w:tcW w:w="1417" w:type="dxa"/>
            <w:tcBorders>
              <w:bottom w:val="nil"/>
            </w:tcBorders>
            <w:vAlign w:val="center"/>
          </w:tcPr>
          <w:p w14:paraId="5FEA55E5" w14:textId="77777777" w:rsidR="008E0352" w:rsidRDefault="008E0352" w:rsidP="00EE32A3">
            <w:pPr>
              <w:rPr>
                <w:ins w:id="81" w:author="Lessner, Jan" w:date="2020-11-20T10:45:00Z"/>
                <w:lang w:val="de-DE"/>
              </w:rPr>
            </w:pPr>
          </w:p>
        </w:tc>
        <w:tc>
          <w:tcPr>
            <w:tcW w:w="7438" w:type="dxa"/>
            <w:gridSpan w:val="2"/>
            <w:tcBorders>
              <w:bottom w:val="nil"/>
            </w:tcBorders>
          </w:tcPr>
          <w:p w14:paraId="3BEE28A7" w14:textId="39A27079" w:rsidR="008E0352" w:rsidRDefault="008E0352" w:rsidP="00EE32A3">
            <w:pPr>
              <w:pStyle w:val="Exception"/>
              <w:rPr>
                <w:ins w:id="82" w:author="Lessner, Jan" w:date="2020-11-20T10:45:00Z"/>
                <w:lang w:val="de-DE"/>
              </w:rPr>
            </w:pPr>
            <w:ins w:id="83" w:author="Lessner, Jan" w:date="2020-11-20T10:46:00Z">
              <w:r>
                <w:rPr>
                  <w:lang w:val="de-DE"/>
                </w:rPr>
                <w:fldChar w:fldCharType="begin"/>
              </w:r>
              <w:r>
                <w:rPr>
                  <w:lang w:val="de-DE"/>
                </w:rPr>
                <w:instrText xml:space="preserve"> REF _Ref56761578 \h </w:instrText>
              </w:r>
              <w:r>
                <w:rPr>
                  <w:lang w:val="de-DE"/>
                </w:rPr>
              </w:r>
            </w:ins>
            <w:r>
              <w:rPr>
                <w:lang w:val="de-DE"/>
              </w:rPr>
              <w:fldChar w:fldCharType="separate"/>
            </w:r>
            <w:ins w:id="84" w:author="Lessner, Jan" w:date="2020-11-20T10:46:00Z">
              <w:r>
                <w:rPr>
                  <w:lang w:val="de-DE"/>
                </w:rPr>
                <w:t>Gelöschter Schritt oder Quellschritt einer Verschiebung</w:t>
              </w:r>
              <w:r>
                <w:rPr>
                  <w:lang w:val="de-DE"/>
                </w:rPr>
                <w:fldChar w:fldCharType="end"/>
              </w:r>
            </w:ins>
          </w:p>
        </w:tc>
      </w:tr>
      <w:tr w:rsidR="008E0352" w:rsidRPr="00EE32A3" w14:paraId="38F77008" w14:textId="77777777" w:rsidTr="00EE32A3">
        <w:trPr>
          <w:cantSplit/>
          <w:ins w:id="85" w:author="Lessner, Jan" w:date="2020-11-20T10:45:00Z"/>
        </w:trPr>
        <w:tc>
          <w:tcPr>
            <w:tcW w:w="993" w:type="dxa"/>
            <w:tcBorders>
              <w:bottom w:val="nil"/>
            </w:tcBorders>
            <w:vAlign w:val="center"/>
          </w:tcPr>
          <w:p w14:paraId="51A7E963" w14:textId="67BBB3F4" w:rsidR="008E0352" w:rsidRDefault="008E0352" w:rsidP="00EE32A3">
            <w:pPr>
              <w:rPr>
                <w:ins w:id="86" w:author="Lessner, Jan" w:date="2020-11-20T10:45:00Z"/>
                <w:lang w:val="de-DE"/>
              </w:rPr>
            </w:pPr>
            <w:ins w:id="87" w:author="Lessner, Jan" w:date="2020-11-20T10:46:00Z">
              <w:r>
                <w:rPr>
                  <w:lang w:val="de-DE"/>
                </w:rPr>
                <w:fldChar w:fldCharType="begin"/>
              </w:r>
              <w:r>
                <w:rPr>
                  <w:lang w:val="de-DE"/>
                </w:rPr>
                <w:instrText xml:space="preserve"> REF _Ref56761555 \r \h </w:instrText>
              </w:r>
              <w:r>
                <w:rPr>
                  <w:lang w:val="de-DE"/>
                </w:rPr>
              </w:r>
              <w:r>
                <w:rPr>
                  <w:lang w:val="de-DE"/>
                </w:rPr>
                <w:fldChar w:fldCharType="separate"/>
              </w:r>
              <w:r>
                <w:rPr>
                  <w:lang w:val="de-DE"/>
                </w:rPr>
                <w:t>1.3</w:t>
              </w:r>
              <w:r>
                <w:rPr>
                  <w:lang w:val="de-DE"/>
                </w:rPr>
                <w:fldChar w:fldCharType="end"/>
              </w:r>
            </w:ins>
            <w:ins w:id="88" w:author="Lessner, Jan" w:date="2020-11-20T10:45:00Z">
              <w:r>
                <w:rPr>
                  <w:lang w:val="de-DE"/>
                </w:rPr>
                <w:t>.1</w:t>
              </w:r>
            </w:ins>
          </w:p>
        </w:tc>
        <w:tc>
          <w:tcPr>
            <w:tcW w:w="1417" w:type="dxa"/>
            <w:tcBorders>
              <w:bottom w:val="nil"/>
            </w:tcBorders>
            <w:vAlign w:val="center"/>
          </w:tcPr>
          <w:p w14:paraId="31B16537" w14:textId="77777777" w:rsidR="008E0352" w:rsidRDefault="008E0352" w:rsidP="00EE32A3">
            <w:pPr>
              <w:rPr>
                <w:ins w:id="89" w:author="Lessner, Jan" w:date="2020-11-20T10:45:00Z"/>
                <w:lang w:val="de-DE"/>
              </w:rPr>
            </w:pPr>
            <w:ins w:id="90" w:author="Lessner, Jan" w:date="2020-11-20T10:45:00Z">
              <w:r>
                <w:rPr>
                  <w:lang w:val="de-DE"/>
                </w:rPr>
                <w:t>SYSTEM</w:t>
              </w:r>
            </w:ins>
          </w:p>
        </w:tc>
        <w:tc>
          <w:tcPr>
            <w:tcW w:w="7438" w:type="dxa"/>
            <w:gridSpan w:val="2"/>
            <w:tcBorders>
              <w:bottom w:val="nil"/>
            </w:tcBorders>
          </w:tcPr>
          <w:p w14:paraId="679ACEAB" w14:textId="589D238B" w:rsidR="008E0352" w:rsidRPr="00435242" w:rsidRDefault="008E0352" w:rsidP="008E0352">
            <w:pPr>
              <w:pStyle w:val="Design-Anmerkungen"/>
              <w:spacing w:line="259" w:lineRule="auto"/>
              <w:rPr>
                <w:ins w:id="91" w:author="Lessner, Jan" w:date="2020-11-20T10:45:00Z"/>
                <w:i w:val="0"/>
                <w:iCs w:val="0"/>
              </w:rPr>
            </w:pPr>
            <w:ins w:id="92" w:author="Lessner, Jan" w:date="2020-11-20T10:46:00Z">
              <w:r w:rsidRPr="227D50B8">
                <w:rPr>
                  <w:i w:val="0"/>
                  <w:iCs w:val="0"/>
                </w:rPr>
                <w:t xml:space="preserve">Das System ändert den Mauszeiger auf ein </w:t>
              </w:r>
              <w:r>
                <w:rPr>
                  <w:i w:val="0"/>
                  <w:iCs w:val="0"/>
                </w:rPr>
                <w:t>Verboten-Symbol</w:t>
              </w:r>
              <w:r w:rsidRPr="227D50B8">
                <w:rPr>
                  <w:i w:val="0"/>
                  <w:iCs w:val="0"/>
                </w:rPr>
                <w:t>.</w:t>
              </w:r>
            </w:ins>
            <w:ins w:id="93" w:author="Lessner, Jan" w:date="2020-11-20T10:47:00Z">
              <w:r>
                <w:rPr>
                  <w:i w:val="0"/>
                  <w:iCs w:val="0"/>
                </w:rPr>
                <w:t xml:space="preserve"> Es erfolgen keine </w:t>
              </w:r>
            </w:ins>
            <w:ins w:id="94" w:author="Lessner, Jan" w:date="2020-11-20T10:48:00Z">
              <w:r>
                <w:rPr>
                  <w:i w:val="0"/>
                  <w:iCs w:val="0"/>
                </w:rPr>
                <w:t xml:space="preserve">weiteren Prüfungen auf Platzierbarkeit. Weiter bei </w:t>
              </w:r>
            </w:ins>
            <w:ins w:id="95" w:author="Lessner, Jan" w:date="2020-11-20T10:49:00Z">
              <w:r>
                <w:fldChar w:fldCharType="begin"/>
              </w:r>
              <w:r>
                <w:instrText xml:space="preserve"> REF _Ref531793292 \r \h </w:instrText>
              </w:r>
              <w:r>
                <w:fldChar w:fldCharType="separate"/>
              </w:r>
              <w:r>
                <w:t>3.2</w:t>
              </w:r>
              <w:r>
                <w:fldChar w:fldCharType="end"/>
              </w:r>
              <w:r>
                <w:t>.</w:t>
              </w:r>
            </w:ins>
          </w:p>
        </w:tc>
      </w:tr>
      <w:tr w:rsidR="00435242" w:rsidRPr="002A3679" w14:paraId="2CAFCCB4" w14:textId="77777777" w:rsidTr="001F1113">
        <w:trPr>
          <w:cantSplit/>
        </w:trPr>
        <w:tc>
          <w:tcPr>
            <w:tcW w:w="993" w:type="dxa"/>
            <w:tcBorders>
              <w:bottom w:val="nil"/>
            </w:tcBorders>
            <w:vAlign w:val="center"/>
          </w:tcPr>
          <w:p w14:paraId="30A3DA2B" w14:textId="77777777" w:rsidR="00435242" w:rsidRDefault="002A3679" w:rsidP="002A3679">
            <w:pPr>
              <w:rPr>
                <w:lang w:val="de-DE"/>
              </w:rPr>
            </w:pPr>
            <w:r>
              <w:rPr>
                <w:lang w:val="de-DE"/>
              </w:rPr>
              <w:fldChar w:fldCharType="begin"/>
            </w:r>
            <w:r>
              <w:rPr>
                <w:lang w:val="de-DE"/>
              </w:rPr>
              <w:instrText xml:space="preserve"> REF _Ref531793292 \r \h </w:instrText>
            </w:r>
            <w:r>
              <w:rPr>
                <w:lang w:val="de-DE"/>
              </w:rPr>
            </w:r>
            <w:r>
              <w:rPr>
                <w:lang w:val="de-DE"/>
              </w:rPr>
              <w:fldChar w:fldCharType="separate"/>
            </w:r>
            <w:r>
              <w:rPr>
                <w:lang w:val="de-DE"/>
              </w:rPr>
              <w:t>3.2</w:t>
            </w:r>
            <w:r>
              <w:rPr>
                <w:lang w:val="de-DE"/>
              </w:rPr>
              <w:fldChar w:fldCharType="end"/>
            </w:r>
          </w:p>
        </w:tc>
        <w:tc>
          <w:tcPr>
            <w:tcW w:w="1417" w:type="dxa"/>
            <w:tcBorders>
              <w:bottom w:val="nil"/>
            </w:tcBorders>
            <w:vAlign w:val="center"/>
          </w:tcPr>
          <w:p w14:paraId="4101652C" w14:textId="77777777" w:rsidR="00435242" w:rsidRDefault="00435242" w:rsidP="00B47FB4">
            <w:pPr>
              <w:rPr>
                <w:lang w:val="de-DE"/>
              </w:rPr>
            </w:pPr>
          </w:p>
        </w:tc>
        <w:tc>
          <w:tcPr>
            <w:tcW w:w="7438" w:type="dxa"/>
            <w:gridSpan w:val="2"/>
            <w:tcBorders>
              <w:bottom w:val="nil"/>
            </w:tcBorders>
          </w:tcPr>
          <w:p w14:paraId="13CEE659" w14:textId="77777777" w:rsidR="00435242" w:rsidRDefault="00435242" w:rsidP="002A3679">
            <w:pPr>
              <w:pStyle w:val="Exception"/>
              <w:rPr>
                <w:lang w:val="de-DE"/>
              </w:rPr>
            </w:pPr>
            <w:r>
              <w:rPr>
                <w:lang w:val="de-DE"/>
              </w:rPr>
              <w:fldChar w:fldCharType="begin"/>
            </w:r>
            <w:r>
              <w:rPr>
                <w:lang w:val="de-DE"/>
              </w:rPr>
              <w:instrText xml:space="preserve"> REF _Ref531793356 \h </w:instrText>
            </w:r>
            <w:r>
              <w:rPr>
                <w:lang w:val="de-DE"/>
              </w:rPr>
            </w:r>
            <w:r>
              <w:rPr>
                <w:lang w:val="de-DE"/>
              </w:rPr>
              <w:fldChar w:fldCharType="separate"/>
            </w:r>
            <w:r w:rsidR="002A3679">
              <w:rPr>
                <w:lang w:val="de-DE"/>
              </w:rPr>
              <w:fldChar w:fldCharType="begin"/>
            </w:r>
            <w:r w:rsidR="002A3679">
              <w:rPr>
                <w:lang w:val="de-DE"/>
              </w:rPr>
              <w:instrText xml:space="preserve"> REF _Ref55908317 \h </w:instrText>
            </w:r>
            <w:r w:rsidR="002A3679">
              <w:rPr>
                <w:lang w:val="de-DE"/>
              </w:rPr>
            </w:r>
            <w:r w:rsidR="002A3679">
              <w:rPr>
                <w:lang w:val="de-DE"/>
              </w:rPr>
              <w:fldChar w:fldCharType="separate"/>
            </w:r>
            <w:r w:rsidR="002A3679">
              <w:rPr>
                <w:lang w:val="de-DE"/>
              </w:rPr>
              <w:t>Keine Platzierungmarke zum Zeitpunkt des Drop</w:t>
            </w:r>
            <w:r w:rsidR="002A3679">
              <w:rPr>
                <w:lang w:val="de-DE"/>
              </w:rPr>
              <w:fldChar w:fldCharType="end"/>
            </w:r>
            <w:r>
              <w:rPr>
                <w:lang w:val="de-DE"/>
              </w:rPr>
              <w:fldChar w:fldCharType="end"/>
            </w:r>
          </w:p>
        </w:tc>
      </w:tr>
      <w:tr w:rsidR="00E2417A" w:rsidRPr="008E0352" w14:paraId="1C717D16" w14:textId="77777777" w:rsidTr="001F1113">
        <w:trPr>
          <w:cantSplit/>
        </w:trPr>
        <w:tc>
          <w:tcPr>
            <w:tcW w:w="993" w:type="dxa"/>
            <w:tcBorders>
              <w:bottom w:val="nil"/>
            </w:tcBorders>
            <w:vAlign w:val="center"/>
          </w:tcPr>
          <w:p w14:paraId="2840E3D0" w14:textId="77777777" w:rsidR="00E2417A" w:rsidRDefault="002A3679">
            <w:pPr>
              <w:rPr>
                <w:lang w:val="de-DE"/>
              </w:rPr>
            </w:pPr>
            <w:r>
              <w:rPr>
                <w:lang w:val="de-DE"/>
              </w:rPr>
              <w:fldChar w:fldCharType="begin"/>
            </w:r>
            <w:r>
              <w:rPr>
                <w:lang w:val="de-DE"/>
              </w:rPr>
              <w:instrText xml:space="preserve"> REF _Ref531793292 \r \h </w:instrText>
            </w:r>
            <w:r>
              <w:rPr>
                <w:lang w:val="de-DE"/>
              </w:rPr>
            </w:r>
            <w:r>
              <w:rPr>
                <w:lang w:val="de-DE"/>
              </w:rPr>
              <w:fldChar w:fldCharType="separate"/>
            </w:r>
            <w:r>
              <w:rPr>
                <w:lang w:val="de-DE"/>
              </w:rPr>
              <w:t>3.2</w:t>
            </w:r>
            <w:r>
              <w:rPr>
                <w:lang w:val="de-DE"/>
              </w:rPr>
              <w:fldChar w:fldCharType="end"/>
            </w:r>
            <w:r w:rsidR="00435242">
              <w:rPr>
                <w:lang w:val="de-DE"/>
              </w:rPr>
              <w:t>.1</w:t>
            </w:r>
          </w:p>
        </w:tc>
        <w:tc>
          <w:tcPr>
            <w:tcW w:w="1417" w:type="dxa"/>
            <w:tcBorders>
              <w:bottom w:val="nil"/>
            </w:tcBorders>
            <w:vAlign w:val="center"/>
          </w:tcPr>
          <w:p w14:paraId="268872CC" w14:textId="77777777" w:rsidR="00E2417A" w:rsidRDefault="002A3679">
            <w:pPr>
              <w:rPr>
                <w:lang w:val="de-DE"/>
              </w:rPr>
            </w:pPr>
            <w:r>
              <w:rPr>
                <w:lang w:val="de-DE"/>
              </w:rPr>
              <w:t>SYSTEM</w:t>
            </w:r>
          </w:p>
        </w:tc>
        <w:tc>
          <w:tcPr>
            <w:tcW w:w="7438" w:type="dxa"/>
            <w:gridSpan w:val="2"/>
            <w:tcBorders>
              <w:bottom w:val="nil"/>
            </w:tcBorders>
          </w:tcPr>
          <w:p w14:paraId="54F04FE4" w14:textId="77777777" w:rsidR="00E2417A" w:rsidRDefault="002A3679" w:rsidP="002A3679">
            <w:pPr>
              <w:pStyle w:val="Design-Anmerkungen"/>
              <w:rPr>
                <w:i w:val="0"/>
              </w:rPr>
            </w:pPr>
            <w:r>
              <w:rPr>
                <w:i w:val="0"/>
              </w:rPr>
              <w:t>Das System stellt den Original-Mauszeiger wieder her.</w:t>
            </w:r>
          </w:p>
          <w:p w14:paraId="2F73756C" w14:textId="14797463" w:rsidR="002A3679" w:rsidRPr="00435242" w:rsidRDefault="55CF6B7E" w:rsidP="227D50B8">
            <w:pPr>
              <w:pStyle w:val="Design-Anmerkungen"/>
              <w:spacing w:line="259" w:lineRule="auto"/>
              <w:rPr>
                <w:i w:val="0"/>
                <w:iCs w:val="0"/>
              </w:rPr>
            </w:pPr>
            <w:r w:rsidRPr="227D50B8">
              <w:rPr>
                <w:i w:val="0"/>
                <w:iCs w:val="0"/>
              </w:rPr>
              <w:t>Der Schritt wird nicht innerhalb des Diagramms verschoben.</w:t>
            </w:r>
          </w:p>
        </w:tc>
      </w:tr>
      <w:tr w:rsidR="00E2417A" w14:paraId="327CE723" w14:textId="77777777" w:rsidTr="001F1113">
        <w:trPr>
          <w:cantSplit/>
        </w:trPr>
        <w:tc>
          <w:tcPr>
            <w:tcW w:w="2410" w:type="dxa"/>
            <w:gridSpan w:val="2"/>
            <w:tcBorders>
              <w:top w:val="single" w:sz="12" w:space="0" w:color="auto"/>
            </w:tcBorders>
            <w:shd w:val="clear" w:color="auto" w:fill="FFFFFF" w:themeFill="background1"/>
          </w:tcPr>
          <w:p w14:paraId="16942053" w14:textId="77777777" w:rsidR="00E2417A" w:rsidRDefault="00E2417A">
            <w:pPr>
              <w:rPr>
                <w:b/>
                <w:lang w:val="de-DE"/>
              </w:rPr>
            </w:pPr>
            <w:r>
              <w:rPr>
                <w:b/>
                <w:lang w:val="de-DE"/>
              </w:rPr>
              <w:t>Geschäftsregeln</w:t>
            </w:r>
          </w:p>
        </w:tc>
        <w:tc>
          <w:tcPr>
            <w:tcW w:w="7438" w:type="dxa"/>
            <w:gridSpan w:val="2"/>
            <w:tcBorders>
              <w:top w:val="single" w:sz="12" w:space="0" w:color="auto"/>
            </w:tcBorders>
          </w:tcPr>
          <w:p w14:paraId="4B99056E" w14:textId="77777777" w:rsidR="009B7501" w:rsidRDefault="009B7501" w:rsidP="002A3679">
            <w:pPr>
              <w:rPr>
                <w:lang w:val="de-DE"/>
              </w:rPr>
            </w:pPr>
          </w:p>
        </w:tc>
      </w:tr>
      <w:tr w:rsidR="00E2417A" w14:paraId="55906B27" w14:textId="77777777" w:rsidTr="001F1113">
        <w:trPr>
          <w:cantSplit/>
        </w:trPr>
        <w:tc>
          <w:tcPr>
            <w:tcW w:w="2410" w:type="dxa"/>
            <w:gridSpan w:val="2"/>
            <w:shd w:val="clear" w:color="auto" w:fill="FFFFFF" w:themeFill="background1"/>
          </w:tcPr>
          <w:p w14:paraId="7D009E66" w14:textId="77777777" w:rsidR="00E2417A" w:rsidRDefault="00E2417A">
            <w:pPr>
              <w:rPr>
                <w:b/>
                <w:lang w:val="de-DE"/>
              </w:rPr>
            </w:pPr>
            <w:r>
              <w:rPr>
                <w:b/>
                <w:lang w:val="de-DE"/>
              </w:rPr>
              <w:t>Nicht funktionale Anforderungen</w:t>
            </w:r>
          </w:p>
        </w:tc>
        <w:tc>
          <w:tcPr>
            <w:tcW w:w="7438" w:type="dxa"/>
            <w:gridSpan w:val="2"/>
          </w:tcPr>
          <w:p w14:paraId="1299C43A" w14:textId="77777777" w:rsidR="00E2417A" w:rsidRDefault="00E2417A">
            <w:pPr>
              <w:rPr>
                <w:lang w:val="de-DE"/>
              </w:rPr>
            </w:pPr>
          </w:p>
        </w:tc>
      </w:tr>
      <w:tr w:rsidR="00E2417A" w14:paraId="4B3DCD49" w14:textId="77777777" w:rsidTr="001F1113">
        <w:trPr>
          <w:cantSplit/>
        </w:trPr>
        <w:tc>
          <w:tcPr>
            <w:tcW w:w="2410" w:type="dxa"/>
            <w:gridSpan w:val="2"/>
            <w:shd w:val="clear" w:color="auto" w:fill="FFFFFF" w:themeFill="background1"/>
          </w:tcPr>
          <w:p w14:paraId="758CDCEF" w14:textId="77777777" w:rsidR="00E2417A" w:rsidRDefault="00E2417A">
            <w:pPr>
              <w:rPr>
                <w:b/>
                <w:lang w:val="de-DE"/>
              </w:rPr>
            </w:pPr>
            <w:r>
              <w:rPr>
                <w:b/>
                <w:lang w:val="de-DE"/>
              </w:rPr>
              <w:t>Offene Punkte</w:t>
            </w:r>
          </w:p>
        </w:tc>
        <w:tc>
          <w:tcPr>
            <w:tcW w:w="7438" w:type="dxa"/>
            <w:gridSpan w:val="2"/>
          </w:tcPr>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68"/>
              <w:gridCol w:w="1134"/>
              <w:gridCol w:w="1134"/>
            </w:tblGrid>
            <w:tr w:rsidR="00E2417A" w14:paraId="78AD8623" w14:textId="77777777">
              <w:tc>
                <w:tcPr>
                  <w:tcW w:w="4868" w:type="dxa"/>
                  <w:tcBorders>
                    <w:top w:val="double" w:sz="6" w:space="0" w:color="000000"/>
                    <w:bottom w:val="single" w:sz="6" w:space="0" w:color="000000"/>
                  </w:tcBorders>
                  <w:shd w:val="clear" w:color="auto" w:fill="D9D9D9"/>
                </w:tcPr>
                <w:p w14:paraId="77CF76ED" w14:textId="77777777" w:rsidR="00E2417A" w:rsidRDefault="00E2417A">
                  <w:pPr>
                    <w:jc w:val="center"/>
                    <w:rPr>
                      <w:b/>
                      <w:bCs/>
                      <w:caps/>
                      <w:lang w:val="de-DE"/>
                    </w:rPr>
                  </w:pPr>
                  <w:r>
                    <w:rPr>
                      <w:b/>
                      <w:bCs/>
                      <w:caps/>
                      <w:lang w:val="de-DE"/>
                    </w:rPr>
                    <w:t>Issue</w:t>
                  </w:r>
                </w:p>
                <w:p w14:paraId="50FA5B35" w14:textId="77777777" w:rsidR="00E2417A" w:rsidRDefault="00E2417A">
                  <w:pPr>
                    <w:jc w:val="center"/>
                    <w:rPr>
                      <w:b/>
                      <w:bCs/>
                      <w:i/>
                      <w:caps/>
                      <w:lang w:val="de-DE"/>
                    </w:rPr>
                  </w:pPr>
                  <w:r>
                    <w:rPr>
                      <w:b/>
                      <w:bCs/>
                      <w:i/>
                      <w:caps/>
                      <w:lang w:val="de-DE"/>
                    </w:rPr>
                    <w:t>Antwort</w:t>
                  </w:r>
                </w:p>
              </w:tc>
              <w:tc>
                <w:tcPr>
                  <w:tcW w:w="1134" w:type="dxa"/>
                  <w:tcBorders>
                    <w:top w:val="double" w:sz="6" w:space="0" w:color="000000"/>
                    <w:bottom w:val="single" w:sz="6" w:space="0" w:color="000000"/>
                  </w:tcBorders>
                  <w:shd w:val="clear" w:color="auto" w:fill="D9D9D9"/>
                </w:tcPr>
                <w:p w14:paraId="25E1EE48" w14:textId="77777777" w:rsidR="00E2417A" w:rsidRDefault="00E2417A">
                  <w:pPr>
                    <w:jc w:val="center"/>
                    <w:rPr>
                      <w:b/>
                      <w:bCs/>
                      <w:caps/>
                      <w:lang w:val="de-DE"/>
                    </w:rPr>
                  </w:pPr>
                  <w:r>
                    <w:rPr>
                      <w:b/>
                      <w:bCs/>
                      <w:caps/>
                      <w:lang w:val="de-DE"/>
                    </w:rPr>
                    <w:t xml:space="preserve">Prio </w:t>
                  </w:r>
                  <w:r>
                    <w:rPr>
                      <w:b/>
                      <w:bCs/>
                      <w:caps/>
                      <w:lang w:val="de-DE"/>
                    </w:rPr>
                    <w:br/>
                  </w:r>
                  <w:r>
                    <w:rPr>
                      <w:b/>
                      <w:bCs/>
                      <w:caps/>
                      <w:sz w:val="14"/>
                      <w:lang w:val="de-DE"/>
                    </w:rPr>
                    <w:t>(1=hoch.. 3)</w:t>
                  </w:r>
                </w:p>
              </w:tc>
              <w:tc>
                <w:tcPr>
                  <w:tcW w:w="1134" w:type="dxa"/>
                  <w:tcBorders>
                    <w:top w:val="double" w:sz="6" w:space="0" w:color="000000"/>
                    <w:bottom w:val="single" w:sz="6" w:space="0" w:color="000000"/>
                  </w:tcBorders>
                  <w:shd w:val="clear" w:color="auto" w:fill="D9D9D9"/>
                </w:tcPr>
                <w:p w14:paraId="1B9FBFDD" w14:textId="77777777" w:rsidR="00E2417A" w:rsidRDefault="00E2417A">
                  <w:pPr>
                    <w:jc w:val="center"/>
                    <w:rPr>
                      <w:b/>
                      <w:bCs/>
                      <w:caps/>
                      <w:lang w:val="en-GB"/>
                    </w:rPr>
                  </w:pPr>
                  <w:r>
                    <w:rPr>
                      <w:b/>
                      <w:bCs/>
                      <w:caps/>
                      <w:lang w:val="en-GB"/>
                    </w:rPr>
                    <w:t>Status</w:t>
                  </w:r>
                </w:p>
                <w:p w14:paraId="1A126F0E" w14:textId="77777777" w:rsidR="00E2417A" w:rsidRDefault="00E2417A">
                  <w:pPr>
                    <w:jc w:val="center"/>
                    <w:rPr>
                      <w:b/>
                      <w:bCs/>
                      <w:caps/>
                      <w:sz w:val="14"/>
                      <w:lang w:val="en-GB"/>
                    </w:rPr>
                  </w:pPr>
                  <w:r>
                    <w:rPr>
                      <w:b/>
                      <w:bCs/>
                      <w:caps/>
                      <w:sz w:val="14"/>
                      <w:lang w:val="en-GB"/>
                    </w:rPr>
                    <w:t>(offen|erl.)</w:t>
                  </w:r>
                </w:p>
              </w:tc>
            </w:tr>
            <w:tr w:rsidR="00E2417A" w14:paraId="4DDBEF00" w14:textId="77777777">
              <w:tc>
                <w:tcPr>
                  <w:tcW w:w="4868" w:type="dxa"/>
                  <w:tcBorders>
                    <w:top w:val="single" w:sz="6" w:space="0" w:color="000000"/>
                  </w:tcBorders>
                </w:tcPr>
                <w:p w14:paraId="3461D779" w14:textId="77777777" w:rsidR="00E2417A" w:rsidRPr="00DA6BC5" w:rsidRDefault="00E2417A">
                  <w:pPr>
                    <w:rPr>
                      <w:iCs/>
                      <w:highlight w:val="yellow"/>
                      <w:lang w:val="de-DE"/>
                    </w:rPr>
                  </w:pPr>
                </w:p>
              </w:tc>
              <w:tc>
                <w:tcPr>
                  <w:tcW w:w="1134" w:type="dxa"/>
                  <w:tcBorders>
                    <w:top w:val="single" w:sz="6" w:space="0" w:color="000000"/>
                  </w:tcBorders>
                </w:tcPr>
                <w:p w14:paraId="3CF2D8B6" w14:textId="77777777" w:rsidR="00E2417A" w:rsidRPr="00DA6BC5" w:rsidRDefault="00E2417A">
                  <w:pPr>
                    <w:rPr>
                      <w:highlight w:val="yellow"/>
                      <w:lang w:val="de-DE"/>
                    </w:rPr>
                  </w:pPr>
                </w:p>
              </w:tc>
              <w:tc>
                <w:tcPr>
                  <w:tcW w:w="1134" w:type="dxa"/>
                  <w:tcBorders>
                    <w:top w:val="single" w:sz="6" w:space="0" w:color="000000"/>
                  </w:tcBorders>
                </w:tcPr>
                <w:p w14:paraId="0FB78278" w14:textId="77777777" w:rsidR="00E2417A" w:rsidRPr="00DA6BC5" w:rsidRDefault="00E2417A">
                  <w:pPr>
                    <w:pStyle w:val="Kopfzeile"/>
                    <w:tabs>
                      <w:tab w:val="clear" w:pos="4536"/>
                      <w:tab w:val="clear" w:pos="9072"/>
                    </w:tabs>
                    <w:rPr>
                      <w:highlight w:val="yellow"/>
                      <w:lang w:val="de-DE"/>
                    </w:rPr>
                  </w:pPr>
                </w:p>
              </w:tc>
            </w:tr>
          </w:tbl>
          <w:p w14:paraId="1FC39945" w14:textId="77777777" w:rsidR="00E2417A" w:rsidRDefault="00E2417A">
            <w:pPr>
              <w:rPr>
                <w:lang w:val="de-DE"/>
              </w:rPr>
            </w:pPr>
          </w:p>
        </w:tc>
      </w:tr>
      <w:tr w:rsidR="00E2417A" w14:paraId="693655D3" w14:textId="77777777" w:rsidTr="001F1113">
        <w:trPr>
          <w:cantSplit/>
        </w:trPr>
        <w:tc>
          <w:tcPr>
            <w:tcW w:w="2410" w:type="dxa"/>
            <w:gridSpan w:val="2"/>
            <w:shd w:val="clear" w:color="auto" w:fill="FFFFFF" w:themeFill="background1"/>
          </w:tcPr>
          <w:p w14:paraId="56C98C41" w14:textId="77777777" w:rsidR="00E2417A" w:rsidRDefault="00E2417A">
            <w:pPr>
              <w:rPr>
                <w:b/>
                <w:lang w:val="de-DE"/>
              </w:rPr>
            </w:pPr>
            <w:r>
              <w:rPr>
                <w:b/>
                <w:lang w:val="de-DE"/>
              </w:rPr>
              <w:t>Bemerkungen</w:t>
            </w:r>
          </w:p>
        </w:tc>
        <w:tc>
          <w:tcPr>
            <w:tcW w:w="7438" w:type="dxa"/>
            <w:gridSpan w:val="2"/>
          </w:tcPr>
          <w:p w14:paraId="0562CB0E" w14:textId="77777777" w:rsidR="00E2417A" w:rsidRDefault="00E2417A">
            <w:pPr>
              <w:rPr>
                <w:lang w:val="de-DE"/>
              </w:rPr>
            </w:pPr>
          </w:p>
        </w:tc>
      </w:tr>
      <w:tr w:rsidR="00E2417A" w14:paraId="66133CB3" w14:textId="77777777" w:rsidTr="001F1113">
        <w:trPr>
          <w:cantSplit/>
        </w:trPr>
        <w:tc>
          <w:tcPr>
            <w:tcW w:w="2410" w:type="dxa"/>
            <w:gridSpan w:val="2"/>
            <w:shd w:val="clear" w:color="auto" w:fill="FFFFFF" w:themeFill="background1"/>
          </w:tcPr>
          <w:p w14:paraId="47C37BA0" w14:textId="77777777" w:rsidR="00E2417A" w:rsidRDefault="00E2417A">
            <w:pPr>
              <w:rPr>
                <w:b/>
                <w:lang w:val="de-DE"/>
              </w:rPr>
            </w:pPr>
            <w:r>
              <w:rPr>
                <w:b/>
                <w:lang w:val="de-DE"/>
              </w:rPr>
              <w:t>Testfälle</w:t>
            </w:r>
          </w:p>
        </w:tc>
        <w:tc>
          <w:tcPr>
            <w:tcW w:w="7438" w:type="dxa"/>
            <w:gridSpan w:val="2"/>
          </w:tcPr>
          <w:p w14:paraId="34CE0A41" w14:textId="77777777" w:rsidR="00E2417A" w:rsidRDefault="00E2417A">
            <w:pPr>
              <w:pStyle w:val="Kopfzeile"/>
              <w:tabs>
                <w:tab w:val="clear" w:pos="4536"/>
                <w:tab w:val="clear" w:pos="9072"/>
              </w:tabs>
              <w:rPr>
                <w:lang w:val="de-DE"/>
              </w:rPr>
            </w:pPr>
          </w:p>
        </w:tc>
      </w:tr>
      <w:tr w:rsidR="00E2417A" w:rsidRPr="0077545E" w14:paraId="5FA0BE80" w14:textId="77777777" w:rsidTr="001F1113">
        <w:trPr>
          <w:cantSplit/>
        </w:trPr>
        <w:tc>
          <w:tcPr>
            <w:tcW w:w="2410" w:type="dxa"/>
            <w:gridSpan w:val="2"/>
            <w:shd w:val="clear" w:color="auto" w:fill="FFFFFF" w:themeFill="background1"/>
          </w:tcPr>
          <w:p w14:paraId="43086937" w14:textId="77777777" w:rsidR="00E2417A" w:rsidRDefault="00E2417A">
            <w:pPr>
              <w:rPr>
                <w:b/>
                <w:lang w:val="de-DE"/>
              </w:rPr>
            </w:pPr>
            <w:r>
              <w:rPr>
                <w:b/>
                <w:lang w:val="de-DE"/>
              </w:rPr>
              <w:t>Design-Anmerkungen</w:t>
            </w:r>
          </w:p>
        </w:tc>
        <w:tc>
          <w:tcPr>
            <w:tcW w:w="7438" w:type="dxa"/>
            <w:gridSpan w:val="2"/>
          </w:tcPr>
          <w:p w14:paraId="4B750869" w14:textId="77777777" w:rsidR="00E2417A" w:rsidRDefault="000B3430">
            <w:pPr>
              <w:rPr>
                <w:lang w:val="de-DE"/>
              </w:rPr>
            </w:pPr>
            <w:r>
              <w:rPr>
                <w:lang w:val="de-DE"/>
              </w:rPr>
              <w:t>Die Platzierungsmarke lässt sich vmtl. am besten über ein halbdurchsichtiges Rechteck auf einer sog. Glasspane realisieren.</w:t>
            </w:r>
          </w:p>
        </w:tc>
      </w:tr>
    </w:tbl>
    <w:p w14:paraId="62EBF3C5" w14:textId="77777777" w:rsidR="009B2791" w:rsidRDefault="009B2791">
      <w:pPr>
        <w:rPr>
          <w:lang w:val="de-DE"/>
        </w:rPr>
      </w:pPr>
    </w:p>
    <w:p w14:paraId="6D98A12B" w14:textId="77777777" w:rsidR="009B7501" w:rsidRDefault="009B7501" w:rsidP="009B7501">
      <w:pPr>
        <w:rPr>
          <w:b/>
          <w:lang w:val="de-DE"/>
        </w:rPr>
      </w:pPr>
    </w:p>
    <w:p w14:paraId="2946DB82" w14:textId="77777777" w:rsidR="009B7501" w:rsidRDefault="009B7501" w:rsidP="009B7501">
      <w:pPr>
        <w:rPr>
          <w:b/>
          <w:lang w:val="de-DE"/>
        </w:rPr>
      </w:pPr>
    </w:p>
    <w:sectPr w:rsidR="009B7501">
      <w:footerReference w:type="default" r:id="rId13"/>
      <w:pgSz w:w="11906" w:h="16838"/>
      <w:pgMar w:top="1418" w:right="709" w:bottom="851" w:left="1418" w:header="720"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Lessner, Jan" w:date="2020-11-20T11:03:00Z" w:initials="LJ">
    <w:p w14:paraId="0C2F37C9" w14:textId="55A97ACA" w:rsidR="000845F6" w:rsidRPr="000845F6" w:rsidRDefault="000845F6">
      <w:pPr>
        <w:pStyle w:val="Kommentartext"/>
        <w:rPr>
          <w:lang w:val="de-DE"/>
        </w:rPr>
      </w:pPr>
      <w:r>
        <w:rPr>
          <w:rStyle w:val="Kommentarzeichen"/>
        </w:rPr>
        <w:annotationRef/>
      </w:r>
      <w:r w:rsidRPr="000845F6">
        <w:rPr>
          <w:lang w:val="de-DE"/>
        </w:rPr>
        <w:t>Der Schritt erscheint mir überflüssig. D</w:t>
      </w:r>
      <w:r>
        <w:rPr>
          <w:lang w:val="de-DE"/>
        </w:rPr>
        <w:t>as geschrieben trifft nur auf einen bestimmten Fall vor, der in 3.3.1 vollständig beschrieben ist.</w:t>
      </w:r>
      <w:bookmarkStart w:id="72" w:name="_GoBack"/>
      <w:bookmarkEnd w:id="7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F3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3A75F" w14:textId="77777777" w:rsidR="009504A9" w:rsidRDefault="009504A9">
      <w:r>
        <w:separator/>
      </w:r>
    </w:p>
  </w:endnote>
  <w:endnote w:type="continuationSeparator" w:id="0">
    <w:p w14:paraId="6212E5BB" w14:textId="77777777" w:rsidR="009504A9" w:rsidRDefault="0095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55"/>
      <w:gridCol w:w="3255"/>
      <w:gridCol w:w="3255"/>
    </w:tblGrid>
    <w:tr w:rsidR="227D50B8" w14:paraId="3E3181D0" w14:textId="77777777" w:rsidTr="7AB393F9">
      <w:tc>
        <w:tcPr>
          <w:tcW w:w="3255" w:type="dxa"/>
        </w:tcPr>
        <w:p w14:paraId="420FE0CC" w14:textId="3204969D" w:rsidR="227D50B8" w:rsidRDefault="227D50B8" w:rsidP="227D50B8">
          <w:pPr>
            <w:pStyle w:val="Kopfzeile"/>
            <w:ind w:left="-115"/>
          </w:pPr>
        </w:p>
      </w:tc>
      <w:tc>
        <w:tcPr>
          <w:tcW w:w="3255" w:type="dxa"/>
        </w:tcPr>
        <w:p w14:paraId="519A32FE" w14:textId="035A8A9D" w:rsidR="227D50B8" w:rsidRDefault="227D50B8" w:rsidP="7AB393F9">
          <w:pPr>
            <w:pStyle w:val="Kopfzeile"/>
            <w:jc w:val="center"/>
          </w:pPr>
        </w:p>
      </w:tc>
      <w:tc>
        <w:tcPr>
          <w:tcW w:w="3255" w:type="dxa"/>
        </w:tcPr>
        <w:p w14:paraId="6C6D267E" w14:textId="77855497" w:rsidR="227D50B8" w:rsidRDefault="227D50B8" w:rsidP="7AB393F9">
          <w:pPr>
            <w:pStyle w:val="Kopfzeile"/>
            <w:ind w:right="-115"/>
            <w:jc w:val="right"/>
          </w:pPr>
        </w:p>
      </w:tc>
    </w:tr>
  </w:tbl>
  <w:p w14:paraId="7511EA28" w14:textId="032A8FCF" w:rsidR="227D50B8" w:rsidRDefault="227D50B8" w:rsidP="7AB393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0D59E" w14:textId="77777777" w:rsidR="009504A9" w:rsidRDefault="009504A9">
      <w:r>
        <w:separator/>
      </w:r>
    </w:p>
  </w:footnote>
  <w:footnote w:type="continuationSeparator" w:id="0">
    <w:p w14:paraId="30770E05" w14:textId="77777777" w:rsidR="009504A9" w:rsidRDefault="00950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B80"/>
    <w:multiLevelType w:val="hybridMultilevel"/>
    <w:tmpl w:val="43C419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A5E7E"/>
    <w:multiLevelType w:val="hybridMultilevel"/>
    <w:tmpl w:val="F094E42E"/>
    <w:lvl w:ilvl="0" w:tplc="3F367D56">
      <w:start w:val="2"/>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381161A"/>
    <w:multiLevelType w:val="hybridMultilevel"/>
    <w:tmpl w:val="514C6A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969B8"/>
    <w:multiLevelType w:val="hybridMultilevel"/>
    <w:tmpl w:val="EA3EF8E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B6504"/>
    <w:multiLevelType w:val="hybridMultilevel"/>
    <w:tmpl w:val="405432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2F0B23"/>
    <w:multiLevelType w:val="hybridMultilevel"/>
    <w:tmpl w:val="EF1479D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73F0F"/>
    <w:multiLevelType w:val="multilevel"/>
    <w:tmpl w:val="036A43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A6A5427"/>
    <w:multiLevelType w:val="hybridMultilevel"/>
    <w:tmpl w:val="AC98E9BE"/>
    <w:lvl w:ilvl="0" w:tplc="3B8262AA">
      <w:start w:val="11"/>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C2550C5"/>
    <w:multiLevelType w:val="hybridMultilevel"/>
    <w:tmpl w:val="9B383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072A9D"/>
    <w:multiLevelType w:val="hybridMultilevel"/>
    <w:tmpl w:val="28B4C6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223EBB"/>
    <w:multiLevelType w:val="hybridMultilevel"/>
    <w:tmpl w:val="B162A0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4EB520F"/>
    <w:multiLevelType w:val="hybridMultilevel"/>
    <w:tmpl w:val="1BFE3B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572047D"/>
    <w:multiLevelType w:val="hybridMultilevel"/>
    <w:tmpl w:val="A69077D4"/>
    <w:lvl w:ilvl="0" w:tplc="4E9E6722">
      <w:start w:val="1"/>
      <w:numFmt w:val="bullet"/>
      <w:lvlText w:val=""/>
      <w:lvlJc w:val="left"/>
      <w:pPr>
        <w:tabs>
          <w:tab w:val="num" w:pos="360"/>
        </w:tabs>
        <w:ind w:left="360" w:hanging="360"/>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60385B"/>
    <w:multiLevelType w:val="hybridMultilevel"/>
    <w:tmpl w:val="80D617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316E93"/>
    <w:multiLevelType w:val="hybridMultilevel"/>
    <w:tmpl w:val="9BFA40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76391B"/>
    <w:multiLevelType w:val="hybridMultilevel"/>
    <w:tmpl w:val="F80ED5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D118B"/>
    <w:multiLevelType w:val="hybridMultilevel"/>
    <w:tmpl w:val="5424755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D555B0"/>
    <w:multiLevelType w:val="hybridMultilevel"/>
    <w:tmpl w:val="1CA2BB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AF70FE"/>
    <w:multiLevelType w:val="hybridMultilevel"/>
    <w:tmpl w:val="7CF2C6A4"/>
    <w:lvl w:ilvl="0" w:tplc="F4FAE684">
      <w:start w:val="1"/>
      <w:numFmt w:val="none"/>
      <w:pStyle w:val="Exception"/>
      <w:suff w:val="space"/>
      <w:lvlText w:val="Exception:"/>
      <w:lvlJc w:val="left"/>
      <w:pPr>
        <w:ind w:left="0" w:firstLine="0"/>
      </w:pPr>
      <w:rPr>
        <w:i w:val="0"/>
      </w:rPr>
    </w:lvl>
    <w:lvl w:ilvl="1" w:tplc="F1E45E3C">
      <w:start w:val="1"/>
      <w:numFmt w:val="none"/>
      <w:suff w:val="nothing"/>
      <w:lvlText w:val=""/>
      <w:lvlJc w:val="left"/>
      <w:pPr>
        <w:ind w:left="0" w:firstLine="0"/>
      </w:pPr>
    </w:lvl>
    <w:lvl w:ilvl="2" w:tplc="9280A104">
      <w:start w:val="1"/>
      <w:numFmt w:val="none"/>
      <w:suff w:val="nothing"/>
      <w:lvlText w:val=""/>
      <w:lvlJc w:val="left"/>
      <w:pPr>
        <w:ind w:left="0" w:firstLine="0"/>
      </w:pPr>
    </w:lvl>
    <w:lvl w:ilvl="3" w:tplc="7DDAAC92">
      <w:start w:val="1"/>
      <w:numFmt w:val="none"/>
      <w:suff w:val="nothing"/>
      <w:lvlText w:val=""/>
      <w:lvlJc w:val="left"/>
      <w:pPr>
        <w:ind w:left="0" w:firstLine="0"/>
      </w:pPr>
    </w:lvl>
    <w:lvl w:ilvl="4" w:tplc="E92E469E">
      <w:start w:val="1"/>
      <w:numFmt w:val="none"/>
      <w:suff w:val="nothing"/>
      <w:lvlText w:val=""/>
      <w:lvlJc w:val="left"/>
      <w:pPr>
        <w:ind w:left="0" w:firstLine="0"/>
      </w:pPr>
    </w:lvl>
    <w:lvl w:ilvl="5" w:tplc="86BA361E">
      <w:start w:val="1"/>
      <w:numFmt w:val="none"/>
      <w:suff w:val="nothing"/>
      <w:lvlText w:val=""/>
      <w:lvlJc w:val="left"/>
      <w:pPr>
        <w:ind w:left="0" w:firstLine="0"/>
      </w:pPr>
    </w:lvl>
    <w:lvl w:ilvl="6" w:tplc="92D8D3FA">
      <w:start w:val="1"/>
      <w:numFmt w:val="none"/>
      <w:suff w:val="nothing"/>
      <w:lvlText w:val=""/>
      <w:lvlJc w:val="left"/>
      <w:pPr>
        <w:ind w:left="0" w:firstLine="0"/>
      </w:pPr>
    </w:lvl>
    <w:lvl w:ilvl="7" w:tplc="B9C653D6">
      <w:start w:val="1"/>
      <w:numFmt w:val="none"/>
      <w:suff w:val="nothing"/>
      <w:lvlText w:val=""/>
      <w:lvlJc w:val="left"/>
      <w:pPr>
        <w:ind w:left="0" w:firstLine="0"/>
      </w:pPr>
    </w:lvl>
    <w:lvl w:ilvl="8" w:tplc="B7421684">
      <w:start w:val="1"/>
      <w:numFmt w:val="none"/>
      <w:suff w:val="nothing"/>
      <w:lvlText w:val=""/>
      <w:lvlJc w:val="left"/>
      <w:pPr>
        <w:ind w:left="0" w:firstLine="0"/>
      </w:pPr>
    </w:lvl>
  </w:abstractNum>
  <w:abstractNum w:abstractNumId="19" w15:restartNumberingAfterBreak="0">
    <w:nsid w:val="6CAF3989"/>
    <w:multiLevelType w:val="multilevel"/>
    <w:tmpl w:val="4240DDA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15:restartNumberingAfterBreak="0">
    <w:nsid w:val="70467149"/>
    <w:multiLevelType w:val="hybridMultilevel"/>
    <w:tmpl w:val="89E48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8477C11"/>
    <w:multiLevelType w:val="hybridMultilevel"/>
    <w:tmpl w:val="BABC37CC"/>
    <w:lvl w:ilvl="0" w:tplc="F59279B6">
      <w:start w:val="14"/>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B0F51B6"/>
    <w:multiLevelType w:val="multilevel"/>
    <w:tmpl w:val="727679E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BB514DB"/>
    <w:multiLevelType w:val="hybridMultilevel"/>
    <w:tmpl w:val="744E5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375198"/>
    <w:multiLevelType w:val="hybridMultilevel"/>
    <w:tmpl w:val="FE861A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6"/>
  </w:num>
  <w:num w:numId="4">
    <w:abstractNumId w:val="3"/>
  </w:num>
  <w:num w:numId="5">
    <w:abstractNumId w:val="22"/>
  </w:num>
  <w:num w:numId="6">
    <w:abstractNumId w:val="14"/>
  </w:num>
  <w:num w:numId="7">
    <w:abstractNumId w:val="12"/>
  </w:num>
  <w:num w:numId="8">
    <w:abstractNumId w:val="13"/>
  </w:num>
  <w:num w:numId="9">
    <w:abstractNumId w:val="24"/>
  </w:num>
  <w:num w:numId="10">
    <w:abstractNumId w:val="16"/>
  </w:num>
  <w:num w:numId="11">
    <w:abstractNumId w:val="17"/>
  </w:num>
  <w:num w:numId="12">
    <w:abstractNumId w:val="5"/>
  </w:num>
  <w:num w:numId="13">
    <w:abstractNumId w:val="9"/>
  </w:num>
  <w:num w:numId="14">
    <w:abstractNumId w:val="0"/>
  </w:num>
  <w:num w:numId="15">
    <w:abstractNumId w:val="2"/>
  </w:num>
  <w:num w:numId="16">
    <w:abstractNumId w:val="18"/>
  </w:num>
  <w:num w:numId="17">
    <w:abstractNumId w:val="20"/>
  </w:num>
  <w:num w:numId="18">
    <w:abstractNumId w:val="23"/>
  </w:num>
  <w:num w:numId="19">
    <w:abstractNumId w:val="7"/>
  </w:num>
  <w:num w:numId="20">
    <w:abstractNumId w:val="21"/>
  </w:num>
  <w:num w:numId="21">
    <w:abstractNumId w:val="15"/>
  </w:num>
  <w:num w:numId="22">
    <w:abstractNumId w:val="8"/>
  </w:num>
  <w:num w:numId="23">
    <w:abstractNumId w:val="18"/>
  </w:num>
  <w:num w:numId="24">
    <w:abstractNumId w:val="18"/>
  </w:num>
  <w:num w:numId="25">
    <w:abstractNumId w:val="4"/>
  </w:num>
  <w:num w:numId="26">
    <w:abstractNumId w:val="10"/>
  </w:num>
  <w:num w:numId="27">
    <w:abstractNumId w:val="11"/>
  </w:num>
  <w:num w:numId="28">
    <w:abstractNumId w:val="1"/>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ssner, Jan">
    <w15:presenceInfo w15:providerId="AD" w15:userId="S-1-5-21-1703744968-3513219207-2310867306-8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5E"/>
    <w:rsid w:val="0004112F"/>
    <w:rsid w:val="00042ED5"/>
    <w:rsid w:val="000440E3"/>
    <w:rsid w:val="00046E79"/>
    <w:rsid w:val="00053E09"/>
    <w:rsid w:val="000845F6"/>
    <w:rsid w:val="00091B91"/>
    <w:rsid w:val="000A21BE"/>
    <w:rsid w:val="000A3C7E"/>
    <w:rsid w:val="000B14DE"/>
    <w:rsid w:val="000B3430"/>
    <w:rsid w:val="000B60C3"/>
    <w:rsid w:val="000D190A"/>
    <w:rsid w:val="000D1BE0"/>
    <w:rsid w:val="000D6B12"/>
    <w:rsid w:val="000E26B0"/>
    <w:rsid w:val="000F0F33"/>
    <w:rsid w:val="000F5FD4"/>
    <w:rsid w:val="001119E8"/>
    <w:rsid w:val="00135F7C"/>
    <w:rsid w:val="0014449F"/>
    <w:rsid w:val="00146BAD"/>
    <w:rsid w:val="00146D1B"/>
    <w:rsid w:val="00155400"/>
    <w:rsid w:val="001635F3"/>
    <w:rsid w:val="00165BAD"/>
    <w:rsid w:val="00177982"/>
    <w:rsid w:val="00184CD2"/>
    <w:rsid w:val="00185A10"/>
    <w:rsid w:val="00186513"/>
    <w:rsid w:val="001A5598"/>
    <w:rsid w:val="001B2E70"/>
    <w:rsid w:val="001B56D5"/>
    <w:rsid w:val="001C0DB3"/>
    <w:rsid w:val="001D70B9"/>
    <w:rsid w:val="001E053D"/>
    <w:rsid w:val="001F1113"/>
    <w:rsid w:val="001F4D90"/>
    <w:rsid w:val="001F5380"/>
    <w:rsid w:val="001F595B"/>
    <w:rsid w:val="00205B31"/>
    <w:rsid w:val="00207151"/>
    <w:rsid w:val="00207350"/>
    <w:rsid w:val="00212DF2"/>
    <w:rsid w:val="00222856"/>
    <w:rsid w:val="0024641D"/>
    <w:rsid w:val="002541B4"/>
    <w:rsid w:val="0027774E"/>
    <w:rsid w:val="002869D0"/>
    <w:rsid w:val="00286AAB"/>
    <w:rsid w:val="0028712B"/>
    <w:rsid w:val="002962FF"/>
    <w:rsid w:val="002A1399"/>
    <w:rsid w:val="002A3679"/>
    <w:rsid w:val="002B23D4"/>
    <w:rsid w:val="002B60CC"/>
    <w:rsid w:val="002C5F20"/>
    <w:rsid w:val="002D6646"/>
    <w:rsid w:val="002E0631"/>
    <w:rsid w:val="002E7ED9"/>
    <w:rsid w:val="00303624"/>
    <w:rsid w:val="00304834"/>
    <w:rsid w:val="00304F1C"/>
    <w:rsid w:val="00341A43"/>
    <w:rsid w:val="0034785B"/>
    <w:rsid w:val="00350998"/>
    <w:rsid w:val="00364449"/>
    <w:rsid w:val="00366733"/>
    <w:rsid w:val="00371518"/>
    <w:rsid w:val="00372015"/>
    <w:rsid w:val="003873B4"/>
    <w:rsid w:val="003A49BD"/>
    <w:rsid w:val="003B0ABF"/>
    <w:rsid w:val="003B4FB8"/>
    <w:rsid w:val="003D4CFB"/>
    <w:rsid w:val="003D57AB"/>
    <w:rsid w:val="003D5A00"/>
    <w:rsid w:val="003D5D4C"/>
    <w:rsid w:val="003F017A"/>
    <w:rsid w:val="00400E75"/>
    <w:rsid w:val="0040651E"/>
    <w:rsid w:val="00415DDC"/>
    <w:rsid w:val="00420B23"/>
    <w:rsid w:val="00425B5C"/>
    <w:rsid w:val="00435242"/>
    <w:rsid w:val="00492436"/>
    <w:rsid w:val="004A7AB8"/>
    <w:rsid w:val="004B2EFC"/>
    <w:rsid w:val="004C634A"/>
    <w:rsid w:val="004D358D"/>
    <w:rsid w:val="004E765B"/>
    <w:rsid w:val="004F4755"/>
    <w:rsid w:val="004F7D16"/>
    <w:rsid w:val="00504B24"/>
    <w:rsid w:val="00515DFD"/>
    <w:rsid w:val="00527018"/>
    <w:rsid w:val="00527C7D"/>
    <w:rsid w:val="005376E3"/>
    <w:rsid w:val="00541E85"/>
    <w:rsid w:val="00544F68"/>
    <w:rsid w:val="0054769A"/>
    <w:rsid w:val="00561F00"/>
    <w:rsid w:val="00564BE2"/>
    <w:rsid w:val="005757AA"/>
    <w:rsid w:val="0058123A"/>
    <w:rsid w:val="00581626"/>
    <w:rsid w:val="00597D26"/>
    <w:rsid w:val="005A5BB5"/>
    <w:rsid w:val="005E235A"/>
    <w:rsid w:val="005F710D"/>
    <w:rsid w:val="00601813"/>
    <w:rsid w:val="00602610"/>
    <w:rsid w:val="006062F7"/>
    <w:rsid w:val="00617B1F"/>
    <w:rsid w:val="006201D8"/>
    <w:rsid w:val="00622C26"/>
    <w:rsid w:val="0062467C"/>
    <w:rsid w:val="00637B16"/>
    <w:rsid w:val="00647779"/>
    <w:rsid w:val="00674687"/>
    <w:rsid w:val="00681212"/>
    <w:rsid w:val="006D7DDD"/>
    <w:rsid w:val="006E108E"/>
    <w:rsid w:val="006E3BA2"/>
    <w:rsid w:val="006E5543"/>
    <w:rsid w:val="006F0D1C"/>
    <w:rsid w:val="006F43B5"/>
    <w:rsid w:val="007131EE"/>
    <w:rsid w:val="007304EC"/>
    <w:rsid w:val="007325CF"/>
    <w:rsid w:val="0074612E"/>
    <w:rsid w:val="0075095E"/>
    <w:rsid w:val="00766438"/>
    <w:rsid w:val="0077545E"/>
    <w:rsid w:val="00776884"/>
    <w:rsid w:val="007842A1"/>
    <w:rsid w:val="007B6C6D"/>
    <w:rsid w:val="007C141D"/>
    <w:rsid w:val="007C4E14"/>
    <w:rsid w:val="007D20FF"/>
    <w:rsid w:val="007E4FF0"/>
    <w:rsid w:val="007E76F9"/>
    <w:rsid w:val="008018B5"/>
    <w:rsid w:val="00813F8E"/>
    <w:rsid w:val="00817736"/>
    <w:rsid w:val="00830581"/>
    <w:rsid w:val="008369B2"/>
    <w:rsid w:val="00840DE0"/>
    <w:rsid w:val="00843B23"/>
    <w:rsid w:val="0086797F"/>
    <w:rsid w:val="008A062F"/>
    <w:rsid w:val="008A1B64"/>
    <w:rsid w:val="008B74FF"/>
    <w:rsid w:val="008B7BFE"/>
    <w:rsid w:val="008C1EB7"/>
    <w:rsid w:val="008C582D"/>
    <w:rsid w:val="008E0352"/>
    <w:rsid w:val="008F29EB"/>
    <w:rsid w:val="00912FFF"/>
    <w:rsid w:val="00916E2E"/>
    <w:rsid w:val="009243D1"/>
    <w:rsid w:val="009504A9"/>
    <w:rsid w:val="00951802"/>
    <w:rsid w:val="0096524E"/>
    <w:rsid w:val="009954EC"/>
    <w:rsid w:val="009A25D5"/>
    <w:rsid w:val="009B2791"/>
    <w:rsid w:val="009B2F46"/>
    <w:rsid w:val="009B33AD"/>
    <w:rsid w:val="009B43FF"/>
    <w:rsid w:val="009B5D8A"/>
    <w:rsid w:val="009B7501"/>
    <w:rsid w:val="009C15DF"/>
    <w:rsid w:val="009E0154"/>
    <w:rsid w:val="009F3904"/>
    <w:rsid w:val="00A04A6E"/>
    <w:rsid w:val="00A05061"/>
    <w:rsid w:val="00A06E46"/>
    <w:rsid w:val="00A23D10"/>
    <w:rsid w:val="00A27199"/>
    <w:rsid w:val="00A31E7A"/>
    <w:rsid w:val="00A459AD"/>
    <w:rsid w:val="00A64343"/>
    <w:rsid w:val="00A728AB"/>
    <w:rsid w:val="00A8254A"/>
    <w:rsid w:val="00A8505D"/>
    <w:rsid w:val="00AA283A"/>
    <w:rsid w:val="00AA3105"/>
    <w:rsid w:val="00AA4366"/>
    <w:rsid w:val="00AA75DD"/>
    <w:rsid w:val="00AB2FAA"/>
    <w:rsid w:val="00AB7FFA"/>
    <w:rsid w:val="00AC098D"/>
    <w:rsid w:val="00AD5BB7"/>
    <w:rsid w:val="00AD5C4F"/>
    <w:rsid w:val="00AE5581"/>
    <w:rsid w:val="00AF4D03"/>
    <w:rsid w:val="00B03C36"/>
    <w:rsid w:val="00B11DEF"/>
    <w:rsid w:val="00B21F40"/>
    <w:rsid w:val="00B23760"/>
    <w:rsid w:val="00B324B4"/>
    <w:rsid w:val="00B47FB4"/>
    <w:rsid w:val="00B55B19"/>
    <w:rsid w:val="00B5748D"/>
    <w:rsid w:val="00B63211"/>
    <w:rsid w:val="00B64C1D"/>
    <w:rsid w:val="00B70854"/>
    <w:rsid w:val="00B80A24"/>
    <w:rsid w:val="00B8228F"/>
    <w:rsid w:val="00B95BAD"/>
    <w:rsid w:val="00BA5AD8"/>
    <w:rsid w:val="00BB5260"/>
    <w:rsid w:val="00BB54E7"/>
    <w:rsid w:val="00BC727E"/>
    <w:rsid w:val="00BE0188"/>
    <w:rsid w:val="00BE305E"/>
    <w:rsid w:val="00BF079B"/>
    <w:rsid w:val="00C023A6"/>
    <w:rsid w:val="00C1677C"/>
    <w:rsid w:val="00C323D5"/>
    <w:rsid w:val="00C340A3"/>
    <w:rsid w:val="00C35A8F"/>
    <w:rsid w:val="00C421A6"/>
    <w:rsid w:val="00C5477E"/>
    <w:rsid w:val="00C55AB3"/>
    <w:rsid w:val="00C75B57"/>
    <w:rsid w:val="00C86E76"/>
    <w:rsid w:val="00CA1D19"/>
    <w:rsid w:val="00CB378C"/>
    <w:rsid w:val="00CC16F2"/>
    <w:rsid w:val="00CC5146"/>
    <w:rsid w:val="00CC786C"/>
    <w:rsid w:val="00CE4C48"/>
    <w:rsid w:val="00CF32B1"/>
    <w:rsid w:val="00D078CD"/>
    <w:rsid w:val="00D12B55"/>
    <w:rsid w:val="00D13983"/>
    <w:rsid w:val="00D149E3"/>
    <w:rsid w:val="00D2132B"/>
    <w:rsid w:val="00D2545C"/>
    <w:rsid w:val="00D467E8"/>
    <w:rsid w:val="00D47B48"/>
    <w:rsid w:val="00D50BF6"/>
    <w:rsid w:val="00D52F72"/>
    <w:rsid w:val="00D53057"/>
    <w:rsid w:val="00D5768A"/>
    <w:rsid w:val="00D671AC"/>
    <w:rsid w:val="00D75E65"/>
    <w:rsid w:val="00D76C0A"/>
    <w:rsid w:val="00D90BC9"/>
    <w:rsid w:val="00DA2671"/>
    <w:rsid w:val="00DA3152"/>
    <w:rsid w:val="00DA6BC5"/>
    <w:rsid w:val="00DB2E90"/>
    <w:rsid w:val="00DB6886"/>
    <w:rsid w:val="00DD2E7E"/>
    <w:rsid w:val="00DF3F62"/>
    <w:rsid w:val="00E07A08"/>
    <w:rsid w:val="00E107B4"/>
    <w:rsid w:val="00E2417A"/>
    <w:rsid w:val="00E334B6"/>
    <w:rsid w:val="00E432CB"/>
    <w:rsid w:val="00E4627D"/>
    <w:rsid w:val="00E52ED6"/>
    <w:rsid w:val="00E573C8"/>
    <w:rsid w:val="00E64B48"/>
    <w:rsid w:val="00E852A7"/>
    <w:rsid w:val="00E91FF9"/>
    <w:rsid w:val="00E93469"/>
    <w:rsid w:val="00E9382C"/>
    <w:rsid w:val="00E95947"/>
    <w:rsid w:val="00E97840"/>
    <w:rsid w:val="00EB04F7"/>
    <w:rsid w:val="00EB7675"/>
    <w:rsid w:val="00EC38CB"/>
    <w:rsid w:val="00EC52CE"/>
    <w:rsid w:val="00EC7CAF"/>
    <w:rsid w:val="00ED3F0B"/>
    <w:rsid w:val="00EE13E3"/>
    <w:rsid w:val="00EF0158"/>
    <w:rsid w:val="00EF1CD0"/>
    <w:rsid w:val="00EF3A42"/>
    <w:rsid w:val="00F072A7"/>
    <w:rsid w:val="00F4715E"/>
    <w:rsid w:val="00F5206B"/>
    <w:rsid w:val="00F73F60"/>
    <w:rsid w:val="00F80DC4"/>
    <w:rsid w:val="00F81E87"/>
    <w:rsid w:val="00F86A10"/>
    <w:rsid w:val="00FA77A7"/>
    <w:rsid w:val="00FB099B"/>
    <w:rsid w:val="00FB4E94"/>
    <w:rsid w:val="00FD102B"/>
    <w:rsid w:val="00FE163B"/>
    <w:rsid w:val="00FF2D10"/>
    <w:rsid w:val="010BB823"/>
    <w:rsid w:val="015DDC6D"/>
    <w:rsid w:val="03186C8E"/>
    <w:rsid w:val="03324E6F"/>
    <w:rsid w:val="03AE066F"/>
    <w:rsid w:val="04218F85"/>
    <w:rsid w:val="044CC79A"/>
    <w:rsid w:val="04957D2F"/>
    <w:rsid w:val="059DE27F"/>
    <w:rsid w:val="05D2B27C"/>
    <w:rsid w:val="07479364"/>
    <w:rsid w:val="09F61898"/>
    <w:rsid w:val="0A58428B"/>
    <w:rsid w:val="0B2FA366"/>
    <w:rsid w:val="0C189752"/>
    <w:rsid w:val="0C4E8B33"/>
    <w:rsid w:val="0D378D65"/>
    <w:rsid w:val="0F161FEB"/>
    <w:rsid w:val="0F30A788"/>
    <w:rsid w:val="10647698"/>
    <w:rsid w:val="138FA5E1"/>
    <w:rsid w:val="13F4F07D"/>
    <w:rsid w:val="15E1DF79"/>
    <w:rsid w:val="164AD61F"/>
    <w:rsid w:val="17C811F6"/>
    <w:rsid w:val="19A9B1BE"/>
    <w:rsid w:val="1AFCCC8A"/>
    <w:rsid w:val="1B437AB7"/>
    <w:rsid w:val="1C9B8319"/>
    <w:rsid w:val="1D51119F"/>
    <w:rsid w:val="1D782517"/>
    <w:rsid w:val="1D90E1B6"/>
    <w:rsid w:val="1DABA5A9"/>
    <w:rsid w:val="1DFAE0E0"/>
    <w:rsid w:val="1EC8285C"/>
    <w:rsid w:val="1FD323DB"/>
    <w:rsid w:val="203DBB90"/>
    <w:rsid w:val="2050FE6F"/>
    <w:rsid w:val="20C6E6CE"/>
    <w:rsid w:val="218824AC"/>
    <w:rsid w:val="227D50B8"/>
    <w:rsid w:val="253787CB"/>
    <w:rsid w:val="26D38160"/>
    <w:rsid w:val="271F075D"/>
    <w:rsid w:val="27B04432"/>
    <w:rsid w:val="27BE5F21"/>
    <w:rsid w:val="28753909"/>
    <w:rsid w:val="29047CE9"/>
    <w:rsid w:val="2CA06C0C"/>
    <w:rsid w:val="2D79A99B"/>
    <w:rsid w:val="2E820BD4"/>
    <w:rsid w:val="33424986"/>
    <w:rsid w:val="33C18025"/>
    <w:rsid w:val="33FB82FD"/>
    <w:rsid w:val="341FB5E9"/>
    <w:rsid w:val="3489DE36"/>
    <w:rsid w:val="361973D8"/>
    <w:rsid w:val="373D4467"/>
    <w:rsid w:val="3A8F6F29"/>
    <w:rsid w:val="3B7ED656"/>
    <w:rsid w:val="3C2B3F8A"/>
    <w:rsid w:val="3DC70FEB"/>
    <w:rsid w:val="3E7481DD"/>
    <w:rsid w:val="3F7190CB"/>
    <w:rsid w:val="3F724DFF"/>
    <w:rsid w:val="40CAFE50"/>
    <w:rsid w:val="42AA6AF6"/>
    <w:rsid w:val="43B39015"/>
    <w:rsid w:val="4442C7B0"/>
    <w:rsid w:val="44780FEE"/>
    <w:rsid w:val="456DD2C1"/>
    <w:rsid w:val="45E20BB8"/>
    <w:rsid w:val="46BEEEFF"/>
    <w:rsid w:val="4A6FAD74"/>
    <w:rsid w:val="4BDFE06C"/>
    <w:rsid w:val="4D5FD436"/>
    <w:rsid w:val="4DD58CB9"/>
    <w:rsid w:val="51890A22"/>
    <w:rsid w:val="51B7925C"/>
    <w:rsid w:val="525027CA"/>
    <w:rsid w:val="53F7B50B"/>
    <w:rsid w:val="5436FD9F"/>
    <w:rsid w:val="55CF6B7E"/>
    <w:rsid w:val="56A6230E"/>
    <w:rsid w:val="5892D8C6"/>
    <w:rsid w:val="59F6EC2D"/>
    <w:rsid w:val="5FC1B508"/>
    <w:rsid w:val="609A3022"/>
    <w:rsid w:val="61BBE75D"/>
    <w:rsid w:val="62B14F3A"/>
    <w:rsid w:val="6301C2CB"/>
    <w:rsid w:val="647A5C0F"/>
    <w:rsid w:val="64B2C77F"/>
    <w:rsid w:val="6886CE92"/>
    <w:rsid w:val="69B027AE"/>
    <w:rsid w:val="69C316BB"/>
    <w:rsid w:val="69FE0CD4"/>
    <w:rsid w:val="6B80B046"/>
    <w:rsid w:val="6C1E8ECC"/>
    <w:rsid w:val="6C3C00EE"/>
    <w:rsid w:val="6E814208"/>
    <w:rsid w:val="6E889816"/>
    <w:rsid w:val="6F16B154"/>
    <w:rsid w:val="7008467E"/>
    <w:rsid w:val="7053F5AF"/>
    <w:rsid w:val="70F71587"/>
    <w:rsid w:val="71321F5F"/>
    <w:rsid w:val="71394FBD"/>
    <w:rsid w:val="713FCB1C"/>
    <w:rsid w:val="7208236C"/>
    <w:rsid w:val="7387A599"/>
    <w:rsid w:val="747E7F44"/>
    <w:rsid w:val="76649C1F"/>
    <w:rsid w:val="76B5D024"/>
    <w:rsid w:val="78A2CF93"/>
    <w:rsid w:val="7AB393F9"/>
    <w:rsid w:val="7AC4E468"/>
    <w:rsid w:val="7BD868ED"/>
    <w:rsid w:val="7CA9EAEB"/>
    <w:rsid w:val="7CE074D6"/>
    <w:rsid w:val="7D3071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281DF"/>
  <w15:chartTrackingRefBased/>
  <w15:docId w15:val="{B2C0F265-30E4-46FD-9DC1-908EB9E2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lang w:val="en-US"/>
    </w:rPr>
  </w:style>
  <w:style w:type="paragraph" w:styleId="berschrift1">
    <w:name w:val="heading 1"/>
    <w:basedOn w:val="Standard"/>
    <w:next w:val="Standard"/>
    <w:qFormat/>
    <w:pPr>
      <w:keepNext/>
      <w:pageBreakBefore/>
      <w:numPr>
        <w:numId w:val="1"/>
      </w:numPr>
      <w:spacing w:before="240" w:after="60"/>
      <w:ind w:left="431" w:hanging="431"/>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i/>
      <w:sz w:val="24"/>
    </w:rPr>
  </w:style>
  <w:style w:type="paragraph" w:styleId="berschrift3">
    <w:name w:val="heading 3"/>
    <w:basedOn w:val="Standard"/>
    <w:next w:val="Standard"/>
    <w:qFormat/>
    <w:pPr>
      <w:keepNext/>
      <w:numPr>
        <w:ilvl w:val="2"/>
        <w:numId w:val="1"/>
      </w:numPr>
      <w:spacing w:before="240" w:after="60"/>
      <w:outlineLvl w:val="2"/>
    </w:pPr>
    <w:rPr>
      <w:b/>
      <w:sz w:val="24"/>
    </w:rPr>
  </w:style>
  <w:style w:type="paragraph" w:styleId="berschrift4">
    <w:name w:val="heading 4"/>
    <w:basedOn w:val="Standard"/>
    <w:next w:val="Standard"/>
    <w:qFormat/>
    <w:pPr>
      <w:keepNext/>
      <w:numPr>
        <w:ilvl w:val="3"/>
        <w:numId w:val="1"/>
      </w:numPr>
      <w:spacing w:before="240" w:after="60"/>
      <w:outlineLvl w:val="3"/>
    </w:pPr>
    <w:rPr>
      <w:b/>
      <w:i/>
      <w:sz w:val="24"/>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right" w:pos="1701"/>
      </w:tabs>
    </w:pPr>
  </w:style>
  <w:style w:type="paragraph" w:styleId="Verzeichnis1">
    <w:name w:val="toc 1"/>
    <w:basedOn w:val="Standard"/>
    <w:next w:val="Standard"/>
    <w:autoRedefine/>
    <w:semiHidden/>
    <w:rPr>
      <w:b/>
    </w:rPr>
  </w:style>
  <w:style w:type="paragraph" w:styleId="Verzeichnis2">
    <w:name w:val="toc 2"/>
    <w:basedOn w:val="Standard"/>
    <w:next w:val="Standard"/>
    <w:autoRedefine/>
    <w:semiHidden/>
    <w:pPr>
      <w:tabs>
        <w:tab w:val="left" w:pos="800"/>
        <w:tab w:val="right" w:leader="dot" w:pos="9639"/>
      </w:tabs>
      <w:ind w:left="200"/>
    </w:pPr>
    <w:rPr>
      <w:smallCaps/>
      <w:noProof/>
    </w:rPr>
  </w:style>
  <w:style w:type="paragraph" w:styleId="Verzeichnis3">
    <w:name w:val="toc 3"/>
    <w:basedOn w:val="Standard"/>
    <w:next w:val="Standard"/>
    <w:autoRedefine/>
    <w:semiHidden/>
    <w:pPr>
      <w:tabs>
        <w:tab w:val="left" w:pos="1000"/>
        <w:tab w:val="right" w:leader="dot" w:pos="9639"/>
      </w:tabs>
      <w:ind w:left="400"/>
    </w:pPr>
    <w:rPr>
      <w:i/>
      <w:noProof/>
    </w:rPr>
  </w:style>
  <w:style w:type="paragraph" w:styleId="Index1">
    <w:name w:val="index 1"/>
    <w:basedOn w:val="Standard"/>
    <w:next w:val="Standard"/>
    <w:autoRedefine/>
    <w:semiHidden/>
    <w:pPr>
      <w:tabs>
        <w:tab w:val="right" w:leader="dot" w:pos="4175"/>
      </w:tabs>
      <w:ind w:left="200" w:hanging="200"/>
    </w:pPr>
  </w:style>
  <w:style w:type="paragraph" w:customStyle="1" w:styleId="Standard-Klein">
    <w:name w:val="Standard-Klein"/>
    <w:basedOn w:val="Standard"/>
    <w:rPr>
      <w:sz w:val="16"/>
    </w:rPr>
  </w:style>
  <w:style w:type="paragraph" w:styleId="Textkrper-Zeileneinzug">
    <w:name w:val="Body Text Indent"/>
    <w:basedOn w:val="Standard"/>
    <w:pPr>
      <w:ind w:left="1134"/>
    </w:pPr>
    <w:rPr>
      <w:sz w:val="24"/>
      <w:lang w:val="en-GB"/>
    </w:rPr>
  </w:style>
  <w:style w:type="character" w:styleId="Seitenzahl">
    <w:name w:val="page number"/>
    <w:basedOn w:val="Absatz-Standardschriftart"/>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
    <w:name w:val="Body Text"/>
    <w:basedOn w:val="Standard"/>
    <w:pPr>
      <w:jc w:val="both"/>
    </w:pPr>
  </w:style>
  <w:style w:type="paragraph" w:styleId="Textkrper-Einzug2">
    <w:name w:val="Body Text Indent 2"/>
    <w:basedOn w:val="Standard"/>
    <w:pPr>
      <w:ind w:left="360"/>
      <w:jc w:val="both"/>
    </w:pPr>
  </w:style>
  <w:style w:type="character" w:styleId="Hyperlink">
    <w:name w:val="Hyperlink"/>
    <w:rPr>
      <w:color w:val="0000FF"/>
      <w:u w:val="single"/>
    </w:rPr>
  </w:style>
  <w:style w:type="paragraph" w:styleId="Dokumentstruktur">
    <w:name w:val="Document Map"/>
    <w:basedOn w:val="Standard"/>
    <w:semiHidden/>
    <w:pPr>
      <w:shd w:val="clear" w:color="auto" w:fill="000080"/>
    </w:pPr>
    <w:rPr>
      <w:rFonts w:ascii="Tahoma" w:hAnsi="Tahoma" w:cs="Tahoma"/>
    </w:rPr>
  </w:style>
  <w:style w:type="paragraph" w:styleId="Textkrper-Einzug3">
    <w:name w:val="Body Text Indent 3"/>
    <w:basedOn w:val="Standard"/>
    <w:pPr>
      <w:ind w:left="360"/>
      <w:jc w:val="center"/>
    </w:pPr>
  </w:style>
  <w:style w:type="paragraph" w:styleId="Textkrper2">
    <w:name w:val="Body Text 2"/>
    <w:basedOn w:val="Standard"/>
    <w:pPr>
      <w:jc w:val="center"/>
    </w:pPr>
  </w:style>
  <w:style w:type="character" w:customStyle="1" w:styleId="BesuchterLink1">
    <w:name w:val="BesuchterLink1"/>
    <w:rPr>
      <w:color w:val="800080"/>
      <w:u w:val="single"/>
    </w:rPr>
  </w:style>
  <w:style w:type="paragraph" w:styleId="Abbildungsverzeichnis">
    <w:name w:val="table of figures"/>
    <w:basedOn w:val="Standard"/>
    <w:next w:val="Standard"/>
    <w:semiHidden/>
    <w:pPr>
      <w:tabs>
        <w:tab w:val="right" w:leader="dot" w:pos="9639"/>
      </w:tabs>
    </w:pPr>
    <w:rPr>
      <w:noProof/>
    </w:rPr>
  </w:style>
  <w:style w:type="paragraph" w:customStyle="1" w:styleId="berschrift">
    <w:name w:val="Überschrift"/>
    <w:basedOn w:val="berschrift1"/>
    <w:next w:val="Standard"/>
    <w:pPr>
      <w:pageBreakBefore w:val="0"/>
      <w:numPr>
        <w:numId w:val="0"/>
      </w:numPr>
    </w:pPr>
  </w:style>
  <w:style w:type="paragraph" w:styleId="Beschriftung">
    <w:name w:val="caption"/>
    <w:basedOn w:val="Standard"/>
    <w:next w:val="Standard"/>
    <w:qFormat/>
    <w:pPr>
      <w:spacing w:before="120" w:after="120"/>
      <w:jc w:val="center"/>
    </w:pPr>
    <w:rPr>
      <w:b/>
    </w:rPr>
  </w:style>
  <w:style w:type="paragraph" w:customStyle="1" w:styleId="Bild">
    <w:name w:val="Bild"/>
    <w:basedOn w:val="Standard"/>
    <w:pPr>
      <w:keepNext/>
      <w:keepLines/>
      <w:jc w:val="center"/>
    </w:pPr>
  </w:style>
  <w:style w:type="paragraph" w:customStyle="1" w:styleId="Standard-Absatz">
    <w:name w:val="Standard-Absatz"/>
    <w:basedOn w:val="Standard"/>
    <w:pPr>
      <w:spacing w:after="200"/>
      <w:jc w:val="both"/>
    </w:pPr>
  </w:style>
  <w:style w:type="paragraph" w:customStyle="1" w:styleId="Essential">
    <w:name w:val="Essential"/>
    <w:basedOn w:val="Standard"/>
    <w:pPr>
      <w:spacing w:before="120" w:after="120"/>
    </w:pPr>
    <w:rPr>
      <w:b/>
    </w:rPr>
  </w:style>
  <w:style w:type="paragraph" w:customStyle="1" w:styleId="InfoBlue">
    <w:name w:val="InfoBlue"/>
    <w:basedOn w:val="Standard"/>
    <w:next w:val="Standard"/>
    <w:autoRedefine/>
    <w:pPr>
      <w:widowControl w:val="0"/>
      <w:tabs>
        <w:tab w:val="left" w:pos="540"/>
        <w:tab w:val="left" w:pos="1260"/>
      </w:tabs>
      <w:spacing w:after="120" w:line="240" w:lineRule="atLeast"/>
    </w:pPr>
    <w:rPr>
      <w:rFonts w:ascii="Times New Roman" w:hAnsi="Times New Roman"/>
      <w:i/>
      <w:color w:val="0000FF"/>
      <w:lang w:eastAsia="en-US"/>
    </w:rPr>
  </w:style>
  <w:style w:type="paragraph" w:customStyle="1" w:styleId="Exception">
    <w:name w:val="Exception"/>
    <w:basedOn w:val="Standard"/>
    <w:pPr>
      <w:numPr>
        <w:numId w:val="2"/>
      </w:numPr>
    </w:pPr>
    <w:rPr>
      <w:b/>
    </w:rPr>
  </w:style>
  <w:style w:type="character" w:styleId="Kommentarzeichen">
    <w:name w:val="annotation reference"/>
    <w:semiHidden/>
    <w:rPr>
      <w:sz w:val="16"/>
      <w:szCs w:val="16"/>
    </w:rPr>
  </w:style>
  <w:style w:type="paragraph" w:styleId="Kommentartext">
    <w:name w:val="annotation text"/>
    <w:basedOn w:val="Standard"/>
    <w:link w:val="KommentartextZchn"/>
    <w:semiHidden/>
  </w:style>
  <w:style w:type="paragraph" w:customStyle="1" w:styleId="Design-Anmerkungen">
    <w:name w:val="Design-Anmerkungen"/>
    <w:basedOn w:val="Standard"/>
    <w:rPr>
      <w:i/>
      <w:iCs/>
      <w:lang w:val="de-DE"/>
    </w:rPr>
  </w:style>
  <w:style w:type="paragraph" w:styleId="Sprechblasentext">
    <w:name w:val="Balloon Text"/>
    <w:basedOn w:val="Standard"/>
    <w:semiHidden/>
    <w:rsid w:val="004F7D16"/>
    <w:rPr>
      <w:rFonts w:ascii="Tahoma" w:hAnsi="Tahoma" w:cs="Tahoma"/>
      <w:sz w:val="16"/>
      <w:szCs w:val="16"/>
    </w:rPr>
  </w:style>
  <w:style w:type="paragraph" w:styleId="berarbeitung">
    <w:name w:val="Revision"/>
    <w:hidden/>
    <w:uiPriority w:val="99"/>
    <w:semiHidden/>
    <w:rsid w:val="003D5A00"/>
    <w:rPr>
      <w:rFonts w:ascii="Arial" w:hAnsi="Arial"/>
      <w:lang w:val="en-US"/>
    </w:rPr>
  </w:style>
  <w:style w:type="paragraph" w:styleId="Titel">
    <w:name w:val="Title"/>
    <w:basedOn w:val="Standard"/>
    <w:next w:val="Standard"/>
    <w:link w:val="TitelZchn"/>
    <w:qFormat/>
    <w:rsid w:val="007E4FF0"/>
    <w:pPr>
      <w:spacing w:before="240" w:after="60"/>
      <w:jc w:val="center"/>
      <w:outlineLvl w:val="0"/>
    </w:pPr>
    <w:rPr>
      <w:rFonts w:ascii="Calibri Light" w:hAnsi="Calibri Light"/>
      <w:b/>
      <w:bCs/>
      <w:kern w:val="28"/>
      <w:sz w:val="32"/>
      <w:szCs w:val="32"/>
    </w:rPr>
  </w:style>
  <w:style w:type="character" w:customStyle="1" w:styleId="TitelZchn">
    <w:name w:val="Titel Zchn"/>
    <w:link w:val="Titel"/>
    <w:rsid w:val="007E4FF0"/>
    <w:rPr>
      <w:rFonts w:ascii="Calibri Light" w:eastAsia="Times New Roman" w:hAnsi="Calibri Light" w:cs="Times New Roman"/>
      <w:b/>
      <w:bCs/>
      <w:kern w:val="28"/>
      <w:sz w:val="32"/>
      <w:szCs w:val="32"/>
      <w:lang w:val="en-US"/>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B324B4"/>
    <w:pPr>
      <w:spacing w:after="160" w:line="259" w:lineRule="auto"/>
      <w:ind w:left="720"/>
      <w:contextualSpacing/>
    </w:pPr>
    <w:rPr>
      <w:rFonts w:asciiTheme="minorHAnsi" w:eastAsiaTheme="minorHAnsi" w:hAnsiTheme="minorHAnsi" w:cstheme="minorBidi"/>
      <w:sz w:val="22"/>
      <w:szCs w:val="22"/>
      <w:lang w:val="de-DE" w:eastAsia="en-US"/>
    </w:rPr>
  </w:style>
  <w:style w:type="character" w:styleId="Hervorhebung">
    <w:name w:val="Emphasis"/>
    <w:basedOn w:val="Absatz-Standardschriftart"/>
    <w:uiPriority w:val="20"/>
    <w:qFormat/>
    <w:rsid w:val="00B324B4"/>
    <w:rPr>
      <w:i/>
      <w:iCs/>
    </w:rPr>
  </w:style>
  <w:style w:type="paragraph" w:styleId="Kommentarthema">
    <w:name w:val="annotation subject"/>
    <w:basedOn w:val="Kommentartext"/>
    <w:next w:val="Kommentartext"/>
    <w:link w:val="KommentarthemaZchn"/>
    <w:semiHidden/>
    <w:unhideWhenUsed/>
    <w:rsid w:val="000845F6"/>
    <w:rPr>
      <w:b/>
      <w:bCs/>
    </w:rPr>
  </w:style>
  <w:style w:type="character" w:customStyle="1" w:styleId="KommentartextZchn">
    <w:name w:val="Kommentartext Zchn"/>
    <w:basedOn w:val="Absatz-Standardschriftart"/>
    <w:link w:val="Kommentartext"/>
    <w:semiHidden/>
    <w:rsid w:val="000845F6"/>
    <w:rPr>
      <w:rFonts w:ascii="Arial" w:hAnsi="Arial"/>
      <w:lang w:val="en-US"/>
    </w:rPr>
  </w:style>
  <w:style w:type="character" w:customStyle="1" w:styleId="KommentarthemaZchn">
    <w:name w:val="Kommentarthema Zchn"/>
    <w:basedOn w:val="KommentartextZchn"/>
    <w:link w:val="Kommentarthema"/>
    <w:semiHidden/>
    <w:rsid w:val="000845F6"/>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46454">
      <w:bodyDiv w:val="1"/>
      <w:marLeft w:val="0"/>
      <w:marRight w:val="0"/>
      <w:marTop w:val="0"/>
      <w:marBottom w:val="0"/>
      <w:divBdr>
        <w:top w:val="none" w:sz="0" w:space="0" w:color="auto"/>
        <w:left w:val="none" w:sz="0" w:space="0" w:color="auto"/>
        <w:bottom w:val="none" w:sz="0" w:space="0" w:color="auto"/>
        <w:right w:val="none" w:sz="0" w:space="0" w:color="auto"/>
      </w:divBdr>
      <w:divsChild>
        <w:div w:id="830411819">
          <w:marLeft w:val="0"/>
          <w:marRight w:val="0"/>
          <w:marTop w:val="0"/>
          <w:marBottom w:val="0"/>
          <w:divBdr>
            <w:top w:val="none" w:sz="0" w:space="0" w:color="auto"/>
            <w:left w:val="none" w:sz="0" w:space="0" w:color="auto"/>
            <w:bottom w:val="none" w:sz="0" w:space="0" w:color="auto"/>
            <w:right w:val="none" w:sz="0" w:space="0" w:color="auto"/>
          </w:divBdr>
        </w:div>
      </w:divsChild>
    </w:div>
    <w:div w:id="1321541355">
      <w:bodyDiv w:val="1"/>
      <w:marLeft w:val="0"/>
      <w:marRight w:val="0"/>
      <w:marTop w:val="0"/>
      <w:marBottom w:val="0"/>
      <w:divBdr>
        <w:top w:val="none" w:sz="0" w:space="0" w:color="auto"/>
        <w:left w:val="none" w:sz="0" w:space="0" w:color="auto"/>
        <w:bottom w:val="none" w:sz="0" w:space="0" w:color="auto"/>
        <w:right w:val="none" w:sz="0" w:space="0" w:color="auto"/>
      </w:divBdr>
    </w:div>
    <w:div w:id="1819807595">
      <w:bodyDiv w:val="1"/>
      <w:marLeft w:val="0"/>
      <w:marRight w:val="0"/>
      <w:marTop w:val="0"/>
      <w:marBottom w:val="0"/>
      <w:divBdr>
        <w:top w:val="none" w:sz="0" w:space="0" w:color="auto"/>
        <w:left w:val="none" w:sz="0" w:space="0" w:color="auto"/>
        <w:bottom w:val="none" w:sz="0" w:space="0" w:color="auto"/>
        <w:right w:val="none" w:sz="0" w:space="0" w:color="auto"/>
      </w:divBdr>
      <w:divsChild>
        <w:div w:id="2703627">
          <w:marLeft w:val="0"/>
          <w:marRight w:val="0"/>
          <w:marTop w:val="0"/>
          <w:marBottom w:val="0"/>
          <w:divBdr>
            <w:top w:val="none" w:sz="0" w:space="0" w:color="auto"/>
            <w:left w:val="none" w:sz="0" w:space="0" w:color="auto"/>
            <w:bottom w:val="none" w:sz="0" w:space="0" w:color="auto"/>
            <w:right w:val="none" w:sz="0" w:space="0" w:color="auto"/>
          </w:divBdr>
        </w:div>
      </w:divsChild>
    </w:div>
    <w:div w:id="1849904165">
      <w:bodyDiv w:val="1"/>
      <w:marLeft w:val="0"/>
      <w:marRight w:val="0"/>
      <w:marTop w:val="0"/>
      <w:marBottom w:val="0"/>
      <w:divBdr>
        <w:top w:val="none" w:sz="0" w:space="0" w:color="auto"/>
        <w:left w:val="none" w:sz="0" w:space="0" w:color="auto"/>
        <w:bottom w:val="none" w:sz="0" w:space="0" w:color="auto"/>
        <w:right w:val="none" w:sz="0" w:space="0" w:color="auto"/>
      </w:divBdr>
      <w:divsChild>
        <w:div w:id="16937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jlessner\opensource\specman\spec\Specman%20U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5A43B739B3F8438D3442D7065E2F03" ma:contentTypeVersion="8" ma:contentTypeDescription="Ein neues Dokument erstellen." ma:contentTypeScope="" ma:versionID="8ebb2eb0dcccb9c926e45f2ac2a7f64a">
  <xsd:schema xmlns:xsd="http://www.w3.org/2001/XMLSchema" xmlns:xs="http://www.w3.org/2001/XMLSchema" xmlns:p="http://schemas.microsoft.com/office/2006/metadata/properties" xmlns:ns2="814c5c6d-65e8-4717-9aee-c06d9d584814" targetNamespace="http://schemas.microsoft.com/office/2006/metadata/properties" ma:root="true" ma:fieldsID="e566a8717d9f292f1efde37085575ef2" ns2:_="">
    <xsd:import namespace="814c5c6d-65e8-4717-9aee-c06d9d5848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c5c6d-65e8-4717-9aee-c06d9d584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7DAD-A117-4D76-B507-789D25F85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c5c6d-65e8-4717-9aee-c06d9d584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D14D2-A8F1-4BA3-BBFC-0EF5300C3E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267CE2-2829-40F8-8D46-9017A85993A8}">
  <ds:schemaRefs>
    <ds:schemaRef ds:uri="http://schemas.microsoft.com/sharepoint/v3/contenttype/forms"/>
  </ds:schemaRefs>
</ds:datastoreItem>
</file>

<file path=customXml/itemProps4.xml><?xml version="1.0" encoding="utf-8"?>
<ds:datastoreItem xmlns:ds="http://schemas.openxmlformats.org/officeDocument/2006/customXml" ds:itemID="{C872AC54-2C3D-45DF-A0E5-F7D398D0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Specman UC-Template.dotx</Template>
  <TotalTime>0</TotalTime>
  <Pages>3</Pages>
  <Words>1137</Words>
  <Characters>7168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Manager/>
  <Company>S&amp;N AG</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Lessner, Jan</dc:creator>
  <cp:keywords/>
  <dc:description/>
  <cp:lastModifiedBy>Lessner, Jan</cp:lastModifiedBy>
  <cp:revision>82</cp:revision>
  <cp:lastPrinted>2001-09-12T09:55:00Z</cp:lastPrinted>
  <dcterms:created xsi:type="dcterms:W3CDTF">2020-11-16T19:41:00Z</dcterms:created>
  <dcterms:modified xsi:type="dcterms:W3CDTF">2020-11-20T10:04:00Z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0x010100BC5A43B739B3F8438D3442D7065E2F03</vt:lpwstr>
  </property>
</Properties>
</file>