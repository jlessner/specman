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D1788" w14:textId="77777777" w:rsidR="00775C78" w:rsidRDefault="00775C78" w:rsidP="00775C78">
      <w:pPr>
        <w:pStyle w:val="berschrift"/>
        <w:rPr>
          <w:rFonts w:cs="Arial"/>
        </w:rPr>
      </w:pPr>
      <w:proofErr w:type="spellStart"/>
      <w:r>
        <w:rPr>
          <w:rFonts w:cs="Arial"/>
        </w:rPr>
        <w:t>Dokumentenhistorie</w:t>
      </w:r>
      <w:proofErr w:type="spellEnd"/>
      <w:r>
        <w:rPr>
          <w:rFonts w:cs="Arial"/>
        </w:rPr>
        <w:t xml:space="preserve"> / UC-Lifecycle</w:t>
      </w:r>
    </w:p>
    <w:tbl>
      <w:tblPr>
        <w:tblW w:w="5415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  <w:tblPrChange w:id="0" w:author="Lessner, Jan" w:date="2020-11-20T11:18:00Z">
          <w:tblPr>
            <w:tblW w:w="5000" w:type="pct"/>
            <w:tblInd w:w="108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768"/>
        <w:gridCol w:w="3373"/>
        <w:gridCol w:w="1897"/>
        <w:gridCol w:w="1218"/>
        <w:gridCol w:w="2552"/>
        <w:tblGridChange w:id="1">
          <w:tblGrid>
            <w:gridCol w:w="766"/>
            <w:gridCol w:w="3514"/>
            <w:gridCol w:w="1753"/>
            <w:gridCol w:w="1221"/>
            <w:gridCol w:w="1802"/>
          </w:tblGrid>
        </w:tblGridChange>
      </w:tblGrid>
      <w:tr w:rsidR="00775C78" w14:paraId="2660D47A" w14:textId="77777777" w:rsidTr="0028590A">
        <w:tc>
          <w:tcPr>
            <w:tcW w:w="3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PrChange w:id="2" w:author="Lessner, Jan" w:date="2020-11-20T11:18:00Z">
              <w:tcPr>
                <w:tcW w:w="423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E0E0E0"/>
              </w:tcPr>
            </w:tcPrChange>
          </w:tcPr>
          <w:p w14:paraId="2B1C9041" w14:textId="77777777" w:rsidR="00775C78" w:rsidRDefault="00775C78" w:rsidP="003B4995">
            <w:pPr>
              <w:pStyle w:val="Verzeichnis1"/>
              <w:rPr>
                <w:rFonts w:cs="Arial"/>
                <w:lang w:val="de-DE"/>
              </w:rPr>
            </w:pPr>
            <w:proofErr w:type="spellStart"/>
            <w:r>
              <w:rPr>
                <w:rFonts w:cs="Arial"/>
                <w:lang w:val="de-DE"/>
              </w:rPr>
              <w:t>Ver-sion</w:t>
            </w:r>
            <w:proofErr w:type="spellEnd"/>
          </w:p>
        </w:tc>
        <w:tc>
          <w:tcPr>
            <w:tcW w:w="1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PrChange w:id="3" w:author="Lessner, Jan" w:date="2020-11-20T11:18:00Z">
              <w:tcPr>
                <w:tcW w:w="194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E0E0E0"/>
              </w:tcPr>
            </w:tcPrChange>
          </w:tcPr>
          <w:p w14:paraId="01D6CAE9" w14:textId="77777777" w:rsidR="00775C78" w:rsidRDefault="00775C78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Aktivität</w:t>
            </w:r>
          </w:p>
        </w:tc>
        <w:tc>
          <w:tcPr>
            <w:tcW w:w="9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PrChange w:id="4" w:author="Lessner, Jan" w:date="2020-11-20T11:18:00Z">
              <w:tcPr>
                <w:tcW w:w="96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E0E0E0"/>
              </w:tcPr>
            </w:tcPrChange>
          </w:tcPr>
          <w:p w14:paraId="2832F016" w14:textId="77777777" w:rsidR="00775C78" w:rsidRDefault="00775C78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Autor</w:t>
            </w:r>
          </w:p>
        </w:tc>
        <w:tc>
          <w:tcPr>
            <w:tcW w:w="6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PrChange w:id="5" w:author="Lessner, Jan" w:date="2020-11-20T11:18:00Z">
              <w:tcPr>
                <w:tcW w:w="67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E0E0E0"/>
              </w:tcPr>
            </w:tcPrChange>
          </w:tcPr>
          <w:p w14:paraId="4531529D" w14:textId="77777777" w:rsidR="00775C78" w:rsidRDefault="00775C78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Datum</w:t>
            </w:r>
          </w:p>
        </w:tc>
        <w:tc>
          <w:tcPr>
            <w:tcW w:w="13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PrChange w:id="6" w:author="Lessner, Jan" w:date="2020-11-20T11:18:00Z">
              <w:tcPr>
                <w:tcW w:w="99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E0E0E0"/>
              </w:tcPr>
            </w:tcPrChange>
          </w:tcPr>
          <w:p w14:paraId="103B1A9E" w14:textId="77777777" w:rsidR="00775C78" w:rsidRDefault="00775C78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Folgeaktion/</w:t>
            </w:r>
          </w:p>
          <w:p w14:paraId="4678E11C" w14:textId="77777777" w:rsidR="00775C78" w:rsidRDefault="00775C78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Ergebnis</w:t>
            </w:r>
          </w:p>
        </w:tc>
      </w:tr>
      <w:tr w:rsidR="00775C78" w14:paraId="2095738F" w14:textId="77777777" w:rsidTr="0028590A">
        <w:tc>
          <w:tcPr>
            <w:tcW w:w="3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" w:author="Lessner, Jan" w:date="2020-11-20T11:18:00Z">
              <w:tcPr>
                <w:tcW w:w="423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BC415F9" w14:textId="77777777" w:rsidR="00775C78" w:rsidRDefault="00775C78" w:rsidP="003B4995">
            <w:pPr>
              <w:widowControl w:val="0"/>
              <w:suppressAutoHyphens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0.1</w:t>
            </w:r>
          </w:p>
        </w:tc>
        <w:tc>
          <w:tcPr>
            <w:tcW w:w="1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8" w:author="Lessner, Jan" w:date="2020-11-20T11:18:00Z">
              <w:tcPr>
                <w:tcW w:w="194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C8BE080" w14:textId="77777777" w:rsidR="00775C78" w:rsidRPr="003873B4" w:rsidRDefault="00775C78" w:rsidP="003B4995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Initiale Erstellung</w:t>
            </w:r>
          </w:p>
        </w:tc>
        <w:tc>
          <w:tcPr>
            <w:tcW w:w="9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9" w:author="Lessner, Jan" w:date="2020-11-20T11:18:00Z">
              <w:tcPr>
                <w:tcW w:w="96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7D306FD4" w14:textId="77777777" w:rsidR="00775C78" w:rsidRDefault="00775C78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T. Stranghöner</w:t>
            </w:r>
          </w:p>
          <w:p w14:paraId="463F1658" w14:textId="77777777" w:rsidR="00775C78" w:rsidRDefault="00775C78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N. Maßmann</w:t>
            </w:r>
          </w:p>
        </w:tc>
        <w:tc>
          <w:tcPr>
            <w:tcW w:w="6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" w:author="Lessner, Jan" w:date="2020-11-20T11:18:00Z">
              <w:tcPr>
                <w:tcW w:w="67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7D491165" w14:textId="77777777" w:rsidR="00775C78" w:rsidRDefault="00775C78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14.11.2020</w:t>
            </w:r>
          </w:p>
        </w:tc>
        <w:tc>
          <w:tcPr>
            <w:tcW w:w="13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1" w:author="Lessner, Jan" w:date="2020-11-20T11:18:00Z">
              <w:tcPr>
                <w:tcW w:w="99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772D5150" w14:textId="77777777" w:rsidR="00775C78" w:rsidRDefault="00775C78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Review J. </w:t>
            </w:r>
            <w:proofErr w:type="spellStart"/>
            <w:r>
              <w:rPr>
                <w:rFonts w:cs="Arial"/>
                <w:bCs/>
                <w:lang w:val="en-GB"/>
              </w:rPr>
              <w:t>Leßner</w:t>
            </w:r>
            <w:proofErr w:type="spellEnd"/>
          </w:p>
        </w:tc>
      </w:tr>
      <w:tr w:rsidR="00775C78" w14:paraId="00612FD2" w14:textId="77777777" w:rsidTr="0028590A">
        <w:tc>
          <w:tcPr>
            <w:tcW w:w="3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2" w:author="Lessner, Jan" w:date="2020-11-20T11:18:00Z">
              <w:tcPr>
                <w:tcW w:w="423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07EF46A" w14:textId="77777777" w:rsidR="00775C78" w:rsidRDefault="00775C78" w:rsidP="003B4995">
            <w:pPr>
              <w:widowControl w:val="0"/>
              <w:suppressAutoHyphens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0.2</w:t>
            </w:r>
          </w:p>
        </w:tc>
        <w:tc>
          <w:tcPr>
            <w:tcW w:w="1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3" w:author="Lessner, Jan" w:date="2020-11-20T11:18:00Z">
              <w:tcPr>
                <w:tcW w:w="194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1735A94" w14:textId="77777777" w:rsidR="00775C78" w:rsidRDefault="00775C78" w:rsidP="003B4995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 xml:space="preserve">Ausbesserung auf Basis von J. </w:t>
            </w:r>
            <w:proofErr w:type="spellStart"/>
            <w:r>
              <w:rPr>
                <w:rFonts w:cs="Arial"/>
                <w:bCs/>
                <w:lang w:val="de-DE"/>
              </w:rPr>
              <w:t>Leßners</w:t>
            </w:r>
            <w:proofErr w:type="spellEnd"/>
            <w:r>
              <w:rPr>
                <w:rFonts w:cs="Arial"/>
                <w:bCs/>
                <w:lang w:val="de-DE"/>
              </w:rPr>
              <w:t xml:space="preserve"> Review</w:t>
            </w:r>
          </w:p>
        </w:tc>
        <w:tc>
          <w:tcPr>
            <w:tcW w:w="9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4" w:author="Lessner, Jan" w:date="2020-11-20T11:18:00Z">
              <w:tcPr>
                <w:tcW w:w="96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166B1F7" w14:textId="77777777" w:rsidR="00775C78" w:rsidRDefault="00775C78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T. Stranghöner</w:t>
            </w:r>
          </w:p>
          <w:p w14:paraId="5BC60E2C" w14:textId="77777777" w:rsidR="00775C78" w:rsidRDefault="00775C78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N. Maßmann</w:t>
            </w:r>
          </w:p>
        </w:tc>
        <w:tc>
          <w:tcPr>
            <w:tcW w:w="6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5" w:author="Lessner, Jan" w:date="2020-11-20T11:18:00Z">
              <w:tcPr>
                <w:tcW w:w="67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81A85BA" w14:textId="77777777" w:rsidR="00775C78" w:rsidRDefault="00775C78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16.11.2020</w:t>
            </w:r>
          </w:p>
        </w:tc>
        <w:tc>
          <w:tcPr>
            <w:tcW w:w="13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6" w:author="Lessner, Jan" w:date="2020-11-20T11:18:00Z">
              <w:tcPr>
                <w:tcW w:w="99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C890A6A" w14:textId="77777777" w:rsidR="00775C78" w:rsidRDefault="00775C78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proofErr w:type="spellStart"/>
            <w:r>
              <w:rPr>
                <w:rFonts w:cs="Arial"/>
                <w:bCs/>
                <w:lang w:val="en-GB"/>
              </w:rPr>
              <w:t>Vorstellung</w:t>
            </w:r>
            <w:proofErr w:type="spellEnd"/>
            <w:r>
              <w:rPr>
                <w:rFonts w:cs="Arial"/>
                <w:bCs/>
                <w:lang w:val="en-GB"/>
              </w:rPr>
              <w:t xml:space="preserve"> 17.11.2020</w:t>
            </w:r>
          </w:p>
        </w:tc>
      </w:tr>
      <w:tr w:rsidR="00D13636" w:rsidRPr="0028590A" w14:paraId="5491C1A4" w14:textId="77777777" w:rsidTr="0028590A">
        <w:tc>
          <w:tcPr>
            <w:tcW w:w="3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7" w:author="Lessner, Jan" w:date="2020-11-20T11:18:00Z">
              <w:tcPr>
                <w:tcW w:w="423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3277A54" w14:textId="77777777" w:rsidR="00D13636" w:rsidRDefault="00D13636" w:rsidP="00D13636">
            <w:pPr>
              <w:widowControl w:val="0"/>
              <w:suppressAutoHyphens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0.3</w:t>
            </w:r>
          </w:p>
        </w:tc>
        <w:tc>
          <w:tcPr>
            <w:tcW w:w="1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8" w:author="Lessner, Jan" w:date="2020-11-20T11:18:00Z">
              <w:tcPr>
                <w:tcW w:w="194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1C8C8AFC" w14:textId="77777777" w:rsidR="00D13636" w:rsidRDefault="00D13636" w:rsidP="00D13636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Einteilung in einzelne Use Cases</w:t>
            </w:r>
          </w:p>
        </w:tc>
        <w:tc>
          <w:tcPr>
            <w:tcW w:w="9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9" w:author="Lessner, Jan" w:date="2020-11-20T11:18:00Z">
              <w:tcPr>
                <w:tcW w:w="96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56BCAE4E" w14:textId="77777777" w:rsidR="00D13636" w:rsidRDefault="00D13636" w:rsidP="00D13636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T. Stranghöner</w:t>
            </w:r>
          </w:p>
          <w:p w14:paraId="1F77BF21" w14:textId="77777777" w:rsidR="00D13636" w:rsidRDefault="00D13636" w:rsidP="00D13636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N. Maßmann</w:t>
            </w:r>
          </w:p>
        </w:tc>
        <w:tc>
          <w:tcPr>
            <w:tcW w:w="6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0" w:author="Lessner, Jan" w:date="2020-11-20T11:18:00Z">
              <w:tcPr>
                <w:tcW w:w="67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FEC11D4" w14:textId="77777777" w:rsidR="00D13636" w:rsidRDefault="00D13636" w:rsidP="00D13636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19.11.2020</w:t>
            </w:r>
          </w:p>
        </w:tc>
        <w:tc>
          <w:tcPr>
            <w:tcW w:w="13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1" w:author="Lessner, Jan" w:date="2020-11-20T11:18:00Z">
              <w:tcPr>
                <w:tcW w:w="99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2E74DEBD" w14:textId="77777777" w:rsidR="00D13636" w:rsidRPr="0028590A" w:rsidRDefault="00D13636" w:rsidP="00D13636">
            <w:pPr>
              <w:widowControl w:val="0"/>
              <w:suppressAutoHyphens/>
              <w:rPr>
                <w:rFonts w:cs="Arial"/>
                <w:bCs/>
                <w:lang w:val="de-DE"/>
                <w:rPrChange w:id="22" w:author="Lessner, Jan" w:date="2020-11-20T11:17:00Z">
                  <w:rPr>
                    <w:rFonts w:cs="Arial"/>
                    <w:bCs/>
                    <w:lang w:val="en-GB"/>
                  </w:rPr>
                </w:rPrChange>
              </w:rPr>
            </w:pPr>
            <w:r w:rsidRPr="0028590A">
              <w:rPr>
                <w:rFonts w:cs="Arial"/>
                <w:bCs/>
                <w:lang w:val="de-DE"/>
                <w:rPrChange w:id="23" w:author="Lessner, Jan" w:date="2020-11-20T11:17:00Z">
                  <w:rPr>
                    <w:rFonts w:cs="Arial"/>
                    <w:bCs/>
                    <w:lang w:val="en-GB"/>
                  </w:rPr>
                </w:rPrChange>
              </w:rPr>
              <w:t xml:space="preserve">Erneute Abgabe an J. </w:t>
            </w:r>
            <w:proofErr w:type="spellStart"/>
            <w:r w:rsidRPr="0028590A">
              <w:rPr>
                <w:rFonts w:cs="Arial"/>
                <w:bCs/>
                <w:lang w:val="de-DE"/>
                <w:rPrChange w:id="24" w:author="Lessner, Jan" w:date="2020-11-20T11:17:00Z">
                  <w:rPr>
                    <w:rFonts w:cs="Arial"/>
                    <w:bCs/>
                    <w:lang w:val="en-GB"/>
                  </w:rPr>
                </w:rPrChange>
              </w:rPr>
              <w:t>Leßner</w:t>
            </w:r>
            <w:proofErr w:type="spellEnd"/>
          </w:p>
        </w:tc>
      </w:tr>
      <w:tr w:rsidR="0028590A" w:rsidRPr="0028590A" w14:paraId="76D4FDDC" w14:textId="77777777" w:rsidTr="0028590A">
        <w:trPr>
          <w:ins w:id="25" w:author="Lessner, Jan" w:date="2020-11-20T11:17:00Z"/>
        </w:trPr>
        <w:tc>
          <w:tcPr>
            <w:tcW w:w="3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26" w:author="Lessner, Jan" w:date="2020-11-20T11:18:00Z">
              <w:tcPr>
                <w:tcW w:w="423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6B553541" w14:textId="641BCE17" w:rsidR="0028590A" w:rsidRPr="0028590A" w:rsidRDefault="0028590A" w:rsidP="00D13636">
            <w:pPr>
              <w:widowControl w:val="0"/>
              <w:suppressAutoHyphens/>
              <w:rPr>
                <w:ins w:id="27" w:author="Lessner, Jan" w:date="2020-11-20T11:17:00Z"/>
                <w:rFonts w:cs="Arial"/>
                <w:bCs/>
                <w:lang w:val="de-DE"/>
                <w:rPrChange w:id="28" w:author="Lessner, Jan" w:date="2020-11-20T11:17:00Z">
                  <w:rPr>
                    <w:ins w:id="29" w:author="Lessner, Jan" w:date="2020-11-20T11:17:00Z"/>
                    <w:rFonts w:cs="Arial"/>
                    <w:bCs/>
                  </w:rPr>
                </w:rPrChange>
              </w:rPr>
            </w:pPr>
            <w:ins w:id="30" w:author="Lessner, Jan" w:date="2020-11-20T11:17:00Z">
              <w:r>
                <w:rPr>
                  <w:rFonts w:cs="Arial"/>
                  <w:bCs/>
                  <w:lang w:val="de-DE"/>
                </w:rPr>
                <w:t>0.4</w:t>
              </w:r>
            </w:ins>
          </w:p>
        </w:tc>
        <w:tc>
          <w:tcPr>
            <w:tcW w:w="1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1" w:author="Lessner, Jan" w:date="2020-11-20T11:18:00Z">
              <w:tcPr>
                <w:tcW w:w="194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EE8DE99" w14:textId="31F2BEA4" w:rsidR="0028590A" w:rsidRDefault="0028590A" w:rsidP="00D13636">
            <w:pPr>
              <w:widowControl w:val="0"/>
              <w:suppressAutoHyphens/>
              <w:rPr>
                <w:ins w:id="32" w:author="Lessner, Jan" w:date="2020-11-20T11:17:00Z"/>
                <w:rFonts w:cs="Arial"/>
                <w:bCs/>
                <w:lang w:val="de-DE"/>
              </w:rPr>
            </w:pPr>
            <w:ins w:id="33" w:author="Lessner, Jan" w:date="2020-11-20T11:17:00Z">
              <w:r>
                <w:rPr>
                  <w:rFonts w:cs="Arial"/>
                  <w:bCs/>
                  <w:lang w:val="de-DE"/>
                </w:rPr>
                <w:t>Review</w:t>
              </w:r>
            </w:ins>
          </w:p>
        </w:tc>
        <w:tc>
          <w:tcPr>
            <w:tcW w:w="9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4" w:author="Lessner, Jan" w:date="2020-11-20T11:18:00Z">
              <w:tcPr>
                <w:tcW w:w="96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06B06149" w14:textId="38E5A00C" w:rsidR="0028590A" w:rsidRPr="0028590A" w:rsidRDefault="0028590A" w:rsidP="00D13636">
            <w:pPr>
              <w:widowControl w:val="0"/>
              <w:suppressAutoHyphens/>
              <w:rPr>
                <w:ins w:id="35" w:author="Lessner, Jan" w:date="2020-11-20T11:17:00Z"/>
                <w:rFonts w:cs="Arial"/>
                <w:bCs/>
                <w:lang w:val="de-DE"/>
                <w:rPrChange w:id="36" w:author="Lessner, Jan" w:date="2020-11-20T11:17:00Z">
                  <w:rPr>
                    <w:ins w:id="37" w:author="Lessner, Jan" w:date="2020-11-20T11:17:00Z"/>
                    <w:rFonts w:cs="Arial"/>
                    <w:bCs/>
                    <w:lang w:val="en-GB"/>
                  </w:rPr>
                </w:rPrChange>
              </w:rPr>
            </w:pPr>
            <w:ins w:id="38" w:author="Lessner, Jan" w:date="2020-11-20T11:17:00Z">
              <w:r>
                <w:rPr>
                  <w:rFonts w:cs="Arial"/>
                  <w:bCs/>
                  <w:lang w:val="de-DE"/>
                </w:rPr>
                <w:t xml:space="preserve">J. </w:t>
              </w:r>
              <w:proofErr w:type="spellStart"/>
              <w:r>
                <w:rPr>
                  <w:rFonts w:cs="Arial"/>
                  <w:bCs/>
                  <w:lang w:val="de-DE"/>
                </w:rPr>
                <w:t>Leßner</w:t>
              </w:r>
              <w:proofErr w:type="spellEnd"/>
            </w:ins>
          </w:p>
        </w:tc>
        <w:tc>
          <w:tcPr>
            <w:tcW w:w="6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9" w:author="Lessner, Jan" w:date="2020-11-20T11:18:00Z">
              <w:tcPr>
                <w:tcW w:w="67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3790EEDC" w14:textId="5C39B2B7" w:rsidR="0028590A" w:rsidRPr="0028590A" w:rsidRDefault="0028590A" w:rsidP="00D13636">
            <w:pPr>
              <w:widowControl w:val="0"/>
              <w:suppressAutoHyphens/>
              <w:rPr>
                <w:ins w:id="40" w:author="Lessner, Jan" w:date="2020-11-20T11:17:00Z"/>
                <w:rFonts w:cs="Arial"/>
                <w:bCs/>
                <w:lang w:val="de-DE"/>
                <w:rPrChange w:id="41" w:author="Lessner, Jan" w:date="2020-11-20T11:17:00Z">
                  <w:rPr>
                    <w:ins w:id="42" w:author="Lessner, Jan" w:date="2020-11-20T11:17:00Z"/>
                    <w:rFonts w:cs="Arial"/>
                    <w:bCs/>
                    <w:lang w:val="en-GB"/>
                  </w:rPr>
                </w:rPrChange>
              </w:rPr>
            </w:pPr>
            <w:ins w:id="43" w:author="Lessner, Jan" w:date="2020-11-20T11:17:00Z">
              <w:r>
                <w:rPr>
                  <w:rFonts w:cs="Arial"/>
                  <w:bCs/>
                  <w:lang w:val="de-DE"/>
                </w:rPr>
                <w:t>20.11.2020</w:t>
              </w:r>
            </w:ins>
          </w:p>
        </w:tc>
        <w:tc>
          <w:tcPr>
            <w:tcW w:w="13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4" w:author="Lessner, Jan" w:date="2020-11-20T11:18:00Z">
              <w:tcPr>
                <w:tcW w:w="99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14:paraId="4E283062" w14:textId="7862EB45" w:rsidR="0028590A" w:rsidRPr="0028590A" w:rsidRDefault="0028590A" w:rsidP="00D13636">
            <w:pPr>
              <w:widowControl w:val="0"/>
              <w:suppressAutoHyphens/>
              <w:rPr>
                <w:ins w:id="45" w:author="Lessner, Jan" w:date="2020-11-20T11:17:00Z"/>
                <w:rFonts w:cs="Arial"/>
                <w:bCs/>
                <w:lang w:val="de-DE"/>
                <w:rPrChange w:id="46" w:author="Lessner, Jan" w:date="2020-11-20T11:17:00Z">
                  <w:rPr>
                    <w:ins w:id="47" w:author="Lessner, Jan" w:date="2020-11-20T11:17:00Z"/>
                    <w:rFonts w:cs="Arial"/>
                    <w:bCs/>
                    <w:lang w:val="en-GB"/>
                  </w:rPr>
                </w:rPrChange>
              </w:rPr>
            </w:pPr>
            <w:ins w:id="48" w:author="Lessner, Jan" w:date="2020-11-20T11:18:00Z">
              <w:r>
                <w:rPr>
                  <w:rFonts w:cs="Arial"/>
                  <w:bCs/>
                  <w:lang w:val="de-DE"/>
                </w:rPr>
                <w:t>Weitere Ausarbeitung Maßmann, Stranghöner</w:t>
              </w:r>
            </w:ins>
          </w:p>
        </w:tc>
      </w:tr>
    </w:tbl>
    <w:p w14:paraId="7323EBE1" w14:textId="77777777" w:rsidR="00775C78" w:rsidRDefault="00775C78" w:rsidP="0097178C">
      <w:pPr>
        <w:pStyle w:val="berschrift"/>
        <w:rPr>
          <w:lang w:val="de-DE"/>
        </w:rPr>
      </w:pPr>
    </w:p>
    <w:p w14:paraId="05AB35C6" w14:textId="0C31F22A" w:rsidR="0097178C" w:rsidRDefault="0097178C" w:rsidP="0097178C">
      <w:pPr>
        <w:pStyle w:val="berschrift"/>
        <w:rPr>
          <w:lang w:val="de-DE"/>
        </w:rPr>
      </w:pPr>
      <w:r>
        <w:rPr>
          <w:lang w:val="de-DE"/>
        </w:rPr>
        <w:t>Anforderungsspezifikation:</w:t>
      </w:r>
    </w:p>
    <w:tbl>
      <w:tblPr>
        <w:tblW w:w="985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4"/>
        <w:gridCol w:w="1418"/>
        <w:gridCol w:w="1419"/>
        <w:gridCol w:w="6024"/>
      </w:tblGrid>
      <w:tr w:rsidR="0097178C" w:rsidRPr="0028590A" w14:paraId="43EC319E" w14:textId="77777777" w:rsidTr="007D54B9">
        <w:trPr>
          <w:cantSplit/>
        </w:trPr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FF"/>
            <w:hideMark/>
          </w:tcPr>
          <w:p w14:paraId="143A9611" w14:textId="77777777" w:rsidR="0097178C" w:rsidRDefault="0097178C" w:rsidP="007D54B9">
            <w:pPr>
              <w:rPr>
                <w:b/>
                <w:bCs/>
                <w:sz w:val="24"/>
                <w:szCs w:val="24"/>
                <w:lang w:val="de-DE"/>
              </w:rPr>
            </w:pPr>
            <w:r>
              <w:rPr>
                <w:b/>
                <w:bCs/>
                <w:sz w:val="24"/>
                <w:szCs w:val="24"/>
                <w:lang w:val="de-DE"/>
              </w:rPr>
              <w:t>UC-005</w:t>
            </w:r>
          </w:p>
        </w:tc>
        <w:tc>
          <w:tcPr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269BD94D" w14:textId="77777777" w:rsidR="0097178C" w:rsidRDefault="0097178C" w:rsidP="007D54B9">
            <w:pPr>
              <w:rPr>
                <w:b/>
                <w:bCs/>
                <w:sz w:val="24"/>
                <w:szCs w:val="24"/>
                <w:lang w:val="de-DE"/>
              </w:rPr>
            </w:pPr>
            <w:r w:rsidRPr="0028590A">
              <w:rPr>
                <w:b/>
                <w:sz w:val="24"/>
                <w:szCs w:val="24"/>
                <w:lang w:val="de-DE"/>
                <w:rPrChange w:id="49" w:author="Lessner, Jan" w:date="2020-11-20T11:17:00Z">
                  <w:rPr>
                    <w:b/>
                    <w:sz w:val="24"/>
                    <w:szCs w:val="24"/>
                  </w:rPr>
                </w:rPrChange>
              </w:rPr>
              <w:t>Schritt bearbeiten mit Änderungsverfolgung</w:t>
            </w:r>
          </w:p>
        </w:tc>
      </w:tr>
      <w:tr w:rsidR="0097178C" w:rsidRPr="0028590A" w14:paraId="0CFEC433" w14:textId="77777777" w:rsidTr="007D54B9">
        <w:trPr>
          <w:cantSplit/>
        </w:trPr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573861A6" w14:textId="77777777" w:rsidR="0097178C" w:rsidRDefault="0097178C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Beschreibung</w:t>
            </w:r>
          </w:p>
        </w:tc>
        <w:tc>
          <w:tcPr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02AF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Der Anwender kann den Text innerhalb eines Schrittes bearbeiten.</w:t>
            </w:r>
          </w:p>
        </w:tc>
      </w:tr>
      <w:tr w:rsidR="0097178C" w:rsidRPr="0028590A" w14:paraId="4306B284" w14:textId="77777777" w:rsidTr="007D54B9">
        <w:trPr>
          <w:cantSplit/>
        </w:trPr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24B99D17" w14:textId="77777777" w:rsidR="0097178C" w:rsidRDefault="0097178C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Akteur€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C368C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USER</w:t>
            </w:r>
          </w:p>
        </w:tc>
        <w:tc>
          <w:tcPr>
            <w:tcW w:w="6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585BB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 xml:space="preserve">Anwender von </w:t>
            </w:r>
            <w:proofErr w:type="spellStart"/>
            <w:r>
              <w:rPr>
                <w:lang w:val="de-DE"/>
              </w:rPr>
              <w:t>Specman</w:t>
            </w:r>
            <w:proofErr w:type="spellEnd"/>
            <w:r>
              <w:rPr>
                <w:lang w:val="de-DE"/>
              </w:rPr>
              <w:t xml:space="preserve"> (keine bestimmte Rolle)</w:t>
            </w:r>
          </w:p>
          <w:p w14:paraId="63F82DEC" w14:textId="77777777" w:rsidR="0097178C" w:rsidRDefault="0097178C" w:rsidP="007D54B9">
            <w:pPr>
              <w:rPr>
                <w:lang w:val="de-DE"/>
              </w:rPr>
            </w:pPr>
          </w:p>
        </w:tc>
      </w:tr>
      <w:tr w:rsidR="0097178C" w14:paraId="5B5E559B" w14:textId="77777777" w:rsidTr="007D54B9">
        <w:trPr>
          <w:cantSplit/>
        </w:trPr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72FB4E7D" w14:textId="77777777" w:rsidR="0097178C" w:rsidRDefault="0097178C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Auslöser,</w:t>
            </w:r>
          </w:p>
          <w:p w14:paraId="2DFEF7C3" w14:textId="77777777" w:rsidR="0097178C" w:rsidRDefault="0097178C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Vorbedingung</w:t>
            </w:r>
          </w:p>
        </w:tc>
        <w:tc>
          <w:tcPr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D27A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Der Anwender möchte den Text innerhalb eines Schrittes bearbeiten. Die Änderungsverfolgung muss aktiviert sein.</w:t>
            </w:r>
          </w:p>
        </w:tc>
      </w:tr>
      <w:tr w:rsidR="0097178C" w:rsidRPr="0028590A" w14:paraId="5C71E11A" w14:textId="77777777" w:rsidTr="007D54B9">
        <w:trPr>
          <w:cantSplit/>
        </w:trPr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FF"/>
            <w:hideMark/>
          </w:tcPr>
          <w:p w14:paraId="4D06F97E" w14:textId="77777777" w:rsidR="0097178C" w:rsidRDefault="0097178C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Resultat€,</w:t>
            </w:r>
          </w:p>
          <w:p w14:paraId="1F9E3CFA" w14:textId="77777777" w:rsidR="0097178C" w:rsidRDefault="0097178C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Nachbedingung</w:t>
            </w:r>
          </w:p>
        </w:tc>
        <w:tc>
          <w:tcPr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496135F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Der Schritt wurde erfolgreich bearbeitet und durch die Änderungsmarkierung markiert</w:t>
            </w:r>
            <w:r w:rsidRPr="00E51FF7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de-DE"/>
              </w:rPr>
              <w:t>.</w:t>
            </w:r>
          </w:p>
        </w:tc>
      </w:tr>
      <w:tr w:rsidR="0097178C" w14:paraId="7BB63122" w14:textId="77777777" w:rsidTr="007D54B9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17D58820" w14:textId="77777777" w:rsidR="0097178C" w:rsidRDefault="0097178C" w:rsidP="007D54B9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Nr.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75D3F9C1" w14:textId="77777777" w:rsidR="0097178C" w:rsidRDefault="0097178C" w:rsidP="007D54B9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Beteiligte</w:t>
            </w:r>
          </w:p>
        </w:tc>
        <w:tc>
          <w:tcPr>
            <w:tcW w:w="744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602161EA" w14:textId="77777777" w:rsidR="0097178C" w:rsidRDefault="0097178C" w:rsidP="007D54B9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Normaler Ablauf:</w:t>
            </w:r>
          </w:p>
        </w:tc>
      </w:tr>
      <w:tr w:rsidR="0097178C" w14:paraId="3C284B65" w14:textId="77777777" w:rsidTr="007D54B9">
        <w:trPr>
          <w:cantSplit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87F178" w14:textId="77777777" w:rsidR="0097178C" w:rsidRDefault="0097178C" w:rsidP="007D54B9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4755D8" w14:textId="77777777" w:rsidR="0097178C" w:rsidRDefault="0097178C" w:rsidP="007D54B9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B523B9" w14:textId="77777777" w:rsidR="0097178C" w:rsidRDefault="0097178C" w:rsidP="007D54B9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Schrittauswahl</w:t>
            </w:r>
          </w:p>
        </w:tc>
      </w:tr>
      <w:tr w:rsidR="0097178C" w:rsidRPr="0028590A" w14:paraId="51D59B02" w14:textId="77777777" w:rsidTr="007D54B9">
        <w:trPr>
          <w:cantSplit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E13DB3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08FE55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USER</w:t>
            </w:r>
          </w:p>
        </w:tc>
        <w:tc>
          <w:tcPr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011B18F" w14:textId="77777777" w:rsidR="0097178C" w:rsidRDefault="0097178C" w:rsidP="007D54B9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>Der User klickt auf den Text eines Schritts, den er bearbeiten möchte.</w:t>
            </w:r>
          </w:p>
        </w:tc>
      </w:tr>
      <w:tr w:rsidR="0097178C" w:rsidRPr="0028590A" w14:paraId="72F5E150" w14:textId="77777777" w:rsidTr="007D54B9">
        <w:trPr>
          <w:cantSplit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A87053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E9D666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7D2F45F" w14:textId="77777777" w:rsidR="0097178C" w:rsidRDefault="0097178C" w:rsidP="007D54B9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>Das System setzt den Cursor in den Text des Schrittes. </w:t>
            </w:r>
          </w:p>
        </w:tc>
      </w:tr>
      <w:tr w:rsidR="0097178C" w14:paraId="2973DA26" w14:textId="77777777" w:rsidTr="007D54B9">
        <w:trPr>
          <w:cantSplit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19D31" w14:textId="77777777" w:rsidR="0097178C" w:rsidRDefault="0097178C" w:rsidP="007D54B9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846A1" w14:textId="77777777" w:rsidR="0097178C" w:rsidRDefault="0097178C" w:rsidP="007D54B9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6290" w14:textId="77777777" w:rsidR="0097178C" w:rsidRDefault="0097178C" w:rsidP="007D54B9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Textbearbeitung</w:t>
            </w:r>
          </w:p>
        </w:tc>
      </w:tr>
      <w:tr w:rsidR="0097178C" w:rsidRPr="0028590A" w14:paraId="68016313" w14:textId="77777777" w:rsidTr="007D54B9">
        <w:trPr>
          <w:cantSplit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A13F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2.1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AD343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USER</w:t>
            </w:r>
          </w:p>
        </w:tc>
        <w:tc>
          <w:tcPr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A853" w14:textId="77777777" w:rsidR="0097178C" w:rsidRDefault="0097178C" w:rsidP="007D54B9">
            <w:pPr>
              <w:pStyle w:val="Design-Anmerkungen"/>
              <w:rPr>
                <w:sz w:val="18"/>
                <w:szCs w:val="18"/>
              </w:rPr>
            </w:pPr>
            <w:r>
              <w:rPr>
                <w:i w:val="0"/>
              </w:rPr>
              <w:t>Der User bearbeitet den Text innerhalb des Schrittes, indem er beliebig Zeichen hinzufügt und/oder entfernt.</w:t>
            </w:r>
          </w:p>
        </w:tc>
      </w:tr>
      <w:tr w:rsidR="0097178C" w:rsidRPr="0028590A" w14:paraId="0AB19167" w14:textId="77777777" w:rsidTr="007D54B9">
        <w:trPr>
          <w:cantSplit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2B189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2.2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1A1A23F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C469FA" w14:textId="77777777" w:rsidR="0022081C" w:rsidRDefault="0022081C" w:rsidP="007D54B9">
            <w:pPr>
              <w:pStyle w:val="Design-Anmerkungen"/>
              <w:rPr>
                <w:i w:val="0"/>
              </w:rPr>
            </w:pPr>
          </w:p>
          <w:p w14:paraId="1219285C" w14:textId="7B225117" w:rsidR="0097178C" w:rsidRDefault="0097178C" w:rsidP="007D54B9">
            <w:pPr>
              <w:pStyle w:val="Design-Anmerkungen"/>
              <w:rPr>
                <w:i w:val="0"/>
              </w:rPr>
            </w:pPr>
            <w:r w:rsidRPr="002C3CB5">
              <w:rPr>
                <w:i w:val="0"/>
              </w:rPr>
              <w:t xml:space="preserve">Das System geht beim </w:t>
            </w:r>
            <w:r w:rsidR="00C1171F">
              <w:rPr>
                <w:i w:val="0"/>
              </w:rPr>
              <w:t>B</w:t>
            </w:r>
            <w:r w:rsidR="00C1171F" w:rsidRPr="002C3CB5">
              <w:rPr>
                <w:i w:val="0"/>
              </w:rPr>
              <w:t>earbeiten</w:t>
            </w:r>
            <w:r w:rsidRPr="002C3CB5">
              <w:rPr>
                <w:i w:val="0"/>
              </w:rPr>
              <w:t xml:space="preserve"> von Texten innerhalb von Schritten wie folgt vor: </w:t>
            </w:r>
          </w:p>
          <w:p w14:paraId="6E8DE52D" w14:textId="77777777" w:rsidR="0022081C" w:rsidRDefault="0022081C" w:rsidP="007D54B9">
            <w:pPr>
              <w:pStyle w:val="Design-Anmerkungen"/>
              <w:rPr>
                <w:i w:val="0"/>
              </w:rPr>
            </w:pPr>
          </w:p>
          <w:p w14:paraId="40DA1DAF" w14:textId="4173CA00" w:rsidR="0022081C" w:rsidRDefault="0022081C" w:rsidP="007D54B9">
            <w:pPr>
              <w:pStyle w:val="Design-Anmerkungen"/>
              <w:rPr>
                <w:i w:val="0"/>
              </w:rPr>
            </w:pPr>
          </w:p>
        </w:tc>
      </w:tr>
      <w:tr w:rsidR="0097178C" w:rsidRPr="0028590A" w14:paraId="3527FBFF" w14:textId="77777777" w:rsidTr="007D54B9">
        <w:trPr>
          <w:cantSplit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23D330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2.2.1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69D02C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640BDD" w14:textId="77777777" w:rsidR="0097178C" w:rsidRPr="00367148" w:rsidRDefault="0097178C" w:rsidP="000F19CC">
            <w:pPr>
              <w:pStyle w:val="Design-Anmerkungen"/>
              <w:rPr>
                <w:i w:val="0"/>
              </w:rPr>
              <w:pPrChange w:id="50" w:author="Lessner, Jan" w:date="2020-11-20T11:19:00Z">
                <w:pPr>
                  <w:pStyle w:val="Design-Anmerkungen"/>
                  <w:numPr>
                    <w:numId w:val="1"/>
                  </w:numPr>
                  <w:ind w:left="720" w:hanging="360"/>
                </w:pPr>
              </w:pPrChange>
            </w:pPr>
            <w:r w:rsidRPr="002C3CB5">
              <w:rPr>
                <w:i w:val="0"/>
              </w:rPr>
              <w:t xml:space="preserve">Werden neue Zeichen hinzugefügt, wird die Schrifthintergrundfarbe der Zeichen auf gelb (RGB (255, 255, 0)) geändert. </w:t>
            </w:r>
          </w:p>
        </w:tc>
      </w:tr>
      <w:tr w:rsidR="0097178C" w:rsidRPr="0028590A" w14:paraId="3D399ECF" w14:textId="77777777" w:rsidTr="007D54B9">
        <w:trPr>
          <w:cantSplit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FB2FE4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2.2.2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6917E5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C66C68" w14:textId="77777777" w:rsidR="0097178C" w:rsidRPr="00367148" w:rsidRDefault="0097178C" w:rsidP="000F19CC">
            <w:pPr>
              <w:pStyle w:val="Design-Anmerkungen"/>
              <w:rPr>
                <w:i w:val="0"/>
              </w:rPr>
              <w:pPrChange w:id="51" w:author="Lessner, Jan" w:date="2020-11-20T11:19:00Z">
                <w:pPr>
                  <w:pStyle w:val="Design-Anmerkungen"/>
                  <w:numPr>
                    <w:numId w:val="1"/>
                  </w:numPr>
                  <w:ind w:left="720" w:hanging="360"/>
                </w:pPr>
              </w:pPrChange>
            </w:pPr>
            <w:r w:rsidRPr="002C3CB5">
              <w:rPr>
                <w:i w:val="0"/>
              </w:rPr>
              <w:t xml:space="preserve">Werden vorhandene Zeichen gelöscht, wird die Schrifthintergrundfarbe der Zeichen auf gelb (RGB (255, 255, 0)) </w:t>
            </w:r>
            <w:r>
              <w:rPr>
                <w:i w:val="0"/>
              </w:rPr>
              <w:t>geändert</w:t>
            </w:r>
            <w:r w:rsidRPr="002C3CB5">
              <w:rPr>
                <w:i w:val="0"/>
              </w:rPr>
              <w:t xml:space="preserve"> und die Zeichen werden durchgestrichen. </w:t>
            </w:r>
          </w:p>
        </w:tc>
      </w:tr>
      <w:tr w:rsidR="0097178C" w:rsidRPr="0028590A" w14:paraId="0E66887D" w14:textId="77777777" w:rsidTr="007D54B9">
        <w:trPr>
          <w:cantSplit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8E3A8C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2.2.3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68F468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753B08" w14:textId="77777777" w:rsidR="0097178C" w:rsidRPr="00367148" w:rsidRDefault="0097178C" w:rsidP="000F19CC">
            <w:pPr>
              <w:pStyle w:val="Design-Anmerkungen"/>
              <w:rPr>
                <w:i w:val="0"/>
              </w:rPr>
              <w:pPrChange w:id="52" w:author="Lessner, Jan" w:date="2020-11-20T11:19:00Z">
                <w:pPr>
                  <w:pStyle w:val="Design-Anmerkungen"/>
                  <w:numPr>
                    <w:numId w:val="1"/>
                  </w:numPr>
                  <w:ind w:left="720" w:hanging="360"/>
                </w:pPr>
              </w:pPrChange>
            </w:pPr>
            <w:r w:rsidRPr="002C3CB5">
              <w:rPr>
                <w:i w:val="0"/>
              </w:rPr>
              <w:t xml:space="preserve">Werden Zeichen gelöscht, die bereits als hinzugefügt gekennzeichnet wurden, wird eine komplette Löschung der Zeichen durchgeführt. </w:t>
            </w:r>
          </w:p>
        </w:tc>
      </w:tr>
      <w:tr w:rsidR="0097178C" w:rsidRPr="0028590A" w14:paraId="43F8335C" w14:textId="77777777" w:rsidTr="007D54B9">
        <w:trPr>
          <w:cantSplit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8ECA14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2.2.4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EB0A41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F520CD" w14:textId="77777777" w:rsidR="0097178C" w:rsidRPr="00367148" w:rsidRDefault="0097178C" w:rsidP="000F19CC">
            <w:pPr>
              <w:pStyle w:val="Design-Anmerkungen"/>
              <w:rPr>
                <w:i w:val="0"/>
              </w:rPr>
              <w:pPrChange w:id="53" w:author="Lessner, Jan" w:date="2020-11-20T11:19:00Z">
                <w:pPr>
                  <w:pStyle w:val="Design-Anmerkungen"/>
                  <w:numPr>
                    <w:numId w:val="1"/>
                  </w:numPr>
                  <w:ind w:left="720" w:hanging="360"/>
                </w:pPr>
              </w:pPrChange>
            </w:pPr>
            <w:r w:rsidRPr="002C3CB5">
              <w:rPr>
                <w:i w:val="0"/>
              </w:rPr>
              <w:t>Versucht man bereits gelöschte Zeichen erneut als gelöscht zu markieren passiert nichts.</w:t>
            </w:r>
          </w:p>
        </w:tc>
      </w:tr>
      <w:tr w:rsidR="0097178C" w:rsidRPr="0028590A" w14:paraId="48FF592D" w14:textId="77777777" w:rsidTr="007D54B9">
        <w:trPr>
          <w:cantSplit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D736ED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2.2.5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62E829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711A00" w14:textId="77777777" w:rsidR="0097178C" w:rsidRPr="00367148" w:rsidRDefault="0097178C" w:rsidP="000F19CC">
            <w:pPr>
              <w:pStyle w:val="Design-Anmerkungen"/>
              <w:rPr>
                <w:i w:val="0"/>
              </w:rPr>
              <w:pPrChange w:id="54" w:author="Lessner, Jan" w:date="2020-11-20T11:19:00Z">
                <w:pPr>
                  <w:pStyle w:val="Design-Anmerkungen"/>
                  <w:numPr>
                    <w:numId w:val="1"/>
                  </w:numPr>
                  <w:ind w:left="720" w:hanging="360"/>
                </w:pPr>
              </w:pPrChange>
            </w:pPr>
            <w:r w:rsidRPr="002C3CB5">
              <w:rPr>
                <w:i w:val="0"/>
              </w:rPr>
              <w:t xml:space="preserve">Versucht man Zeichen in bereits gelöschten Schritten hinzuzufügen oder zu löschen, passiert nichts. </w:t>
            </w:r>
          </w:p>
        </w:tc>
      </w:tr>
      <w:tr w:rsidR="0097178C" w:rsidRPr="0028590A" w14:paraId="6E446BC3" w14:textId="77777777" w:rsidTr="007D54B9">
        <w:trPr>
          <w:cantSplit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0CF1D6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2.3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A65418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F4DCC9" w14:textId="77777777" w:rsidR="0097178C" w:rsidRPr="00FA082C" w:rsidRDefault="0097178C" w:rsidP="007D54B9">
            <w:pPr>
              <w:pStyle w:val="Design-Anmerkungen"/>
              <w:rPr>
                <w:i w:val="0"/>
              </w:rPr>
            </w:pPr>
            <w:r w:rsidRPr="00FA082C">
              <w:rPr>
                <w:i w:val="0"/>
              </w:rPr>
              <w:t xml:space="preserve">Das System nimmt die </w:t>
            </w:r>
            <w:r>
              <w:rPr>
                <w:i w:val="0"/>
              </w:rPr>
              <w:t>Änderung der Zeichen</w:t>
            </w:r>
            <w:r w:rsidRPr="00FA082C">
              <w:rPr>
                <w:i w:val="0"/>
              </w:rPr>
              <w:t xml:space="preserve"> in die </w:t>
            </w:r>
            <w:proofErr w:type="spellStart"/>
            <w:r w:rsidRPr="00FA082C">
              <w:rPr>
                <w:i w:val="0"/>
              </w:rPr>
              <w:t>Undo</w:t>
            </w:r>
            <w:proofErr w:type="spellEnd"/>
            <w:r w:rsidRPr="00FA082C">
              <w:rPr>
                <w:i w:val="0"/>
              </w:rPr>
              <w:t xml:space="preserve">-Liste auf. Bis zur nächsten Speicherung kann der User den Vorgang über den Menüpunkt Datei à </w:t>
            </w:r>
            <w:proofErr w:type="spellStart"/>
            <w:r w:rsidRPr="00FA082C">
              <w:rPr>
                <w:i w:val="0"/>
              </w:rPr>
              <w:t>Undo</w:t>
            </w:r>
            <w:proofErr w:type="spellEnd"/>
            <w:r w:rsidRPr="00FA082C">
              <w:rPr>
                <w:i w:val="0"/>
              </w:rPr>
              <w:t xml:space="preserve"> bzw. </w:t>
            </w:r>
            <w:proofErr w:type="spellStart"/>
            <w:r w:rsidRPr="00FA082C">
              <w:rPr>
                <w:i w:val="0"/>
              </w:rPr>
              <w:t>Strg+Z</w:t>
            </w:r>
            <w:proofErr w:type="spellEnd"/>
            <w:r w:rsidRPr="00FA082C">
              <w:rPr>
                <w:i w:val="0"/>
              </w:rPr>
              <w:t xml:space="preserve"> wieder rückgängig machen.</w:t>
            </w:r>
          </w:p>
          <w:p w14:paraId="1DC6CA1D" w14:textId="77777777" w:rsidR="0097178C" w:rsidRDefault="0097178C" w:rsidP="007D54B9">
            <w:pPr>
              <w:pStyle w:val="Design-Anmerkungen"/>
              <w:rPr>
                <w:i w:val="0"/>
              </w:rPr>
            </w:pPr>
          </w:p>
        </w:tc>
      </w:tr>
      <w:tr w:rsidR="0097178C" w:rsidRPr="0009713B" w14:paraId="717C1713" w14:textId="77777777" w:rsidTr="007D54B9">
        <w:trPr>
          <w:cantSplit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E6FEA4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2.4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C3BB83" w14:textId="77777777" w:rsidR="0097178C" w:rsidRDefault="0097178C" w:rsidP="007D54B9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0FD5393" w14:textId="77777777" w:rsidR="0097178C" w:rsidRDefault="0097178C" w:rsidP="007D54B9">
            <w:pPr>
              <w:pStyle w:val="Design-Anmerkungen"/>
              <w:rPr>
                <w:i w:val="0"/>
              </w:rPr>
            </w:pPr>
            <w:r w:rsidRPr="00FA082C">
              <w:rPr>
                <w:i w:val="0"/>
                <w:color w:val="FF0000"/>
              </w:rPr>
              <w:t xml:space="preserve">Und hier wird’s eigentlich erst spannend, denn das rein grafische oben ist ja das, was schon </w:t>
            </w:r>
            <w:commentRangeStart w:id="55"/>
            <w:r w:rsidRPr="00FA082C">
              <w:rPr>
                <w:i w:val="0"/>
                <w:color w:val="FF0000"/>
              </w:rPr>
              <w:t>funktioniert</w:t>
            </w:r>
            <w:commentRangeEnd w:id="55"/>
            <w:r w:rsidRPr="00FA082C">
              <w:rPr>
                <w:rStyle w:val="Kommentarzeichen"/>
                <w:i w:val="0"/>
                <w:iCs w:val="0"/>
                <w:color w:val="FF0000"/>
                <w:lang w:val="en-US"/>
              </w:rPr>
              <w:commentReference w:id="55"/>
            </w:r>
            <w:r w:rsidRPr="00FA082C">
              <w:rPr>
                <w:i w:val="0"/>
                <w:color w:val="FF0000"/>
              </w:rPr>
              <w:t>. Was passiert aber im Hintergrund, um die Änderungen auch persistieren zu können. Gibt’s schon ein Konzept?</w:t>
            </w:r>
          </w:p>
        </w:tc>
      </w:tr>
      <w:tr w:rsidR="0097178C" w14:paraId="450E8E60" w14:textId="77777777" w:rsidTr="007D54B9">
        <w:trPr>
          <w:cantSplit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  <w:hideMark/>
          </w:tcPr>
          <w:p w14:paraId="408E2A97" w14:textId="77777777" w:rsidR="0097178C" w:rsidRDefault="0097178C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Nr.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14:paraId="2904B1E8" w14:textId="77777777" w:rsidR="0097178C" w:rsidRDefault="0097178C" w:rsidP="007D54B9">
            <w:pPr>
              <w:rPr>
                <w:b/>
                <w:lang w:val="de-DE"/>
              </w:rPr>
            </w:pPr>
          </w:p>
        </w:tc>
        <w:tc>
          <w:tcPr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3429DCF6" w14:textId="77777777" w:rsidR="0097178C" w:rsidRDefault="0097178C" w:rsidP="007D54B9">
            <w:pPr>
              <w:pStyle w:val="Verzeichnis1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Alternativer Ablauf / Ausnahmebehandlung:</w:t>
            </w:r>
          </w:p>
        </w:tc>
      </w:tr>
      <w:tr w:rsidR="0097178C" w14:paraId="0AC7BB45" w14:textId="77777777" w:rsidTr="007D54B9">
        <w:trPr>
          <w:cantSplit/>
        </w:trPr>
        <w:tc>
          <w:tcPr>
            <w:tcW w:w="241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5A78DDE1" w14:textId="77777777" w:rsidR="0097178C" w:rsidRDefault="0097178C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Geschäftsregeln</w:t>
            </w:r>
          </w:p>
        </w:tc>
        <w:tc>
          <w:tcPr>
            <w:tcW w:w="744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D4E1" w14:textId="77777777" w:rsidR="0097178C" w:rsidRDefault="0097178C" w:rsidP="007D54B9">
            <w:pPr>
              <w:rPr>
                <w:lang w:val="de-DE"/>
              </w:rPr>
            </w:pPr>
          </w:p>
        </w:tc>
      </w:tr>
      <w:tr w:rsidR="0097178C" w14:paraId="2CDC5D7C" w14:textId="77777777" w:rsidTr="007D54B9">
        <w:trPr>
          <w:cantSplit/>
        </w:trPr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2B67FF63" w14:textId="77777777" w:rsidR="0097178C" w:rsidRDefault="0097178C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lastRenderedPageBreak/>
              <w:t>Nicht funktionale Anforderungen</w:t>
            </w:r>
          </w:p>
        </w:tc>
        <w:tc>
          <w:tcPr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5114" w14:textId="77777777" w:rsidR="0097178C" w:rsidRDefault="0097178C" w:rsidP="007D54B9">
            <w:pPr>
              <w:rPr>
                <w:lang w:val="de-DE"/>
              </w:rPr>
            </w:pPr>
          </w:p>
        </w:tc>
      </w:tr>
      <w:tr w:rsidR="0097178C" w14:paraId="764C96C4" w14:textId="77777777" w:rsidTr="007D54B9">
        <w:trPr>
          <w:cantSplit/>
        </w:trPr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1CFB2322" w14:textId="77777777" w:rsidR="0097178C" w:rsidRDefault="0097178C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Offene Punkte</w:t>
            </w:r>
          </w:p>
        </w:tc>
        <w:tc>
          <w:tcPr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Borders>
                <w:top w:val="double" w:sz="6" w:space="0" w:color="000000"/>
                <w:left w:val="double" w:sz="6" w:space="0" w:color="000000"/>
                <w:bottom w:val="double" w:sz="6" w:space="0" w:color="000000"/>
                <w:right w:val="doub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CellMar>
                <w:left w:w="70" w:type="dxa"/>
                <w:right w:w="70" w:type="dxa"/>
              </w:tblCellMar>
              <w:tblLook w:val="00A0" w:firstRow="1" w:lastRow="0" w:firstColumn="1" w:lastColumn="0" w:noHBand="0" w:noVBand="0"/>
            </w:tblPr>
            <w:tblGrid>
              <w:gridCol w:w="4868"/>
              <w:gridCol w:w="1134"/>
              <w:gridCol w:w="1134"/>
            </w:tblGrid>
            <w:tr w:rsidR="0097178C" w14:paraId="5D3F02A1" w14:textId="77777777" w:rsidTr="007D54B9">
              <w:tc>
                <w:tcPr>
                  <w:tcW w:w="4868" w:type="dxa"/>
                  <w:tcBorders>
                    <w:top w:val="double" w:sz="6" w:space="0" w:color="000000"/>
                    <w:left w:val="doub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  <w:hideMark/>
                </w:tcPr>
                <w:p w14:paraId="697F94F5" w14:textId="77777777" w:rsidR="0097178C" w:rsidRDefault="0097178C" w:rsidP="007D54B9">
                  <w:pPr>
                    <w:jc w:val="center"/>
                    <w:rPr>
                      <w:b/>
                      <w:bCs/>
                      <w:caps/>
                      <w:lang w:val="de-DE"/>
                    </w:rPr>
                  </w:pPr>
                  <w:r>
                    <w:rPr>
                      <w:b/>
                      <w:bCs/>
                      <w:caps/>
                      <w:lang w:val="de-DE"/>
                    </w:rPr>
                    <w:t>Issue</w:t>
                  </w:r>
                </w:p>
                <w:p w14:paraId="5E827164" w14:textId="77777777" w:rsidR="0097178C" w:rsidRDefault="0097178C" w:rsidP="007D54B9">
                  <w:pPr>
                    <w:jc w:val="center"/>
                    <w:rPr>
                      <w:b/>
                      <w:bCs/>
                      <w:i/>
                      <w:caps/>
                      <w:lang w:val="de-DE"/>
                    </w:rPr>
                  </w:pPr>
                  <w:r>
                    <w:rPr>
                      <w:b/>
                      <w:bCs/>
                      <w:i/>
                      <w:caps/>
                      <w:lang w:val="de-DE"/>
                    </w:rPr>
                    <w:t>Antwort</w:t>
                  </w:r>
                </w:p>
              </w:tc>
              <w:tc>
                <w:tcPr>
                  <w:tcW w:w="1134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  <w:hideMark/>
                </w:tcPr>
                <w:p w14:paraId="4D44E2DE" w14:textId="77777777" w:rsidR="0097178C" w:rsidRDefault="0097178C" w:rsidP="007D54B9">
                  <w:pPr>
                    <w:jc w:val="center"/>
                    <w:rPr>
                      <w:b/>
                      <w:bCs/>
                      <w:caps/>
                      <w:lang w:val="de-DE"/>
                    </w:rPr>
                  </w:pPr>
                  <w:r>
                    <w:rPr>
                      <w:b/>
                      <w:bCs/>
                      <w:caps/>
                      <w:lang w:val="de-DE"/>
                    </w:rPr>
                    <w:t xml:space="preserve">Prio </w:t>
                  </w:r>
                  <w:r>
                    <w:rPr>
                      <w:b/>
                      <w:bCs/>
                      <w:caps/>
                      <w:lang w:val="de-DE"/>
                    </w:rPr>
                    <w:br/>
                  </w:r>
                  <w:r>
                    <w:rPr>
                      <w:b/>
                      <w:bCs/>
                      <w:caps/>
                      <w:sz w:val="14"/>
                      <w:lang w:val="de-DE"/>
                    </w:rPr>
                    <w:t>(1=hoch.. 3)</w:t>
                  </w:r>
                </w:p>
              </w:tc>
              <w:tc>
                <w:tcPr>
                  <w:tcW w:w="1134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double" w:sz="6" w:space="0" w:color="000000"/>
                  </w:tcBorders>
                  <w:shd w:val="clear" w:color="auto" w:fill="D9D9D9"/>
                  <w:hideMark/>
                </w:tcPr>
                <w:p w14:paraId="66C03ACF" w14:textId="77777777" w:rsidR="0097178C" w:rsidRDefault="0097178C" w:rsidP="007D54B9">
                  <w:pPr>
                    <w:jc w:val="center"/>
                    <w:rPr>
                      <w:b/>
                      <w:bCs/>
                      <w:caps/>
                      <w:lang w:val="en-GB"/>
                    </w:rPr>
                  </w:pPr>
                  <w:r>
                    <w:rPr>
                      <w:b/>
                      <w:bCs/>
                      <w:caps/>
                      <w:lang w:val="en-GB"/>
                    </w:rPr>
                    <w:t>Status</w:t>
                  </w:r>
                </w:p>
                <w:p w14:paraId="779D0112" w14:textId="77777777" w:rsidR="0097178C" w:rsidRDefault="0097178C" w:rsidP="007D54B9">
                  <w:pPr>
                    <w:jc w:val="center"/>
                    <w:rPr>
                      <w:b/>
                      <w:bCs/>
                      <w:caps/>
                      <w:sz w:val="14"/>
                      <w:lang w:val="en-GB"/>
                    </w:rPr>
                  </w:pPr>
                  <w:r>
                    <w:rPr>
                      <w:b/>
                      <w:bCs/>
                      <w:caps/>
                      <w:sz w:val="14"/>
                      <w:lang w:val="en-GB"/>
                    </w:rPr>
                    <w:t>(offen|erl.)</w:t>
                  </w:r>
                </w:p>
              </w:tc>
            </w:tr>
            <w:tr w:rsidR="0097178C" w14:paraId="3EF2613E" w14:textId="77777777" w:rsidTr="007D54B9">
              <w:tc>
                <w:tcPr>
                  <w:tcW w:w="4868" w:type="dxa"/>
                  <w:tcBorders>
                    <w:top w:val="single" w:sz="6" w:space="0" w:color="000000"/>
                    <w:left w:val="double" w:sz="6" w:space="0" w:color="000000"/>
                    <w:bottom w:val="double" w:sz="6" w:space="0" w:color="000000"/>
                    <w:right w:val="single" w:sz="6" w:space="0" w:color="000000"/>
                  </w:tcBorders>
                </w:tcPr>
                <w:p w14:paraId="5554B454" w14:textId="77777777" w:rsidR="0097178C" w:rsidRDefault="0097178C" w:rsidP="007D54B9">
                  <w:pPr>
                    <w:rPr>
                      <w:iCs/>
                      <w:highlight w:val="yellow"/>
                      <w:lang w:val="de-DE"/>
                    </w:rPr>
                  </w:pPr>
                  <w:bookmarkStart w:id="56" w:name="_GoBack"/>
                  <w:bookmarkEnd w:id="56"/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</w:tcPr>
                <w:p w14:paraId="2D96CC30" w14:textId="77777777" w:rsidR="0097178C" w:rsidRDefault="0097178C" w:rsidP="007D54B9">
                  <w:pPr>
                    <w:rPr>
                      <w:highlight w:val="yellow"/>
                      <w:lang w:val="de-DE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double" w:sz="6" w:space="0" w:color="000000"/>
                  </w:tcBorders>
                </w:tcPr>
                <w:p w14:paraId="0D2426D5" w14:textId="77777777" w:rsidR="0097178C" w:rsidRDefault="0097178C" w:rsidP="007D54B9">
                  <w:pPr>
                    <w:pStyle w:val="Kopfzeile"/>
                    <w:tabs>
                      <w:tab w:val="left" w:pos="708"/>
                    </w:tabs>
                    <w:rPr>
                      <w:highlight w:val="yellow"/>
                      <w:lang w:val="de-DE"/>
                    </w:rPr>
                  </w:pPr>
                </w:p>
              </w:tc>
            </w:tr>
          </w:tbl>
          <w:p w14:paraId="73895346" w14:textId="77777777" w:rsidR="0097178C" w:rsidRDefault="0097178C" w:rsidP="007D54B9">
            <w:pPr>
              <w:rPr>
                <w:lang w:val="de-DE"/>
              </w:rPr>
            </w:pPr>
          </w:p>
        </w:tc>
      </w:tr>
      <w:tr w:rsidR="0097178C" w14:paraId="4A3AC0FB" w14:textId="77777777" w:rsidTr="007D54B9">
        <w:trPr>
          <w:cantSplit/>
        </w:trPr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7340E499" w14:textId="77777777" w:rsidR="0097178C" w:rsidRDefault="0097178C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Bemerkungen</w:t>
            </w:r>
          </w:p>
        </w:tc>
        <w:tc>
          <w:tcPr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A41E" w14:textId="77777777" w:rsidR="0097178C" w:rsidRDefault="0097178C" w:rsidP="007D54B9">
            <w:pPr>
              <w:rPr>
                <w:lang w:val="de-DE"/>
              </w:rPr>
            </w:pPr>
          </w:p>
        </w:tc>
      </w:tr>
      <w:tr w:rsidR="0097178C" w14:paraId="47F78CE0" w14:textId="77777777" w:rsidTr="007D54B9">
        <w:trPr>
          <w:cantSplit/>
        </w:trPr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4B0A2BDC" w14:textId="77777777" w:rsidR="0097178C" w:rsidRDefault="0097178C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Testfälle</w:t>
            </w:r>
          </w:p>
        </w:tc>
        <w:tc>
          <w:tcPr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1661F" w14:textId="77777777" w:rsidR="0097178C" w:rsidRDefault="0097178C" w:rsidP="007D54B9">
            <w:pPr>
              <w:pStyle w:val="Kopfzeile"/>
              <w:tabs>
                <w:tab w:val="left" w:pos="708"/>
              </w:tabs>
              <w:rPr>
                <w:lang w:val="de-DE"/>
              </w:rPr>
            </w:pPr>
          </w:p>
        </w:tc>
      </w:tr>
      <w:tr w:rsidR="0097178C" w14:paraId="1EC85CA7" w14:textId="77777777" w:rsidTr="007D54B9">
        <w:trPr>
          <w:cantSplit/>
        </w:trPr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7EE45080" w14:textId="77777777" w:rsidR="0097178C" w:rsidRDefault="0097178C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Design-Anmerkungen</w:t>
            </w:r>
          </w:p>
        </w:tc>
        <w:tc>
          <w:tcPr>
            <w:tcW w:w="7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4A9E" w14:textId="77777777" w:rsidR="0097178C" w:rsidRDefault="0097178C" w:rsidP="007D54B9">
            <w:pPr>
              <w:rPr>
                <w:lang w:val="de-DE"/>
              </w:rPr>
            </w:pPr>
          </w:p>
        </w:tc>
      </w:tr>
    </w:tbl>
    <w:p w14:paraId="7F1EBAFE" w14:textId="77777777" w:rsidR="008E633C" w:rsidRDefault="000F19CC"/>
    <w:sectPr w:rsidR="008E63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5" w:author="Niclas Maßmann" w:date="2020-11-16T18:24:00Z" w:initials="NM">
    <w:p w14:paraId="07973090" w14:textId="77777777" w:rsidR="0097178C" w:rsidRPr="002C3CB5" w:rsidRDefault="0097178C" w:rsidP="0097178C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2C3CB5">
        <w:rPr>
          <w:lang w:val="de-DE"/>
        </w:rPr>
        <w:t xml:space="preserve">Bisher </w:t>
      </w:r>
      <w:r>
        <w:rPr>
          <w:lang w:val="de-DE"/>
        </w:rPr>
        <w:t xml:space="preserve">kein Konzept vorhanden.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9730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7973090" w16cid:durableId="235D42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02038"/>
    <w:multiLevelType w:val="hybridMultilevel"/>
    <w:tmpl w:val="59604D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ssner, Jan">
    <w15:presenceInfo w15:providerId="AD" w15:userId="S-1-5-21-1703744968-3513219207-2310867306-8504"/>
  </w15:person>
  <w15:person w15:author="Niclas Maßmann">
    <w15:presenceInfo w15:providerId="None" w15:userId="Niclas Maßman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BC"/>
    <w:rsid w:val="000F19CC"/>
    <w:rsid w:val="0022081C"/>
    <w:rsid w:val="0028590A"/>
    <w:rsid w:val="00775C78"/>
    <w:rsid w:val="009319D7"/>
    <w:rsid w:val="0097178C"/>
    <w:rsid w:val="00C1171F"/>
    <w:rsid w:val="00CF3C50"/>
    <w:rsid w:val="00D13636"/>
    <w:rsid w:val="00F7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37EB"/>
  <w15:chartTrackingRefBased/>
  <w15:docId w15:val="{1B00014F-3623-4910-96CD-3506367C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7178C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17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717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97178C"/>
    <w:rPr>
      <w:rFonts w:ascii="Arial" w:eastAsia="Times New Roman" w:hAnsi="Arial" w:cs="Times New Roman"/>
      <w:sz w:val="20"/>
      <w:szCs w:val="20"/>
      <w:lang w:val="en-US" w:eastAsia="de-DE"/>
    </w:rPr>
  </w:style>
  <w:style w:type="paragraph" w:styleId="Verzeichnis1">
    <w:name w:val="toc 1"/>
    <w:basedOn w:val="Standard"/>
    <w:next w:val="Standard"/>
    <w:autoRedefine/>
    <w:semiHidden/>
    <w:rsid w:val="0097178C"/>
    <w:rPr>
      <w:b/>
    </w:rPr>
  </w:style>
  <w:style w:type="paragraph" w:customStyle="1" w:styleId="berschrift">
    <w:name w:val="Überschrift"/>
    <w:basedOn w:val="berschrift1"/>
    <w:next w:val="Standard"/>
    <w:rsid w:val="0097178C"/>
    <w:pPr>
      <w:keepLines w:val="0"/>
      <w:spacing w:after="60"/>
    </w:pPr>
    <w:rPr>
      <w:rFonts w:ascii="Arial" w:eastAsia="Times New Roman" w:hAnsi="Arial" w:cs="Times New Roman"/>
      <w:b/>
      <w:color w:val="auto"/>
      <w:kern w:val="28"/>
      <w:sz w:val="28"/>
      <w:szCs w:val="20"/>
    </w:rPr>
  </w:style>
  <w:style w:type="paragraph" w:customStyle="1" w:styleId="Essential">
    <w:name w:val="Essential"/>
    <w:basedOn w:val="Standard"/>
    <w:rsid w:val="0097178C"/>
    <w:pPr>
      <w:spacing w:before="120" w:after="120"/>
    </w:pPr>
    <w:rPr>
      <w:b/>
    </w:rPr>
  </w:style>
  <w:style w:type="paragraph" w:customStyle="1" w:styleId="Design-Anmerkungen">
    <w:name w:val="Design-Anmerkungen"/>
    <w:basedOn w:val="Standard"/>
    <w:rsid w:val="0097178C"/>
    <w:rPr>
      <w:i/>
      <w:iCs/>
      <w:lang w:val="de-DE"/>
    </w:rPr>
  </w:style>
  <w:style w:type="character" w:customStyle="1" w:styleId="normaltextrun">
    <w:name w:val="normaltextrun"/>
    <w:basedOn w:val="Absatz-Standardschriftart"/>
    <w:rsid w:val="0097178C"/>
  </w:style>
  <w:style w:type="character" w:styleId="Kommentarzeichen">
    <w:name w:val="annotation reference"/>
    <w:basedOn w:val="Absatz-Standardschriftart"/>
    <w:uiPriority w:val="99"/>
    <w:semiHidden/>
    <w:unhideWhenUsed/>
    <w:rsid w:val="0097178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7178C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7178C"/>
    <w:rPr>
      <w:rFonts w:ascii="Arial" w:eastAsia="Times New Roman" w:hAnsi="Arial" w:cs="Times New Roman"/>
      <w:sz w:val="20"/>
      <w:szCs w:val="20"/>
      <w:lang w:val="en-US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717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178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178C"/>
    <w:rPr>
      <w:rFonts w:ascii="Segoe UI" w:eastAsia="Times New Roman" w:hAnsi="Segoe UI" w:cs="Segoe UI"/>
      <w:sz w:val="18"/>
      <w:szCs w:val="18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5A43B739B3F8438D3442D7065E2F03" ma:contentTypeVersion="8" ma:contentTypeDescription="Ein neues Dokument erstellen." ma:contentTypeScope="" ma:versionID="8ebb2eb0dcccb9c926e45f2ac2a7f64a">
  <xsd:schema xmlns:xsd="http://www.w3.org/2001/XMLSchema" xmlns:xs="http://www.w3.org/2001/XMLSchema" xmlns:p="http://schemas.microsoft.com/office/2006/metadata/properties" xmlns:ns2="814c5c6d-65e8-4717-9aee-c06d9d584814" targetNamespace="http://schemas.microsoft.com/office/2006/metadata/properties" ma:root="true" ma:fieldsID="e566a8717d9f292f1efde37085575ef2" ns2:_="">
    <xsd:import namespace="814c5c6d-65e8-4717-9aee-c06d9d5848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c5c6d-65e8-4717-9aee-c06d9d5848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C96B5C-BC66-42CC-90C1-3A2764D70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c5c6d-65e8-4717-9aee-c06d9d584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23CFBF-66F1-49EE-9EC2-DA2E30DE98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E4FFAB-B8E6-4686-A309-7D0FBCD436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Maßmann</dc:creator>
  <cp:keywords/>
  <dc:description/>
  <cp:lastModifiedBy>Lessner, Jan</cp:lastModifiedBy>
  <cp:revision>9</cp:revision>
  <dcterms:created xsi:type="dcterms:W3CDTF">2020-11-19T22:46:00Z</dcterms:created>
  <dcterms:modified xsi:type="dcterms:W3CDTF">2020-11-20T10:19:00Z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0x010100BC5A43B739B3F8438D3442D7065E2F03</vt:lpwstr>
  </property>
</Properties>
</file>